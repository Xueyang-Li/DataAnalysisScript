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0FA2C" w14:textId="77777777" w:rsidR="00A8109D" w:rsidRPr="00275F62" w:rsidRDefault="00A8109D" w:rsidP="00A8109D">
      <w:bookmarkStart w:id="0" w:name="_GoBack"/>
      <w:bookmarkEnd w:id="0"/>
    </w:p>
    <w:p w14:paraId="78CA24A6" w14:textId="77777777" w:rsidR="00A8109D" w:rsidRDefault="00A8109D" w:rsidP="00A8109D"/>
    <w:p w14:paraId="7DECFD1F" w14:textId="77777777" w:rsidR="00A8109D" w:rsidRDefault="00A8109D" w:rsidP="00A8109D"/>
    <w:p w14:paraId="07B7822E" w14:textId="77777777" w:rsidR="00696E5C" w:rsidRDefault="00696E5C" w:rsidP="00B26C31">
      <w:pPr>
        <w:pStyle w:val="1"/>
        <w:spacing w:after="0"/>
        <w:rPr>
          <w:rFonts w:eastAsia="Calibri" w:cs="Arial"/>
          <w:b w:val="0"/>
          <w:bCs w:val="0"/>
          <w:kern w:val="0"/>
          <w:sz w:val="22"/>
          <w:szCs w:val="22"/>
          <w:lang w:val="en-GB"/>
        </w:rPr>
      </w:pPr>
    </w:p>
    <w:p w14:paraId="2609D230" w14:textId="77777777" w:rsidR="002378DD" w:rsidRDefault="007D5EAB" w:rsidP="007E7006">
      <w:pPr>
        <w:pStyle w:val="1"/>
        <w:spacing w:before="0"/>
        <w:jc w:val="center"/>
        <w:rPr>
          <w:szCs w:val="40"/>
          <w:lang w:val="en-GB"/>
        </w:rPr>
      </w:pPr>
      <w:r w:rsidRPr="00C64AC1">
        <w:rPr>
          <w:szCs w:val="40"/>
          <w:lang w:val="en-GB"/>
        </w:rPr>
        <w:t>Internal research ethics application form</w:t>
      </w:r>
    </w:p>
    <w:p w14:paraId="61D14D1C" w14:textId="77777777" w:rsidR="00272261" w:rsidRPr="00272261" w:rsidRDefault="00272261" w:rsidP="007E7006">
      <w:pPr>
        <w:jc w:val="center"/>
      </w:pPr>
    </w:p>
    <w:p w14:paraId="35880490" w14:textId="77777777" w:rsidR="000D0BDE" w:rsidRDefault="007D5EAB" w:rsidP="007E7006">
      <w:pPr>
        <w:jc w:val="center"/>
      </w:pPr>
      <w:r>
        <w:t xml:space="preserve">For module </w:t>
      </w:r>
      <w:r w:rsidR="007E7006" w:rsidRPr="007E7006">
        <w:t>LUBS5578M</w:t>
      </w:r>
      <w:r w:rsidR="007E7006">
        <w:t xml:space="preserve"> (</w:t>
      </w:r>
      <w:r w:rsidR="007E7006" w:rsidRPr="007E7006">
        <w:t>Business Analytics and Decision Sciences Dissertation</w:t>
      </w:r>
      <w:r w:rsidR="007E7006">
        <w:t xml:space="preserve">) </w:t>
      </w:r>
      <w:r w:rsidR="00932414">
        <w:t xml:space="preserve">covered by </w:t>
      </w:r>
      <w:r w:rsidR="00932414" w:rsidRPr="00932414">
        <w:t>University of Leeds</w:t>
      </w:r>
      <w:r w:rsidR="00932414">
        <w:t xml:space="preserve"> ethical approval reference </w:t>
      </w:r>
      <w:r w:rsidR="008C271C" w:rsidRPr="008C271C">
        <w:t>AREA 17-055</w:t>
      </w:r>
      <w:r w:rsidR="00DC1A4C">
        <w:rPr>
          <w:rStyle w:val="af3"/>
        </w:rPr>
        <w:footnoteReference w:id="1"/>
      </w:r>
      <w:r w:rsidR="00DC1A4C">
        <w:t>.</w:t>
      </w:r>
    </w:p>
    <w:p w14:paraId="3E23D68A" w14:textId="77777777" w:rsidR="00272261" w:rsidRDefault="00272261" w:rsidP="00C64AC1"/>
    <w:p w14:paraId="7FEA37E2" w14:textId="77777777" w:rsidR="00272261" w:rsidRDefault="00272261" w:rsidP="00C64AC1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09"/>
        <w:gridCol w:w="6707"/>
      </w:tblGrid>
      <w:tr w:rsidR="00272261" w:rsidRPr="007B09DC" w14:paraId="48A0FB16" w14:textId="77777777" w:rsidTr="00272261">
        <w:trPr>
          <w:trHeight w:val="340"/>
        </w:trPr>
        <w:tc>
          <w:tcPr>
            <w:tcW w:w="2343" w:type="dxa"/>
            <w:vAlign w:val="center"/>
          </w:tcPr>
          <w:p w14:paraId="576ECB71" w14:textId="77777777" w:rsidR="00272261" w:rsidRDefault="00272261" w:rsidP="00FA3AAE">
            <w:r>
              <w:t>Student ID</w:t>
            </w:r>
          </w:p>
        </w:tc>
        <w:tc>
          <w:tcPr>
            <w:tcW w:w="6899" w:type="dxa"/>
            <w:vAlign w:val="center"/>
          </w:tcPr>
          <w:p w14:paraId="507F8F15" w14:textId="77777777" w:rsidR="00272261" w:rsidRPr="00272261" w:rsidRDefault="008102FD" w:rsidP="00FA3A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201274150</w:t>
            </w:r>
          </w:p>
        </w:tc>
      </w:tr>
      <w:tr w:rsidR="00272261" w:rsidRPr="007B09DC" w14:paraId="72EFBF42" w14:textId="77777777" w:rsidTr="00272261">
        <w:trPr>
          <w:trHeight w:val="340"/>
        </w:trPr>
        <w:tc>
          <w:tcPr>
            <w:tcW w:w="2343" w:type="dxa"/>
            <w:vAlign w:val="center"/>
          </w:tcPr>
          <w:p w14:paraId="62CD4864" w14:textId="77777777" w:rsidR="00272261" w:rsidRDefault="00087351" w:rsidP="00FA3AAE">
            <w:r>
              <w:t>Student</w:t>
            </w:r>
            <w:r w:rsidR="00272261">
              <w:t xml:space="preserve"> </w:t>
            </w:r>
            <w:r>
              <w:t>N</w:t>
            </w:r>
            <w:r w:rsidR="00272261">
              <w:t>ame</w:t>
            </w:r>
          </w:p>
        </w:tc>
        <w:tc>
          <w:tcPr>
            <w:tcW w:w="6899" w:type="dxa"/>
            <w:vAlign w:val="center"/>
          </w:tcPr>
          <w:p w14:paraId="785F1684" w14:textId="77777777" w:rsidR="00232F2D" w:rsidRPr="00272261" w:rsidRDefault="008102FD" w:rsidP="00FA3A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Xueyang Li</w:t>
            </w:r>
          </w:p>
        </w:tc>
      </w:tr>
      <w:tr w:rsidR="00721EC8" w:rsidRPr="007B09DC" w14:paraId="597FD190" w14:textId="77777777" w:rsidTr="00272261">
        <w:trPr>
          <w:trHeight w:val="340"/>
        </w:trPr>
        <w:tc>
          <w:tcPr>
            <w:tcW w:w="2343" w:type="dxa"/>
            <w:vAlign w:val="center"/>
          </w:tcPr>
          <w:p w14:paraId="72894A2C" w14:textId="77777777" w:rsidR="00721EC8" w:rsidRDefault="00721EC8" w:rsidP="00FA3AAE">
            <w:r>
              <w:t>Degree Programme</w:t>
            </w:r>
          </w:p>
        </w:tc>
        <w:tc>
          <w:tcPr>
            <w:tcW w:w="6899" w:type="dxa"/>
            <w:vAlign w:val="center"/>
          </w:tcPr>
          <w:p w14:paraId="17EF7C4A" w14:textId="77777777" w:rsidR="00721EC8" w:rsidRPr="00272261" w:rsidRDefault="00087351" w:rsidP="00FA3AAE">
            <w:r>
              <w:t xml:space="preserve">MSc </w:t>
            </w:r>
            <w:r w:rsidR="007E7006" w:rsidRPr="007E7006">
              <w:t>Business Analytics and Decision Sciences</w:t>
            </w:r>
          </w:p>
        </w:tc>
      </w:tr>
      <w:tr w:rsidR="00272261" w:rsidRPr="007B09DC" w14:paraId="1FE43E6C" w14:textId="77777777" w:rsidTr="008102FD">
        <w:trPr>
          <w:trHeight w:val="676"/>
        </w:trPr>
        <w:tc>
          <w:tcPr>
            <w:tcW w:w="2343" w:type="dxa"/>
            <w:vAlign w:val="center"/>
          </w:tcPr>
          <w:p w14:paraId="17976160" w14:textId="77777777" w:rsidR="00272261" w:rsidRDefault="007E7006" w:rsidP="00FA3AAE">
            <w:r>
              <w:t>T</w:t>
            </w:r>
            <w:r w:rsidR="00272261">
              <w:t>itle</w:t>
            </w:r>
            <w:r>
              <w:t xml:space="preserve"> </w:t>
            </w:r>
            <w:r w:rsidR="00272261">
              <w:t>/ topic area</w:t>
            </w:r>
          </w:p>
        </w:tc>
        <w:tc>
          <w:tcPr>
            <w:tcW w:w="6899" w:type="dxa"/>
            <w:vAlign w:val="center"/>
          </w:tcPr>
          <w:p w14:paraId="257F4E1C" w14:textId="77777777" w:rsidR="00272261" w:rsidRPr="00272261" w:rsidRDefault="008102FD" w:rsidP="003A4234">
            <w:pPr>
              <w:rPr>
                <w:lang w:eastAsia="zh-CN"/>
              </w:rPr>
            </w:pPr>
            <w:r>
              <w:rPr>
                <w:lang w:eastAsia="zh-CN"/>
              </w:rPr>
              <w:t>How groupthink can influence the accuracy of collective decision-making in time</w:t>
            </w:r>
            <w:r w:rsidR="003A4234">
              <w:rPr>
                <w:lang w:eastAsia="zh-CN"/>
              </w:rPr>
              <w:t>-</w:t>
            </w:r>
            <w:r>
              <w:rPr>
                <w:lang w:eastAsia="zh-CN"/>
              </w:rPr>
              <w:t xml:space="preserve">limited </w:t>
            </w:r>
            <w:r>
              <w:rPr>
                <w:rFonts w:hint="eastAsia"/>
                <w:lang w:eastAsia="zh-CN"/>
              </w:rPr>
              <w:t>case?</w:t>
            </w:r>
          </w:p>
        </w:tc>
      </w:tr>
      <w:tr w:rsidR="00272261" w:rsidRPr="007B09DC" w14:paraId="3015AD59" w14:textId="77777777" w:rsidTr="00272261">
        <w:trPr>
          <w:trHeight w:val="340"/>
        </w:trPr>
        <w:tc>
          <w:tcPr>
            <w:tcW w:w="2343" w:type="dxa"/>
            <w:vAlign w:val="center"/>
          </w:tcPr>
          <w:p w14:paraId="123B7C32" w14:textId="77777777" w:rsidR="00272261" w:rsidRPr="007B09DC" w:rsidRDefault="00272261" w:rsidP="00FA3AAE">
            <w:r>
              <w:t>Name of dissertation supervisor</w:t>
            </w:r>
          </w:p>
        </w:tc>
        <w:tc>
          <w:tcPr>
            <w:tcW w:w="6899" w:type="dxa"/>
            <w:vAlign w:val="center"/>
          </w:tcPr>
          <w:p w14:paraId="0F183E2B" w14:textId="77777777" w:rsidR="00272261" w:rsidRPr="00272261" w:rsidRDefault="008102FD" w:rsidP="00FA3A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Hina Qureshi</w:t>
            </w:r>
          </w:p>
        </w:tc>
      </w:tr>
    </w:tbl>
    <w:p w14:paraId="4AA7EBE0" w14:textId="77777777" w:rsidR="00BD1858" w:rsidRDefault="00BD1858" w:rsidP="00696E5C">
      <w:pPr>
        <w:rPr>
          <w:rFonts w:eastAsia="Times New Roman"/>
          <w:lang w:eastAsia="en-GB"/>
        </w:rPr>
      </w:pPr>
    </w:p>
    <w:p w14:paraId="2710C139" w14:textId="77777777" w:rsidR="00272261" w:rsidRDefault="00272261" w:rsidP="00696E5C">
      <w:pPr>
        <w:rPr>
          <w:rFonts w:eastAsia="Times New Roman"/>
          <w:lang w:eastAsia="en-GB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435"/>
        <w:gridCol w:w="1586"/>
      </w:tblGrid>
      <w:tr w:rsidR="004D02B5" w:rsidRPr="0048099B" w14:paraId="6B0B8E57" w14:textId="77777777" w:rsidTr="004D02B5">
        <w:tc>
          <w:tcPr>
            <w:tcW w:w="7621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14:paraId="48D1812C" w14:textId="77777777" w:rsidR="004D02B5" w:rsidRPr="00696E5C" w:rsidRDefault="004D02B5" w:rsidP="00BD1858">
            <w:pPr>
              <w:rPr>
                <w:rFonts w:eastAsia="Times New Roman"/>
                <w:b/>
                <w:lang w:eastAsia="en-GB"/>
              </w:rPr>
            </w:pPr>
            <w:r w:rsidRPr="0048099B">
              <w:rPr>
                <w:rFonts w:eastAsia="Times New Roman"/>
                <w:b/>
                <w:lang w:eastAsia="en-GB"/>
              </w:rPr>
              <w:t xml:space="preserve">Are you planning to </w:t>
            </w:r>
            <w:r w:rsidR="00A71B6F">
              <w:rPr>
                <w:rFonts w:eastAsia="Times New Roman"/>
                <w:b/>
                <w:lang w:eastAsia="en-GB"/>
              </w:rPr>
              <w:t>work</w:t>
            </w:r>
            <w:r w:rsidRPr="0048099B">
              <w:rPr>
                <w:rFonts w:eastAsia="Times New Roman"/>
                <w:b/>
                <w:lang w:eastAsia="en-GB"/>
              </w:rPr>
              <w:t xml:space="preserve"> with (data on) human participants for your dissertation?</w:t>
            </w:r>
          </w:p>
        </w:tc>
        <w:tc>
          <w:tcPr>
            <w:tcW w:w="1621" w:type="dxa"/>
            <w:vAlign w:val="center"/>
          </w:tcPr>
          <w:p w14:paraId="28554A2E" w14:textId="77777777" w:rsidR="004D02B5" w:rsidRPr="004D02B5" w:rsidRDefault="004D02B5" w:rsidP="004D02B5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  <w:r w:rsidRPr="004D02B5">
              <w:rPr>
                <w:rFonts w:eastAsia="Times New Roman"/>
                <w:sz w:val="20"/>
                <w:lang w:bidi="en-US"/>
              </w:rPr>
              <w:t xml:space="preserve">Please tick the </w:t>
            </w:r>
            <w:r>
              <w:rPr>
                <w:rFonts w:eastAsia="Times New Roman"/>
                <w:sz w:val="20"/>
                <w:lang w:bidi="en-US"/>
              </w:rPr>
              <w:t>relevant</w:t>
            </w:r>
            <w:r w:rsidRPr="004D02B5">
              <w:rPr>
                <w:rFonts w:eastAsia="Times New Roman"/>
                <w:sz w:val="20"/>
                <w:lang w:bidi="en-US"/>
              </w:rPr>
              <w:t xml:space="preserve"> box</w:t>
            </w:r>
          </w:p>
        </w:tc>
      </w:tr>
      <w:tr w:rsidR="004D02B5" w:rsidRPr="0048099B" w14:paraId="519F44F4" w14:textId="77777777" w:rsidTr="004D02B5">
        <w:tc>
          <w:tcPr>
            <w:tcW w:w="7621" w:type="dxa"/>
            <w:vAlign w:val="center"/>
          </w:tcPr>
          <w:p w14:paraId="35609252" w14:textId="77777777" w:rsidR="004D02B5" w:rsidRPr="0048099B" w:rsidRDefault="004D02B5" w:rsidP="00BD1858">
            <w:pPr>
              <w:rPr>
                <w:rFonts w:eastAsia="Times New Roman"/>
                <w:lang w:eastAsia="en-GB"/>
              </w:rPr>
            </w:pPr>
            <w:r w:rsidRPr="004D02B5">
              <w:rPr>
                <w:rFonts w:eastAsia="Times New Roman"/>
                <w:b/>
                <w:lang w:eastAsia="en-GB"/>
              </w:rPr>
              <w:t xml:space="preserve">Yes </w:t>
            </w:r>
            <w:r w:rsidRPr="0048099B">
              <w:rPr>
                <w:rFonts w:eastAsia="Times New Roman"/>
                <w:lang w:eastAsia="en-GB"/>
              </w:rPr>
              <w:t xml:space="preserve">(This includes </w:t>
            </w:r>
            <w:r w:rsidR="007E7006">
              <w:rPr>
                <w:rFonts w:eastAsia="Times New Roman"/>
                <w:lang w:eastAsia="en-GB"/>
              </w:rPr>
              <w:t>interviews, surveys</w:t>
            </w:r>
            <w:r>
              <w:rPr>
                <w:rFonts w:eastAsia="Times New Roman"/>
                <w:lang w:eastAsia="en-GB"/>
              </w:rPr>
              <w:t xml:space="preserve"> and secondary data analysis</w:t>
            </w:r>
            <w:r w:rsidR="004D5489">
              <w:rPr>
                <w:rFonts w:eastAsia="Times New Roman"/>
                <w:lang w:eastAsia="en-GB"/>
              </w:rPr>
              <w:t xml:space="preserve"> of social media or internet data</w:t>
            </w:r>
            <w:r w:rsidRPr="0048099B">
              <w:rPr>
                <w:rFonts w:eastAsia="Times New Roman"/>
                <w:lang w:eastAsia="en-GB"/>
              </w:rPr>
              <w:t>)</w:t>
            </w:r>
            <w:r>
              <w:rPr>
                <w:rFonts w:eastAsia="Times New Roman"/>
                <w:lang w:eastAsia="en-GB"/>
              </w:rPr>
              <w:t>.</w:t>
            </w:r>
          </w:p>
        </w:tc>
        <w:tc>
          <w:tcPr>
            <w:tcW w:w="1621" w:type="dxa"/>
            <w:vAlign w:val="center"/>
          </w:tcPr>
          <w:p w14:paraId="54DA3139" w14:textId="77777777" w:rsidR="004D02B5" w:rsidRPr="008102FD" w:rsidRDefault="008102FD" w:rsidP="00272261">
            <w:pPr>
              <w:spacing w:line="276" w:lineRule="auto"/>
              <w:jc w:val="center"/>
              <w:rPr>
                <w:lang w:eastAsia="zh-CN" w:bidi="en-US"/>
              </w:rPr>
            </w:pPr>
            <w:r>
              <w:rPr>
                <w:rFonts w:hint="eastAsia"/>
                <w:lang w:eastAsia="zh-CN" w:bidi="en-US"/>
              </w:rPr>
              <w:t>√</w:t>
            </w:r>
          </w:p>
        </w:tc>
      </w:tr>
      <w:tr w:rsidR="004D02B5" w:rsidRPr="0048099B" w14:paraId="0997B7DB" w14:textId="77777777" w:rsidTr="004D02B5">
        <w:tc>
          <w:tcPr>
            <w:tcW w:w="7621" w:type="dxa"/>
            <w:vAlign w:val="center"/>
          </w:tcPr>
          <w:p w14:paraId="66251809" w14:textId="77777777" w:rsidR="004D02B5" w:rsidRPr="0048099B" w:rsidRDefault="004D02B5" w:rsidP="004D5489">
            <w:pPr>
              <w:spacing w:line="276" w:lineRule="auto"/>
              <w:rPr>
                <w:rFonts w:eastAsia="Times New Roman"/>
                <w:lang w:bidi="en-US"/>
              </w:rPr>
            </w:pPr>
            <w:r w:rsidRPr="004D02B5">
              <w:rPr>
                <w:rFonts w:eastAsia="Times New Roman"/>
                <w:b/>
                <w:lang w:eastAsia="en-GB"/>
              </w:rPr>
              <w:t>No</w:t>
            </w:r>
            <w:r w:rsidRPr="0048099B">
              <w:rPr>
                <w:rFonts w:eastAsia="Times New Roman"/>
                <w:lang w:eastAsia="en-GB"/>
              </w:rPr>
              <w:t>, I am c</w:t>
            </w:r>
            <w:r w:rsidR="004D5489">
              <w:rPr>
                <w:rFonts w:eastAsia="Times New Roman"/>
                <w:lang w:eastAsia="en-GB"/>
              </w:rPr>
              <w:t xml:space="preserve">onducting </w:t>
            </w:r>
            <w:r w:rsidR="00A71B6F">
              <w:rPr>
                <w:rFonts w:eastAsia="Times New Roman"/>
                <w:lang w:eastAsia="en-GB"/>
              </w:rPr>
              <w:t>an in-depth literature review with analysis</w:t>
            </w:r>
            <w:r w:rsidRPr="0048099B">
              <w:rPr>
                <w:rFonts w:eastAsia="Times New Roman"/>
                <w:lang w:eastAsia="en-GB"/>
              </w:rPr>
              <w:t>.</w:t>
            </w:r>
          </w:p>
        </w:tc>
        <w:tc>
          <w:tcPr>
            <w:tcW w:w="1621" w:type="dxa"/>
            <w:vAlign w:val="center"/>
          </w:tcPr>
          <w:p w14:paraId="3817F17A" w14:textId="77777777" w:rsidR="004D02B5" w:rsidRPr="0048099B" w:rsidRDefault="004D02B5" w:rsidP="00272261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</w:tr>
    </w:tbl>
    <w:p w14:paraId="1C74FA91" w14:textId="77777777" w:rsidR="00696E5C" w:rsidRDefault="00696E5C" w:rsidP="00696E5C">
      <w:pPr>
        <w:rPr>
          <w:rFonts w:eastAsia="Times New Roman"/>
          <w:lang w:eastAsia="en-GB"/>
        </w:rPr>
      </w:pPr>
    </w:p>
    <w:p w14:paraId="4EBD5462" w14:textId="77777777" w:rsidR="00696E5C" w:rsidRPr="007E7006" w:rsidRDefault="00A71B6F" w:rsidP="007E7006">
      <w:pPr>
        <w:jc w:val="center"/>
        <w:rPr>
          <w:b/>
          <w:i/>
          <w:sz w:val="24"/>
          <w:lang w:eastAsia="en-GB"/>
        </w:rPr>
      </w:pPr>
      <w:r>
        <w:rPr>
          <w:b/>
          <w:i/>
          <w:sz w:val="24"/>
          <w:lang w:eastAsia="en-GB"/>
        </w:rPr>
        <w:t>If you ticked ‘N</w:t>
      </w:r>
      <w:r w:rsidR="00696E5C" w:rsidRPr="007E7006">
        <w:rPr>
          <w:b/>
          <w:i/>
          <w:sz w:val="24"/>
          <w:lang w:eastAsia="en-GB"/>
        </w:rPr>
        <w:t xml:space="preserve">o’ you do not need to take further action in respect of ethical approval. Please proceed to the declarations on page </w:t>
      </w:r>
      <w:r w:rsidR="000F7814">
        <w:rPr>
          <w:b/>
          <w:i/>
          <w:sz w:val="24"/>
          <w:lang w:eastAsia="en-GB"/>
        </w:rPr>
        <w:t>7</w:t>
      </w:r>
      <w:r w:rsidR="00696E5C" w:rsidRPr="007E7006">
        <w:rPr>
          <w:b/>
          <w:i/>
          <w:sz w:val="24"/>
          <w:lang w:eastAsia="en-GB"/>
        </w:rPr>
        <w:t>.</w:t>
      </w:r>
    </w:p>
    <w:p w14:paraId="505B06EC" w14:textId="77777777" w:rsidR="00696E5C" w:rsidRPr="007E7006" w:rsidRDefault="00696E5C" w:rsidP="007E7006">
      <w:pPr>
        <w:jc w:val="center"/>
        <w:rPr>
          <w:b/>
          <w:i/>
          <w:sz w:val="24"/>
          <w:lang w:eastAsia="en-GB"/>
        </w:rPr>
      </w:pPr>
    </w:p>
    <w:p w14:paraId="4F2564F9" w14:textId="77777777" w:rsidR="00696E5C" w:rsidRPr="007E7006" w:rsidRDefault="00696E5C" w:rsidP="007E7006">
      <w:pPr>
        <w:jc w:val="center"/>
        <w:rPr>
          <w:b/>
          <w:sz w:val="24"/>
          <w:lang w:eastAsia="en-GB"/>
        </w:rPr>
      </w:pPr>
      <w:r w:rsidRPr="007E7006">
        <w:rPr>
          <w:b/>
          <w:i/>
          <w:sz w:val="24"/>
          <w:lang w:eastAsia="en-GB"/>
        </w:rPr>
        <w:t>If you t</w:t>
      </w:r>
      <w:r w:rsidR="00A71B6F">
        <w:rPr>
          <w:b/>
          <w:i/>
          <w:sz w:val="24"/>
          <w:lang w:eastAsia="en-GB"/>
        </w:rPr>
        <w:t>icked ‘Y</w:t>
      </w:r>
      <w:r w:rsidRPr="007E7006">
        <w:rPr>
          <w:b/>
          <w:i/>
          <w:sz w:val="24"/>
          <w:lang w:eastAsia="en-GB"/>
        </w:rPr>
        <w:t xml:space="preserve">es’ you need to complete the </w:t>
      </w:r>
      <w:r w:rsidR="007D5EAB" w:rsidRPr="007E7006">
        <w:rPr>
          <w:b/>
          <w:i/>
          <w:sz w:val="24"/>
          <w:lang w:eastAsia="en-GB"/>
        </w:rPr>
        <w:t>rest of this form</w:t>
      </w:r>
      <w:r w:rsidRPr="007E7006">
        <w:rPr>
          <w:b/>
          <w:i/>
          <w:sz w:val="24"/>
          <w:lang w:eastAsia="en-GB"/>
        </w:rPr>
        <w:t>.</w:t>
      </w:r>
    </w:p>
    <w:p w14:paraId="689F8B1B" w14:textId="77777777" w:rsidR="00696E5C" w:rsidRPr="00696E5C" w:rsidRDefault="00696E5C" w:rsidP="00696E5C">
      <w:pPr>
        <w:rPr>
          <w:rFonts w:eastAsia="Times New Roman"/>
          <w:lang w:eastAsia="en-GB"/>
        </w:rPr>
      </w:pPr>
    </w:p>
    <w:p w14:paraId="4BA8852B" w14:textId="77777777" w:rsidR="00BD1858" w:rsidRPr="00B26C31" w:rsidRDefault="00BD1858" w:rsidP="006260AD">
      <w:pPr>
        <w:rPr>
          <w:rFonts w:eastAsia="Times New Roman"/>
          <w:sz w:val="24"/>
          <w:szCs w:val="24"/>
          <w:lang w:eastAsia="en-GB"/>
        </w:rPr>
      </w:pPr>
    </w:p>
    <w:p w14:paraId="1B098DDA" w14:textId="77777777" w:rsidR="00A8109D" w:rsidRPr="007E7006" w:rsidRDefault="00A8109D" w:rsidP="007E7006">
      <w:pPr>
        <w:jc w:val="center"/>
        <w:rPr>
          <w:sz w:val="24"/>
          <w:szCs w:val="24"/>
        </w:rPr>
      </w:pPr>
      <w:r w:rsidRPr="007E7006">
        <w:rPr>
          <w:sz w:val="24"/>
          <w:szCs w:val="24"/>
        </w:rPr>
        <w:t xml:space="preserve">You MUST </w:t>
      </w:r>
      <w:r w:rsidR="00D91924" w:rsidRPr="007E7006">
        <w:rPr>
          <w:sz w:val="24"/>
          <w:szCs w:val="24"/>
        </w:rPr>
        <w:t>discuss your research design and the ethical issues it raises with your dissertation supervisor and receive their signed approval before you approach any participants or collect any data.</w:t>
      </w:r>
    </w:p>
    <w:p w14:paraId="5893A5C2" w14:textId="77777777" w:rsidR="00721EC8" w:rsidRPr="007E7006" w:rsidRDefault="00721EC8" w:rsidP="00A71B6F">
      <w:pPr>
        <w:rPr>
          <w:sz w:val="24"/>
          <w:szCs w:val="24"/>
        </w:rPr>
      </w:pPr>
    </w:p>
    <w:p w14:paraId="334ADAD8" w14:textId="77777777" w:rsidR="00EC40FE" w:rsidRPr="00721EC8" w:rsidRDefault="00721EC8" w:rsidP="007E7006">
      <w:pPr>
        <w:jc w:val="center"/>
        <w:rPr>
          <w:sz w:val="2"/>
          <w:szCs w:val="2"/>
          <w:shd w:val="pct15" w:color="auto" w:fill="FFFFFF"/>
          <w:lang w:eastAsia="en-GB"/>
        </w:rPr>
      </w:pPr>
      <w:r w:rsidRPr="007E7006">
        <w:rPr>
          <w:sz w:val="24"/>
          <w:szCs w:val="24"/>
        </w:rPr>
        <w:t>You MUST include a copy of your ethics fo</w:t>
      </w:r>
      <w:r w:rsidR="00A71B6F">
        <w:rPr>
          <w:sz w:val="24"/>
          <w:szCs w:val="24"/>
        </w:rPr>
        <w:t xml:space="preserve">rm (signed by your supervisor) </w:t>
      </w:r>
      <w:r w:rsidRPr="007E7006">
        <w:rPr>
          <w:sz w:val="24"/>
          <w:szCs w:val="24"/>
        </w:rPr>
        <w:t>as an appendix to your final dissertation submission</w:t>
      </w:r>
      <w:r w:rsidR="00051E90">
        <w:rPr>
          <w:sz w:val="24"/>
          <w:szCs w:val="24"/>
        </w:rPr>
        <w:t xml:space="preserve"> (both the electronic and paper copies)</w:t>
      </w:r>
      <w:r w:rsidRPr="007E7006">
        <w:rPr>
          <w:sz w:val="24"/>
          <w:szCs w:val="24"/>
        </w:rPr>
        <w:t>.</w:t>
      </w:r>
      <w:r w:rsidR="00DB5347" w:rsidRPr="00721EC8">
        <w:rPr>
          <w:shd w:val="pct15" w:color="auto" w:fill="FFFFFF"/>
          <w:lang w:eastAsia="en-GB"/>
        </w:rPr>
        <w:br w:type="page"/>
      </w:r>
    </w:p>
    <w:p w14:paraId="59BA625D" w14:textId="77777777" w:rsidR="00AF144A" w:rsidRPr="00B40D8F" w:rsidRDefault="00AF144A" w:rsidP="00AF144A">
      <w:pPr>
        <w:pStyle w:val="1"/>
        <w:shd w:val="clear" w:color="auto" w:fill="BFBFBF"/>
        <w:spacing w:before="0" w:after="0"/>
        <w:jc w:val="center"/>
      </w:pPr>
      <w:r w:rsidRPr="00B40D8F">
        <w:lastRenderedPageBreak/>
        <w:t>INTERNAL RESEARCH ETHICS APPLICATION</w:t>
      </w:r>
    </w:p>
    <w:p w14:paraId="5E5C7814" w14:textId="77777777" w:rsidR="00AF144A" w:rsidRPr="00B40D8F" w:rsidRDefault="00AF144A" w:rsidP="00AF144A">
      <w:pPr>
        <w:pStyle w:val="1"/>
        <w:shd w:val="clear" w:color="auto" w:fill="BFBFBF"/>
        <w:spacing w:before="0" w:after="0"/>
        <w:jc w:val="center"/>
      </w:pPr>
      <w:r w:rsidRPr="00B40D8F">
        <w:t>Part A: Compliance with the module’s block ethical approval</w:t>
      </w:r>
    </w:p>
    <w:p w14:paraId="1C777F7E" w14:textId="77777777" w:rsidR="00AF144A" w:rsidRPr="0048099B" w:rsidRDefault="00AF144A" w:rsidP="00272261">
      <w:pPr>
        <w:rPr>
          <w:lang w:eastAsia="en-GB"/>
        </w:rPr>
      </w:pPr>
    </w:p>
    <w:p w14:paraId="2F62D1A7" w14:textId="77777777" w:rsidR="00AF144A" w:rsidRDefault="00AF144A" w:rsidP="00272261"/>
    <w:p w14:paraId="7D11B514" w14:textId="77777777" w:rsidR="00AF144A" w:rsidRDefault="00AF144A" w:rsidP="00272261">
      <w:r w:rsidRPr="00C220FD">
        <w:t xml:space="preserve">Ethical review is required for </w:t>
      </w:r>
      <w:r w:rsidRPr="00A01551">
        <w:rPr>
          <w:b/>
        </w:rPr>
        <w:t>all research involving human participants</w:t>
      </w:r>
      <w:r w:rsidRPr="00C220FD">
        <w:t xml:space="preserve">. Further details of the University of Leeds ethical review requirements are provided in the </w:t>
      </w:r>
      <w:r w:rsidRPr="00D219AC">
        <w:rPr>
          <w:i/>
        </w:rPr>
        <w:t>Research Ethics Policy</w:t>
      </w:r>
      <w:r w:rsidRPr="00C220FD">
        <w:t xml:space="preserve"> available at</w:t>
      </w:r>
      <w:r>
        <w:t xml:space="preserve">: </w:t>
      </w:r>
    </w:p>
    <w:p w14:paraId="2B5CB00F" w14:textId="77777777" w:rsidR="00AF144A" w:rsidRPr="00587B08" w:rsidRDefault="00430F55" w:rsidP="00272261">
      <w:hyperlink r:id="rId8" w:history="1">
        <w:r w:rsidR="00AF144A" w:rsidRPr="007F4B80">
          <w:rPr>
            <w:rStyle w:val="a8"/>
            <w:bCs/>
          </w:rPr>
          <w:t>http://ris.leeds.ac.uk/ResearchEthicsPolicies</w:t>
        </w:r>
      </w:hyperlink>
      <w:r w:rsidR="00AF144A">
        <w:rPr>
          <w:bCs/>
        </w:rPr>
        <w:t xml:space="preserve"> and </w:t>
      </w:r>
      <w:hyperlink r:id="rId9" w:history="1">
        <w:r w:rsidR="00AF144A" w:rsidRPr="007F4B80">
          <w:rPr>
            <w:rStyle w:val="a8"/>
            <w:bCs/>
          </w:rPr>
          <w:t>www.leeds.ac.uk/ethics</w:t>
        </w:r>
      </w:hyperlink>
      <w:r w:rsidR="00AF144A" w:rsidRPr="00587B08">
        <w:t>.</w:t>
      </w:r>
      <w:r w:rsidR="00AF144A">
        <w:t xml:space="preserve"> </w:t>
      </w:r>
      <w:r w:rsidR="00AF144A" w:rsidRPr="00587B08">
        <w:t xml:space="preserve"> </w:t>
      </w:r>
    </w:p>
    <w:p w14:paraId="1DDB0997" w14:textId="77777777" w:rsidR="00AF144A" w:rsidRPr="0048099B" w:rsidRDefault="00AF144A" w:rsidP="00272261">
      <w:pPr>
        <w:rPr>
          <w:rFonts w:eastAsia="Times New Roman"/>
          <w:lang w:eastAsia="en-GB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680"/>
        <w:gridCol w:w="671"/>
        <w:gridCol w:w="670"/>
      </w:tblGrid>
      <w:tr w:rsidR="00AF144A" w:rsidRPr="0048099B" w14:paraId="06215C08" w14:textId="77777777" w:rsidTr="00272261">
        <w:tc>
          <w:tcPr>
            <w:tcW w:w="7877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14:paraId="770BAD09" w14:textId="77777777" w:rsidR="00AF144A" w:rsidRPr="00B40D8F" w:rsidRDefault="00AF144A" w:rsidP="00B37276">
            <w:pPr>
              <w:numPr>
                <w:ilvl w:val="0"/>
                <w:numId w:val="3"/>
              </w:numPr>
              <w:rPr>
                <w:rFonts w:eastAsia="Times New Roman"/>
                <w:b/>
                <w:lang w:bidi="en-US"/>
              </w:rPr>
            </w:pPr>
            <w:r w:rsidRPr="0048099B">
              <w:rPr>
                <w:b/>
                <w:lang w:eastAsia="en-GB"/>
              </w:rPr>
              <w:t>Will your dissertation involve any of the following</w:t>
            </w:r>
            <w:r w:rsidR="009811F6">
              <w:rPr>
                <w:b/>
                <w:lang w:eastAsia="en-GB"/>
              </w:rPr>
              <w:t>?</w:t>
            </w:r>
          </w:p>
          <w:p w14:paraId="15FA218A" w14:textId="77777777" w:rsidR="00AF144A" w:rsidRPr="0048099B" w:rsidRDefault="00AF144A" w:rsidP="00B37276">
            <w:pPr>
              <w:ind w:left="360"/>
              <w:rPr>
                <w:rFonts w:eastAsia="Times New Roman"/>
                <w:b/>
                <w:lang w:bidi="en-US"/>
              </w:rPr>
            </w:pPr>
          </w:p>
        </w:tc>
        <w:tc>
          <w:tcPr>
            <w:tcW w:w="683" w:type="dxa"/>
            <w:vAlign w:val="center"/>
          </w:tcPr>
          <w:p w14:paraId="37E57AEF" w14:textId="77777777" w:rsidR="00AF144A" w:rsidRPr="0048099B" w:rsidRDefault="00AF144A" w:rsidP="00272261">
            <w:pPr>
              <w:spacing w:line="276" w:lineRule="auto"/>
              <w:jc w:val="center"/>
              <w:rPr>
                <w:rFonts w:eastAsia="Times New Roman"/>
                <w:b/>
                <w:lang w:bidi="en-US"/>
              </w:rPr>
            </w:pPr>
            <w:r w:rsidRPr="0048099B">
              <w:rPr>
                <w:rFonts w:eastAsia="Times New Roman"/>
                <w:b/>
                <w:lang w:bidi="en-US"/>
              </w:rPr>
              <w:t>Yes</w:t>
            </w:r>
          </w:p>
        </w:tc>
        <w:tc>
          <w:tcPr>
            <w:tcW w:w="682" w:type="dxa"/>
            <w:vAlign w:val="center"/>
          </w:tcPr>
          <w:p w14:paraId="79A9E775" w14:textId="77777777" w:rsidR="00AF144A" w:rsidRPr="0048099B" w:rsidRDefault="00AF144A" w:rsidP="00272261">
            <w:pPr>
              <w:spacing w:line="276" w:lineRule="auto"/>
              <w:jc w:val="center"/>
              <w:rPr>
                <w:rFonts w:eastAsia="Times New Roman"/>
                <w:b/>
                <w:lang w:bidi="en-US"/>
              </w:rPr>
            </w:pPr>
            <w:r w:rsidRPr="0048099B">
              <w:rPr>
                <w:rFonts w:eastAsia="Times New Roman"/>
                <w:b/>
                <w:lang w:bidi="en-US"/>
              </w:rPr>
              <w:t>No</w:t>
            </w:r>
          </w:p>
        </w:tc>
      </w:tr>
      <w:tr w:rsidR="00AF144A" w:rsidRPr="0048099B" w14:paraId="35141012" w14:textId="77777777" w:rsidTr="00272261">
        <w:tc>
          <w:tcPr>
            <w:tcW w:w="7877" w:type="dxa"/>
            <w:vAlign w:val="center"/>
          </w:tcPr>
          <w:p w14:paraId="48D4615E" w14:textId="77777777" w:rsidR="00AF144A" w:rsidRPr="0048099B" w:rsidRDefault="00AF144A" w:rsidP="00B37276">
            <w:pPr>
              <w:spacing w:line="276" w:lineRule="auto"/>
              <w:rPr>
                <w:rFonts w:eastAsia="Times New Roman"/>
                <w:lang w:bidi="en-US"/>
              </w:rPr>
            </w:pPr>
            <w:r w:rsidRPr="0048099B">
              <w:rPr>
                <w:rFonts w:eastAsia="Times New Roman"/>
                <w:color w:val="000000"/>
                <w:lang w:eastAsia="en-GB"/>
              </w:rPr>
              <w:t>N</w:t>
            </w:r>
            <w:r w:rsidRPr="0048099B">
              <w:rPr>
                <w:rFonts w:eastAsia="Times New Roman"/>
                <w:lang w:eastAsia="en-GB"/>
              </w:rPr>
              <w:t>ew data collected by administering interviews for analysis</w:t>
            </w:r>
          </w:p>
        </w:tc>
        <w:tc>
          <w:tcPr>
            <w:tcW w:w="683" w:type="dxa"/>
            <w:vAlign w:val="center"/>
          </w:tcPr>
          <w:p w14:paraId="16A83169" w14:textId="77777777" w:rsidR="00AF144A" w:rsidRPr="0048099B" w:rsidRDefault="00AF144A" w:rsidP="00272261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  <w:tc>
          <w:tcPr>
            <w:tcW w:w="682" w:type="dxa"/>
            <w:vAlign w:val="center"/>
          </w:tcPr>
          <w:p w14:paraId="4D7C4FF4" w14:textId="77777777" w:rsidR="00AF144A" w:rsidRPr="0048099B" w:rsidRDefault="005A153E" w:rsidP="00272261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  <w:r>
              <w:rPr>
                <w:rFonts w:eastAsia="Times New Roman" w:hint="eastAsia"/>
                <w:lang w:eastAsia="zh-CN" w:bidi="en-US"/>
              </w:rPr>
              <w:t>√</w:t>
            </w:r>
          </w:p>
        </w:tc>
      </w:tr>
      <w:tr w:rsidR="00A01551" w:rsidRPr="0048099B" w14:paraId="60064610" w14:textId="77777777" w:rsidTr="00272261">
        <w:tc>
          <w:tcPr>
            <w:tcW w:w="7877" w:type="dxa"/>
            <w:vAlign w:val="center"/>
          </w:tcPr>
          <w:p w14:paraId="5DB94081" w14:textId="77777777" w:rsidR="00A01551" w:rsidRPr="0048099B" w:rsidRDefault="00A01551" w:rsidP="00A01551">
            <w:pPr>
              <w:spacing w:line="276" w:lineRule="auto"/>
              <w:rPr>
                <w:rFonts w:eastAsia="Times New Roman"/>
                <w:lang w:bidi="en-US"/>
              </w:rPr>
            </w:pPr>
            <w:r w:rsidRPr="0048099B">
              <w:rPr>
                <w:rFonts w:eastAsia="Times New Roman"/>
                <w:color w:val="000000"/>
                <w:lang w:eastAsia="en-GB"/>
              </w:rPr>
              <w:t>N</w:t>
            </w:r>
            <w:r w:rsidRPr="0048099B">
              <w:rPr>
                <w:rFonts w:eastAsia="Times New Roman"/>
                <w:lang w:eastAsia="en-GB"/>
              </w:rPr>
              <w:t>ew data collected by administering questionnaires for analysis</w:t>
            </w:r>
          </w:p>
        </w:tc>
        <w:tc>
          <w:tcPr>
            <w:tcW w:w="683" w:type="dxa"/>
            <w:vAlign w:val="center"/>
          </w:tcPr>
          <w:p w14:paraId="26EC7705" w14:textId="7DBF3D36" w:rsidR="00A01551" w:rsidRPr="0046757B" w:rsidRDefault="0046757B" w:rsidP="00A01551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  <w:r>
              <w:rPr>
                <w:rFonts w:eastAsia="Times New Roman" w:hint="eastAsia"/>
                <w:lang w:eastAsia="zh-CN" w:bidi="en-US"/>
              </w:rPr>
              <w:t>√</w:t>
            </w:r>
          </w:p>
        </w:tc>
        <w:tc>
          <w:tcPr>
            <w:tcW w:w="682" w:type="dxa"/>
            <w:vAlign w:val="center"/>
          </w:tcPr>
          <w:p w14:paraId="589ED2B5" w14:textId="308482A8" w:rsidR="00A01551" w:rsidRPr="0048099B" w:rsidRDefault="00A01551" w:rsidP="00A01551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</w:tr>
      <w:tr w:rsidR="00A01551" w:rsidRPr="0048099B" w14:paraId="646528C8" w14:textId="77777777" w:rsidTr="00272261">
        <w:tc>
          <w:tcPr>
            <w:tcW w:w="7877" w:type="dxa"/>
            <w:vAlign w:val="center"/>
          </w:tcPr>
          <w:p w14:paraId="6BBACB9F" w14:textId="77777777" w:rsidR="00A01551" w:rsidRPr="0048099B" w:rsidRDefault="00A01551" w:rsidP="00A01551">
            <w:pPr>
              <w:spacing w:line="276" w:lineRule="auto"/>
              <w:rPr>
                <w:rFonts w:eastAsia="Times New Roman"/>
                <w:lang w:bidi="en-US"/>
              </w:rPr>
            </w:pPr>
            <w:r w:rsidRPr="0048099B">
              <w:rPr>
                <w:rFonts w:eastAsia="Times New Roman"/>
                <w:lang w:eastAsia="en-GB"/>
              </w:rPr>
              <w:t>New data collected from observing individuals or populations</w:t>
            </w:r>
          </w:p>
        </w:tc>
        <w:tc>
          <w:tcPr>
            <w:tcW w:w="683" w:type="dxa"/>
            <w:vAlign w:val="center"/>
          </w:tcPr>
          <w:p w14:paraId="78227D9B" w14:textId="6C4A73E8" w:rsidR="00A01551" w:rsidRPr="005A153E" w:rsidRDefault="00A01551" w:rsidP="00A01551">
            <w:pPr>
              <w:spacing w:line="276" w:lineRule="auto"/>
              <w:jc w:val="center"/>
              <w:rPr>
                <w:lang w:eastAsia="zh-CN" w:bidi="en-US"/>
              </w:rPr>
            </w:pPr>
          </w:p>
        </w:tc>
        <w:tc>
          <w:tcPr>
            <w:tcW w:w="682" w:type="dxa"/>
            <w:vAlign w:val="center"/>
          </w:tcPr>
          <w:p w14:paraId="5E39A469" w14:textId="621FEC75" w:rsidR="00A01551" w:rsidRPr="0046757B" w:rsidRDefault="0046757B" w:rsidP="00A01551">
            <w:pPr>
              <w:spacing w:line="276" w:lineRule="auto"/>
              <w:jc w:val="center"/>
              <w:rPr>
                <w:lang w:bidi="en-US"/>
              </w:rPr>
            </w:pPr>
            <w:r>
              <w:rPr>
                <w:rFonts w:eastAsia="Times New Roman" w:hint="eastAsia"/>
                <w:lang w:eastAsia="zh-CN" w:bidi="en-US"/>
              </w:rPr>
              <w:t>√</w:t>
            </w:r>
          </w:p>
        </w:tc>
      </w:tr>
      <w:tr w:rsidR="00A01551" w:rsidRPr="0048099B" w14:paraId="3E428387" w14:textId="77777777" w:rsidTr="00272261">
        <w:tc>
          <w:tcPr>
            <w:tcW w:w="7877" w:type="dxa"/>
            <w:vAlign w:val="center"/>
          </w:tcPr>
          <w:p w14:paraId="17DA7C4A" w14:textId="77777777" w:rsidR="00A01551" w:rsidRPr="0048099B" w:rsidRDefault="00A01551" w:rsidP="00A01551">
            <w:pPr>
              <w:spacing w:line="276" w:lineRule="auto"/>
              <w:rPr>
                <w:rFonts w:eastAsia="Times New Roman"/>
                <w:lang w:bidi="en-US"/>
              </w:rPr>
            </w:pPr>
            <w:r w:rsidRPr="0048099B">
              <w:rPr>
                <w:rFonts w:eastAsia="Times New Roman"/>
                <w:color w:val="000000"/>
                <w:lang w:eastAsia="en-GB"/>
              </w:rPr>
              <w:t>W</w:t>
            </w:r>
            <w:r w:rsidRPr="0048099B">
              <w:rPr>
                <w:rFonts w:eastAsia="Times New Roman"/>
                <w:lang w:eastAsia="en-GB"/>
              </w:rPr>
              <w:t xml:space="preserve">orking with </w:t>
            </w:r>
            <w:r>
              <w:rPr>
                <w:rFonts w:eastAsia="Times New Roman"/>
                <w:lang w:eastAsia="en-GB"/>
              </w:rPr>
              <w:t xml:space="preserve">secondary </w:t>
            </w:r>
            <w:r w:rsidRPr="0048099B">
              <w:rPr>
                <w:rFonts w:eastAsia="Times New Roman"/>
                <w:lang w:eastAsia="en-GB"/>
              </w:rPr>
              <w:t>aggregated or population data</w:t>
            </w:r>
          </w:p>
        </w:tc>
        <w:tc>
          <w:tcPr>
            <w:tcW w:w="683" w:type="dxa"/>
            <w:vAlign w:val="center"/>
          </w:tcPr>
          <w:p w14:paraId="33DEF17C" w14:textId="77777777" w:rsidR="00A01551" w:rsidRPr="0048099B" w:rsidRDefault="00A01551" w:rsidP="00A01551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  <w:tc>
          <w:tcPr>
            <w:tcW w:w="682" w:type="dxa"/>
            <w:vAlign w:val="center"/>
          </w:tcPr>
          <w:p w14:paraId="0AE2EA48" w14:textId="77777777" w:rsidR="00A01551" w:rsidRPr="0048099B" w:rsidRDefault="005A153E" w:rsidP="00A01551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  <w:r>
              <w:rPr>
                <w:rFonts w:eastAsia="Times New Roman" w:hint="eastAsia"/>
                <w:lang w:eastAsia="zh-CN" w:bidi="en-US"/>
              </w:rPr>
              <w:t>√</w:t>
            </w:r>
          </w:p>
        </w:tc>
      </w:tr>
      <w:tr w:rsidR="00A01551" w:rsidRPr="0048099B" w14:paraId="03E46F26" w14:textId="77777777" w:rsidTr="00272261">
        <w:tc>
          <w:tcPr>
            <w:tcW w:w="7877" w:type="dxa"/>
            <w:vAlign w:val="center"/>
          </w:tcPr>
          <w:p w14:paraId="18BCB4CD" w14:textId="77777777" w:rsidR="00A01551" w:rsidRPr="0048099B" w:rsidRDefault="00A01551" w:rsidP="00A01551">
            <w:pPr>
              <w:spacing w:line="276" w:lineRule="auto"/>
              <w:rPr>
                <w:rFonts w:eastAsia="Times New Roman"/>
                <w:lang w:bidi="en-US"/>
              </w:rPr>
            </w:pPr>
            <w:r w:rsidRPr="0048099B">
              <w:rPr>
                <w:rFonts w:eastAsia="Times New Roman"/>
                <w:color w:val="000000"/>
                <w:lang w:eastAsia="en-GB"/>
              </w:rPr>
              <w:t>U</w:t>
            </w:r>
            <w:r w:rsidRPr="0048099B">
              <w:rPr>
                <w:rFonts w:eastAsia="Times New Roman"/>
                <w:lang w:eastAsia="en-GB"/>
              </w:rPr>
              <w:t xml:space="preserve">sing </w:t>
            </w:r>
            <w:r>
              <w:rPr>
                <w:rFonts w:eastAsia="Times New Roman"/>
                <w:lang w:eastAsia="en-GB"/>
              </w:rPr>
              <w:t>open data</w:t>
            </w:r>
          </w:p>
        </w:tc>
        <w:tc>
          <w:tcPr>
            <w:tcW w:w="683" w:type="dxa"/>
            <w:vAlign w:val="center"/>
          </w:tcPr>
          <w:p w14:paraId="1A70DF63" w14:textId="77777777" w:rsidR="00A01551" w:rsidRPr="0048099B" w:rsidRDefault="00A01551" w:rsidP="00A01551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  <w:tc>
          <w:tcPr>
            <w:tcW w:w="682" w:type="dxa"/>
            <w:vAlign w:val="center"/>
          </w:tcPr>
          <w:p w14:paraId="7736944E" w14:textId="77777777" w:rsidR="00A01551" w:rsidRPr="0048099B" w:rsidRDefault="005A153E" w:rsidP="00A01551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  <w:r>
              <w:rPr>
                <w:rFonts w:eastAsia="Times New Roman" w:hint="eastAsia"/>
                <w:lang w:eastAsia="zh-CN" w:bidi="en-US"/>
              </w:rPr>
              <w:t>√</w:t>
            </w:r>
          </w:p>
        </w:tc>
      </w:tr>
      <w:tr w:rsidR="00A01551" w:rsidRPr="0048099B" w14:paraId="251076BE" w14:textId="77777777" w:rsidTr="00272261">
        <w:tc>
          <w:tcPr>
            <w:tcW w:w="7877" w:type="dxa"/>
            <w:vAlign w:val="center"/>
          </w:tcPr>
          <w:p w14:paraId="6D88AD30" w14:textId="77777777" w:rsidR="00A01551" w:rsidRPr="0048099B" w:rsidRDefault="00A01551" w:rsidP="00A01551">
            <w:pPr>
              <w:spacing w:line="276" w:lineRule="auto"/>
              <w:rPr>
                <w:rFonts w:eastAsia="Times New Roman"/>
                <w:lang w:bidi="en-US"/>
              </w:rPr>
            </w:pPr>
            <w:r>
              <w:rPr>
                <w:rFonts w:eastAsia="Times New Roman"/>
                <w:lang w:bidi="en-US"/>
              </w:rPr>
              <w:t>Using data given to you by a company</w:t>
            </w:r>
          </w:p>
        </w:tc>
        <w:tc>
          <w:tcPr>
            <w:tcW w:w="683" w:type="dxa"/>
            <w:vAlign w:val="center"/>
          </w:tcPr>
          <w:p w14:paraId="2F6906F8" w14:textId="77777777" w:rsidR="00A01551" w:rsidRPr="0048099B" w:rsidRDefault="00A01551" w:rsidP="00A01551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  <w:tc>
          <w:tcPr>
            <w:tcW w:w="682" w:type="dxa"/>
            <w:vAlign w:val="center"/>
          </w:tcPr>
          <w:p w14:paraId="6B3D2DBC" w14:textId="77777777" w:rsidR="00A01551" w:rsidRPr="0048099B" w:rsidRDefault="005A153E" w:rsidP="00A01551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  <w:r>
              <w:rPr>
                <w:rFonts w:eastAsia="Times New Roman" w:hint="eastAsia"/>
                <w:lang w:eastAsia="zh-CN" w:bidi="en-US"/>
              </w:rPr>
              <w:t>√</w:t>
            </w:r>
          </w:p>
        </w:tc>
      </w:tr>
      <w:tr w:rsidR="00A01551" w:rsidRPr="0048099B" w14:paraId="655AB0E9" w14:textId="77777777" w:rsidTr="00272261">
        <w:trPr>
          <w:trHeight w:val="1134"/>
        </w:trPr>
        <w:tc>
          <w:tcPr>
            <w:tcW w:w="7877" w:type="dxa"/>
          </w:tcPr>
          <w:p w14:paraId="03A80ACE" w14:textId="77777777" w:rsidR="00A01551" w:rsidRPr="0048099B" w:rsidRDefault="00A01551" w:rsidP="00A01551">
            <w:pPr>
              <w:spacing w:line="276" w:lineRule="auto"/>
              <w:rPr>
                <w:rFonts w:eastAsia="Times New Roman"/>
                <w:lang w:bidi="en-US"/>
              </w:rPr>
            </w:pPr>
            <w:r w:rsidRPr="0048099B">
              <w:rPr>
                <w:rFonts w:eastAsia="Times New Roman"/>
                <w:color w:val="000000"/>
                <w:lang w:eastAsia="en-GB"/>
              </w:rPr>
              <w:t xml:space="preserve">Any </w:t>
            </w:r>
            <w:r>
              <w:rPr>
                <w:rFonts w:eastAsia="Times New Roman"/>
                <w:lang w:eastAsia="en-GB"/>
              </w:rPr>
              <w:t>o</w:t>
            </w:r>
            <w:r w:rsidRPr="0048099B">
              <w:rPr>
                <w:rFonts w:eastAsia="Times New Roman"/>
                <w:lang w:eastAsia="en-GB"/>
              </w:rPr>
              <w:t>ther research methodology</w:t>
            </w:r>
            <w:r>
              <w:rPr>
                <w:rFonts w:eastAsia="Times New Roman"/>
                <w:lang w:eastAsia="en-GB"/>
              </w:rPr>
              <w:t>, p</w:t>
            </w:r>
            <w:r w:rsidRPr="0048099B">
              <w:rPr>
                <w:rFonts w:eastAsia="Times New Roman"/>
                <w:lang w:eastAsia="en-GB"/>
              </w:rPr>
              <w:t>lease specify</w:t>
            </w:r>
            <w:r>
              <w:rPr>
                <w:rFonts w:eastAsia="Times New Roman"/>
                <w:lang w:eastAsia="en-GB"/>
              </w:rPr>
              <w:t>:</w:t>
            </w:r>
          </w:p>
        </w:tc>
        <w:tc>
          <w:tcPr>
            <w:tcW w:w="683" w:type="dxa"/>
          </w:tcPr>
          <w:p w14:paraId="60B321A7" w14:textId="77777777" w:rsidR="00A01551" w:rsidRPr="0048099B" w:rsidRDefault="00A01551" w:rsidP="00A01551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  <w:tc>
          <w:tcPr>
            <w:tcW w:w="682" w:type="dxa"/>
          </w:tcPr>
          <w:p w14:paraId="531EF2F0" w14:textId="77777777" w:rsidR="00A01551" w:rsidRPr="0048099B" w:rsidRDefault="005A153E" w:rsidP="00A01551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  <w:r>
              <w:rPr>
                <w:rFonts w:eastAsia="Times New Roman" w:hint="eastAsia"/>
                <w:lang w:eastAsia="zh-CN" w:bidi="en-US"/>
              </w:rPr>
              <w:t>√</w:t>
            </w:r>
          </w:p>
        </w:tc>
      </w:tr>
    </w:tbl>
    <w:p w14:paraId="6341BEAC" w14:textId="77777777" w:rsidR="00AF144A" w:rsidRDefault="00AF144A" w:rsidP="00272261">
      <w:pPr>
        <w:rPr>
          <w:lang w:eastAsia="en-GB"/>
        </w:rPr>
      </w:pPr>
    </w:p>
    <w:p w14:paraId="6C3CB921" w14:textId="77777777" w:rsidR="00272261" w:rsidRDefault="00272261" w:rsidP="00272261">
      <w:pPr>
        <w:rPr>
          <w:lang w:eastAsia="en-GB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680"/>
        <w:gridCol w:w="671"/>
        <w:gridCol w:w="670"/>
      </w:tblGrid>
      <w:tr w:rsidR="00AF144A" w:rsidRPr="0048099B" w14:paraId="0E9FF0EB" w14:textId="77777777" w:rsidTr="00272261">
        <w:tc>
          <w:tcPr>
            <w:tcW w:w="7877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14:paraId="70970F5C" w14:textId="77777777" w:rsidR="00AF144A" w:rsidRPr="00046DA2" w:rsidRDefault="00AF144A" w:rsidP="00B37276">
            <w:pPr>
              <w:numPr>
                <w:ilvl w:val="0"/>
                <w:numId w:val="3"/>
              </w:numPr>
              <w:spacing w:before="120"/>
              <w:rPr>
                <w:rFonts w:eastAsia="Times New Roman"/>
                <w:lang w:eastAsia="en-GB"/>
              </w:rPr>
            </w:pPr>
            <w:r w:rsidRPr="0048099B">
              <w:rPr>
                <w:rFonts w:eastAsia="Times New Roman"/>
                <w:b/>
                <w:lang w:eastAsia="en-GB"/>
              </w:rPr>
              <w:t>Will any of the participants be from any of the following groups?</w:t>
            </w:r>
            <w:r w:rsidRPr="0048099B">
              <w:rPr>
                <w:rFonts w:eastAsia="Times New Roman"/>
                <w:lang w:eastAsia="en-GB"/>
              </w:rPr>
              <w:t xml:space="preserve"> (Tick as appropriate)</w:t>
            </w:r>
          </w:p>
        </w:tc>
        <w:tc>
          <w:tcPr>
            <w:tcW w:w="683" w:type="dxa"/>
            <w:vAlign w:val="center"/>
          </w:tcPr>
          <w:p w14:paraId="6E353DAC" w14:textId="77777777" w:rsidR="00AF144A" w:rsidRPr="0048099B" w:rsidRDefault="00AF144A" w:rsidP="00272261">
            <w:pPr>
              <w:spacing w:line="276" w:lineRule="auto"/>
              <w:jc w:val="center"/>
              <w:rPr>
                <w:rFonts w:eastAsia="Times New Roman"/>
                <w:b/>
                <w:lang w:bidi="en-US"/>
              </w:rPr>
            </w:pPr>
            <w:r w:rsidRPr="0048099B">
              <w:rPr>
                <w:rFonts w:eastAsia="Times New Roman"/>
                <w:b/>
                <w:lang w:bidi="en-US"/>
              </w:rPr>
              <w:t>Yes</w:t>
            </w:r>
          </w:p>
        </w:tc>
        <w:tc>
          <w:tcPr>
            <w:tcW w:w="682" w:type="dxa"/>
            <w:vAlign w:val="center"/>
          </w:tcPr>
          <w:p w14:paraId="0B8BD611" w14:textId="77777777" w:rsidR="00AF144A" w:rsidRPr="0048099B" w:rsidRDefault="00AF144A" w:rsidP="00272261">
            <w:pPr>
              <w:spacing w:line="276" w:lineRule="auto"/>
              <w:jc w:val="center"/>
              <w:rPr>
                <w:rFonts w:eastAsia="Times New Roman"/>
                <w:b/>
                <w:lang w:bidi="en-US"/>
              </w:rPr>
            </w:pPr>
            <w:r w:rsidRPr="0048099B">
              <w:rPr>
                <w:rFonts w:eastAsia="Times New Roman"/>
                <w:b/>
                <w:lang w:bidi="en-US"/>
              </w:rPr>
              <w:t>No</w:t>
            </w:r>
          </w:p>
        </w:tc>
      </w:tr>
      <w:tr w:rsidR="00AF144A" w:rsidRPr="0048099B" w14:paraId="3991904F" w14:textId="77777777" w:rsidTr="00272261">
        <w:tc>
          <w:tcPr>
            <w:tcW w:w="7877" w:type="dxa"/>
            <w:vAlign w:val="center"/>
          </w:tcPr>
          <w:p w14:paraId="28EA1754" w14:textId="77777777" w:rsidR="00AF144A" w:rsidRPr="0048099B" w:rsidRDefault="00AF144A" w:rsidP="00B37276">
            <w:pPr>
              <w:spacing w:line="276" w:lineRule="auto"/>
              <w:rPr>
                <w:rFonts w:eastAsia="Times New Roman"/>
                <w:lang w:bidi="en-US"/>
              </w:rPr>
            </w:pPr>
            <w:r w:rsidRPr="0048099B">
              <w:rPr>
                <w:rFonts w:eastAsia="Times New Roman"/>
                <w:lang w:eastAsia="en-GB"/>
              </w:rPr>
              <w:t>Children under 16</w:t>
            </w:r>
          </w:p>
        </w:tc>
        <w:tc>
          <w:tcPr>
            <w:tcW w:w="683" w:type="dxa"/>
            <w:vAlign w:val="center"/>
          </w:tcPr>
          <w:p w14:paraId="378DAE95" w14:textId="77777777" w:rsidR="00AF144A" w:rsidRPr="0048099B" w:rsidRDefault="00AF144A" w:rsidP="00272261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  <w:tc>
          <w:tcPr>
            <w:tcW w:w="682" w:type="dxa"/>
            <w:vAlign w:val="center"/>
          </w:tcPr>
          <w:p w14:paraId="516F6564" w14:textId="77777777" w:rsidR="00AF144A" w:rsidRPr="0048099B" w:rsidRDefault="005A153E" w:rsidP="00272261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  <w:r>
              <w:rPr>
                <w:rFonts w:eastAsia="Times New Roman" w:hint="eastAsia"/>
                <w:lang w:eastAsia="zh-CN" w:bidi="en-US"/>
              </w:rPr>
              <w:t>√</w:t>
            </w:r>
          </w:p>
        </w:tc>
      </w:tr>
      <w:tr w:rsidR="00AF144A" w:rsidRPr="0048099B" w14:paraId="590C98D2" w14:textId="77777777" w:rsidTr="00272261">
        <w:tc>
          <w:tcPr>
            <w:tcW w:w="7877" w:type="dxa"/>
            <w:vAlign w:val="center"/>
          </w:tcPr>
          <w:p w14:paraId="2059FE84" w14:textId="77777777" w:rsidR="00AF144A" w:rsidRPr="0048099B" w:rsidRDefault="00AF144A" w:rsidP="00B37276">
            <w:pPr>
              <w:spacing w:line="276" w:lineRule="auto"/>
              <w:rPr>
                <w:rFonts w:eastAsia="Times New Roman"/>
                <w:lang w:bidi="en-US"/>
              </w:rPr>
            </w:pPr>
            <w:r w:rsidRPr="0048099B">
              <w:rPr>
                <w:rFonts w:eastAsia="Times New Roman"/>
                <w:lang w:eastAsia="en-GB"/>
              </w:rPr>
              <w:t>Adults with learning disabilities</w:t>
            </w:r>
          </w:p>
        </w:tc>
        <w:tc>
          <w:tcPr>
            <w:tcW w:w="683" w:type="dxa"/>
            <w:vAlign w:val="center"/>
          </w:tcPr>
          <w:p w14:paraId="3785E34C" w14:textId="77777777" w:rsidR="00AF144A" w:rsidRPr="0048099B" w:rsidRDefault="00AF144A" w:rsidP="00272261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  <w:tc>
          <w:tcPr>
            <w:tcW w:w="682" w:type="dxa"/>
            <w:vAlign w:val="center"/>
          </w:tcPr>
          <w:p w14:paraId="266DB02E" w14:textId="77777777" w:rsidR="00AF144A" w:rsidRPr="0048099B" w:rsidRDefault="005A153E" w:rsidP="00272261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  <w:r>
              <w:rPr>
                <w:rFonts w:eastAsia="Times New Roman" w:hint="eastAsia"/>
                <w:lang w:eastAsia="zh-CN" w:bidi="en-US"/>
              </w:rPr>
              <w:t>√</w:t>
            </w:r>
          </w:p>
        </w:tc>
      </w:tr>
      <w:tr w:rsidR="00AF144A" w:rsidRPr="0048099B" w14:paraId="3BD591CE" w14:textId="77777777" w:rsidTr="00272261">
        <w:tc>
          <w:tcPr>
            <w:tcW w:w="7877" w:type="dxa"/>
            <w:vAlign w:val="center"/>
          </w:tcPr>
          <w:p w14:paraId="534F8E66" w14:textId="77777777" w:rsidR="00AF144A" w:rsidRPr="0048099B" w:rsidRDefault="00AF144A" w:rsidP="00B37276">
            <w:pPr>
              <w:spacing w:line="276" w:lineRule="auto"/>
              <w:rPr>
                <w:rFonts w:eastAsia="Times New Roman"/>
                <w:lang w:bidi="en-US"/>
              </w:rPr>
            </w:pPr>
            <w:r w:rsidRPr="0048099B">
              <w:rPr>
                <w:rFonts w:eastAsia="Times New Roman"/>
                <w:lang w:eastAsia="en-GB"/>
              </w:rPr>
              <w:t>Adults with other forms of mental incapacity or mental illness</w:t>
            </w:r>
          </w:p>
        </w:tc>
        <w:tc>
          <w:tcPr>
            <w:tcW w:w="683" w:type="dxa"/>
            <w:vAlign w:val="center"/>
          </w:tcPr>
          <w:p w14:paraId="2E16BE4A" w14:textId="77777777" w:rsidR="00AF144A" w:rsidRPr="0048099B" w:rsidRDefault="00AF144A" w:rsidP="00272261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  <w:tc>
          <w:tcPr>
            <w:tcW w:w="682" w:type="dxa"/>
            <w:vAlign w:val="center"/>
          </w:tcPr>
          <w:p w14:paraId="398EF18D" w14:textId="77777777" w:rsidR="00AF144A" w:rsidRPr="0048099B" w:rsidRDefault="005A153E" w:rsidP="00272261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  <w:r>
              <w:rPr>
                <w:rFonts w:eastAsia="Times New Roman" w:hint="eastAsia"/>
                <w:lang w:eastAsia="zh-CN" w:bidi="en-US"/>
              </w:rPr>
              <w:t>√</w:t>
            </w:r>
          </w:p>
        </w:tc>
      </w:tr>
      <w:tr w:rsidR="00AF144A" w:rsidRPr="0048099B" w14:paraId="4B1431BB" w14:textId="77777777" w:rsidTr="00272261">
        <w:tc>
          <w:tcPr>
            <w:tcW w:w="7877" w:type="dxa"/>
            <w:vAlign w:val="center"/>
          </w:tcPr>
          <w:p w14:paraId="0B474EAD" w14:textId="77777777" w:rsidR="00AF144A" w:rsidRPr="0048099B" w:rsidRDefault="00AF144A" w:rsidP="00B37276">
            <w:pPr>
              <w:spacing w:line="276" w:lineRule="auto"/>
              <w:rPr>
                <w:rFonts w:eastAsia="Times New Roman"/>
                <w:lang w:bidi="en-US"/>
              </w:rPr>
            </w:pPr>
            <w:r w:rsidRPr="0048099B">
              <w:rPr>
                <w:rFonts w:eastAsia="Times New Roman"/>
                <w:lang w:eastAsia="en-GB"/>
              </w:rPr>
              <w:t>Adults in emergency situations</w:t>
            </w:r>
          </w:p>
        </w:tc>
        <w:tc>
          <w:tcPr>
            <w:tcW w:w="683" w:type="dxa"/>
            <w:vAlign w:val="center"/>
          </w:tcPr>
          <w:p w14:paraId="49A1F739" w14:textId="77777777" w:rsidR="00AF144A" w:rsidRPr="0048099B" w:rsidRDefault="00AF144A" w:rsidP="00272261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  <w:tc>
          <w:tcPr>
            <w:tcW w:w="682" w:type="dxa"/>
            <w:vAlign w:val="center"/>
          </w:tcPr>
          <w:p w14:paraId="65961E45" w14:textId="77777777" w:rsidR="00AF144A" w:rsidRPr="0048099B" w:rsidRDefault="005A153E" w:rsidP="00272261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  <w:r>
              <w:rPr>
                <w:rFonts w:eastAsia="Times New Roman" w:hint="eastAsia"/>
                <w:lang w:eastAsia="zh-CN" w:bidi="en-US"/>
              </w:rPr>
              <w:t>√</w:t>
            </w:r>
          </w:p>
        </w:tc>
      </w:tr>
      <w:tr w:rsidR="00AF144A" w:rsidRPr="0048099B" w14:paraId="56DF885A" w14:textId="77777777" w:rsidTr="00272261">
        <w:tc>
          <w:tcPr>
            <w:tcW w:w="7877" w:type="dxa"/>
            <w:vAlign w:val="center"/>
          </w:tcPr>
          <w:p w14:paraId="60C4A5A7" w14:textId="77777777" w:rsidR="00AF144A" w:rsidRPr="0048099B" w:rsidRDefault="00AF144A" w:rsidP="009811F6">
            <w:pPr>
              <w:spacing w:line="276" w:lineRule="auto"/>
              <w:rPr>
                <w:rFonts w:eastAsia="Times New Roman"/>
                <w:lang w:bidi="en-US"/>
              </w:rPr>
            </w:pPr>
            <w:r w:rsidRPr="0048099B">
              <w:rPr>
                <w:rFonts w:eastAsia="Times New Roman"/>
                <w:lang w:eastAsia="en-GB"/>
              </w:rPr>
              <w:t xml:space="preserve">Prisoners or young </w:t>
            </w:r>
            <w:r w:rsidR="009811F6">
              <w:rPr>
                <w:rFonts w:eastAsia="Times New Roman"/>
                <w:lang w:eastAsia="en-GB"/>
              </w:rPr>
              <w:t>o</w:t>
            </w:r>
            <w:r w:rsidRPr="0048099B">
              <w:rPr>
                <w:rFonts w:eastAsia="Times New Roman"/>
                <w:lang w:eastAsia="en-GB"/>
              </w:rPr>
              <w:t>ffenders</w:t>
            </w:r>
          </w:p>
        </w:tc>
        <w:tc>
          <w:tcPr>
            <w:tcW w:w="683" w:type="dxa"/>
            <w:vAlign w:val="center"/>
          </w:tcPr>
          <w:p w14:paraId="7313E5E2" w14:textId="77777777" w:rsidR="00AF144A" w:rsidRPr="0048099B" w:rsidRDefault="00AF144A" w:rsidP="00272261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  <w:tc>
          <w:tcPr>
            <w:tcW w:w="682" w:type="dxa"/>
            <w:vAlign w:val="center"/>
          </w:tcPr>
          <w:p w14:paraId="5D6716B8" w14:textId="77777777" w:rsidR="00AF144A" w:rsidRPr="0048099B" w:rsidRDefault="005A153E" w:rsidP="00272261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  <w:r>
              <w:rPr>
                <w:rFonts w:eastAsia="Times New Roman" w:hint="eastAsia"/>
                <w:lang w:eastAsia="zh-CN" w:bidi="en-US"/>
              </w:rPr>
              <w:t>√</w:t>
            </w:r>
          </w:p>
        </w:tc>
      </w:tr>
      <w:tr w:rsidR="00AF144A" w:rsidRPr="0048099B" w14:paraId="46D3F6B1" w14:textId="77777777" w:rsidTr="00272261">
        <w:tc>
          <w:tcPr>
            <w:tcW w:w="7877" w:type="dxa"/>
            <w:vAlign w:val="center"/>
          </w:tcPr>
          <w:p w14:paraId="587EDA08" w14:textId="77777777" w:rsidR="00AF144A" w:rsidRPr="0048099B" w:rsidRDefault="00AF144A" w:rsidP="00B37276">
            <w:pPr>
              <w:spacing w:line="276" w:lineRule="auto"/>
              <w:rPr>
                <w:rFonts w:eastAsia="Times New Roman"/>
                <w:lang w:bidi="en-US"/>
              </w:rPr>
            </w:pPr>
            <w:r w:rsidRPr="0048099B">
              <w:rPr>
                <w:rFonts w:eastAsia="Times New Roman"/>
                <w:lang w:eastAsia="en-GB"/>
              </w:rPr>
              <w:t>Those who could be considered to have a particularly dependent relationship with the investigator, e.g. members of staff, students</w:t>
            </w:r>
          </w:p>
        </w:tc>
        <w:tc>
          <w:tcPr>
            <w:tcW w:w="683" w:type="dxa"/>
            <w:vAlign w:val="center"/>
          </w:tcPr>
          <w:p w14:paraId="157F4FFB" w14:textId="77777777" w:rsidR="00AF144A" w:rsidRPr="005A153E" w:rsidRDefault="00AF144A" w:rsidP="00272261">
            <w:pPr>
              <w:spacing w:line="276" w:lineRule="auto"/>
              <w:jc w:val="center"/>
              <w:rPr>
                <w:lang w:bidi="en-US"/>
              </w:rPr>
            </w:pPr>
          </w:p>
        </w:tc>
        <w:tc>
          <w:tcPr>
            <w:tcW w:w="682" w:type="dxa"/>
            <w:vAlign w:val="center"/>
          </w:tcPr>
          <w:p w14:paraId="502C1950" w14:textId="77777777" w:rsidR="00AF144A" w:rsidRPr="0048099B" w:rsidRDefault="005A153E" w:rsidP="00272261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  <w:r>
              <w:rPr>
                <w:rFonts w:eastAsia="Times New Roman" w:hint="eastAsia"/>
                <w:lang w:eastAsia="zh-CN" w:bidi="en-US"/>
              </w:rPr>
              <w:t>√</w:t>
            </w:r>
          </w:p>
        </w:tc>
      </w:tr>
      <w:tr w:rsidR="00AF144A" w:rsidRPr="0048099B" w14:paraId="0A1AFC6D" w14:textId="77777777" w:rsidTr="00272261">
        <w:trPr>
          <w:trHeight w:val="1134"/>
        </w:trPr>
        <w:tc>
          <w:tcPr>
            <w:tcW w:w="7877" w:type="dxa"/>
          </w:tcPr>
          <w:p w14:paraId="4CABBBF7" w14:textId="77777777" w:rsidR="00AF144A" w:rsidRPr="0048099B" w:rsidRDefault="00AF144A" w:rsidP="00272261">
            <w:pPr>
              <w:spacing w:line="276" w:lineRule="auto"/>
              <w:rPr>
                <w:rFonts w:eastAsia="Times New Roman"/>
                <w:lang w:bidi="en-US"/>
              </w:rPr>
            </w:pPr>
            <w:r w:rsidRPr="0048099B">
              <w:rPr>
                <w:rFonts w:eastAsia="Times New Roman"/>
                <w:lang w:eastAsia="en-GB"/>
              </w:rPr>
              <w:t>Other vulnerable groups</w:t>
            </w:r>
            <w:r>
              <w:rPr>
                <w:rFonts w:eastAsia="Times New Roman"/>
                <w:lang w:eastAsia="en-GB"/>
              </w:rPr>
              <w:t>,</w:t>
            </w:r>
            <w:r w:rsidR="00272261">
              <w:rPr>
                <w:rFonts w:eastAsia="Times New Roman"/>
                <w:lang w:eastAsia="en-GB"/>
              </w:rPr>
              <w:t xml:space="preserve"> please specify:</w:t>
            </w:r>
          </w:p>
        </w:tc>
        <w:tc>
          <w:tcPr>
            <w:tcW w:w="683" w:type="dxa"/>
          </w:tcPr>
          <w:p w14:paraId="7356E07F" w14:textId="77777777" w:rsidR="00AF144A" w:rsidRPr="0048099B" w:rsidRDefault="00AF144A" w:rsidP="00272261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  <w:tc>
          <w:tcPr>
            <w:tcW w:w="682" w:type="dxa"/>
          </w:tcPr>
          <w:p w14:paraId="66EF6C4F" w14:textId="77777777" w:rsidR="00AF144A" w:rsidRPr="0048099B" w:rsidRDefault="005A153E" w:rsidP="00272261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  <w:r>
              <w:rPr>
                <w:rFonts w:eastAsia="Times New Roman" w:hint="eastAsia"/>
                <w:lang w:eastAsia="zh-CN" w:bidi="en-US"/>
              </w:rPr>
              <w:t>√</w:t>
            </w:r>
          </w:p>
        </w:tc>
      </w:tr>
    </w:tbl>
    <w:p w14:paraId="4852A063" w14:textId="77777777" w:rsidR="00AF144A" w:rsidRPr="00272261" w:rsidRDefault="00AF144A" w:rsidP="00272261"/>
    <w:p w14:paraId="24DFD80C" w14:textId="77777777" w:rsidR="00272261" w:rsidRDefault="00272261" w:rsidP="00272261"/>
    <w:p w14:paraId="3A701548" w14:textId="77777777" w:rsidR="004B105A" w:rsidRDefault="004B105A" w:rsidP="00272261"/>
    <w:p w14:paraId="78ED4B96" w14:textId="77777777" w:rsidR="004B105A" w:rsidRDefault="004B105A" w:rsidP="00272261"/>
    <w:p w14:paraId="4279B0EE" w14:textId="77777777" w:rsidR="004B105A" w:rsidRDefault="004B105A" w:rsidP="00272261"/>
    <w:p w14:paraId="5185629E" w14:textId="77777777" w:rsidR="00272261" w:rsidRPr="00272261" w:rsidRDefault="00272261" w:rsidP="00272261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680"/>
        <w:gridCol w:w="671"/>
        <w:gridCol w:w="670"/>
      </w:tblGrid>
      <w:tr w:rsidR="00AF144A" w:rsidRPr="0048099B" w14:paraId="2BECB17B" w14:textId="77777777" w:rsidTr="00272261">
        <w:tc>
          <w:tcPr>
            <w:tcW w:w="7877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14:paraId="05251E2B" w14:textId="77777777" w:rsidR="00AF144A" w:rsidRPr="009B1E81" w:rsidRDefault="00AF144A" w:rsidP="00B37276">
            <w:pPr>
              <w:numPr>
                <w:ilvl w:val="0"/>
                <w:numId w:val="3"/>
              </w:numPr>
              <w:ind w:right="148"/>
              <w:rPr>
                <w:rFonts w:eastAsia="Times New Roman"/>
                <w:b/>
                <w:lang w:eastAsia="en-GB"/>
              </w:rPr>
            </w:pPr>
            <w:r w:rsidRPr="0048099B">
              <w:rPr>
                <w:rFonts w:eastAsia="Times New Roman"/>
                <w:b/>
                <w:lang w:eastAsia="en-GB"/>
              </w:rPr>
              <w:lastRenderedPageBreak/>
              <w:t xml:space="preserve">Will the project/dissertation/fieldwork involve any of the following: </w:t>
            </w:r>
            <w:r w:rsidRPr="0048099B">
              <w:rPr>
                <w:rFonts w:eastAsia="Times New Roman"/>
                <w:lang w:eastAsia="en-GB"/>
              </w:rPr>
              <w:t>(You may select more than one)</w:t>
            </w:r>
          </w:p>
        </w:tc>
        <w:tc>
          <w:tcPr>
            <w:tcW w:w="683" w:type="dxa"/>
            <w:vAlign w:val="center"/>
          </w:tcPr>
          <w:p w14:paraId="7C031822" w14:textId="77777777" w:rsidR="00AF144A" w:rsidRPr="0048099B" w:rsidRDefault="00AF144A" w:rsidP="00B37276">
            <w:pPr>
              <w:spacing w:line="276" w:lineRule="auto"/>
              <w:jc w:val="center"/>
              <w:rPr>
                <w:rFonts w:eastAsia="Times New Roman"/>
                <w:b/>
                <w:lang w:bidi="en-US"/>
              </w:rPr>
            </w:pPr>
            <w:r w:rsidRPr="0048099B">
              <w:rPr>
                <w:rFonts w:eastAsia="Times New Roman"/>
                <w:b/>
                <w:lang w:bidi="en-US"/>
              </w:rPr>
              <w:t>Yes</w:t>
            </w:r>
          </w:p>
        </w:tc>
        <w:tc>
          <w:tcPr>
            <w:tcW w:w="682" w:type="dxa"/>
            <w:vAlign w:val="center"/>
          </w:tcPr>
          <w:p w14:paraId="1DC1B941" w14:textId="77777777" w:rsidR="00AF144A" w:rsidRPr="0048099B" w:rsidRDefault="00AF144A" w:rsidP="00B37276">
            <w:pPr>
              <w:spacing w:line="276" w:lineRule="auto"/>
              <w:jc w:val="center"/>
              <w:rPr>
                <w:rFonts w:eastAsia="Times New Roman"/>
                <w:b/>
                <w:lang w:bidi="en-US"/>
              </w:rPr>
            </w:pPr>
            <w:r w:rsidRPr="0048099B">
              <w:rPr>
                <w:rFonts w:eastAsia="Times New Roman"/>
                <w:b/>
                <w:lang w:bidi="en-US"/>
              </w:rPr>
              <w:t>No</w:t>
            </w:r>
          </w:p>
        </w:tc>
      </w:tr>
      <w:tr w:rsidR="00AF144A" w:rsidRPr="0048099B" w14:paraId="193B0891" w14:textId="77777777" w:rsidTr="00272261">
        <w:tc>
          <w:tcPr>
            <w:tcW w:w="7877" w:type="dxa"/>
            <w:vAlign w:val="center"/>
          </w:tcPr>
          <w:p w14:paraId="32617E5F" w14:textId="77777777" w:rsidR="00AF144A" w:rsidRPr="0048099B" w:rsidRDefault="00AF144A" w:rsidP="00B37276">
            <w:pPr>
              <w:spacing w:line="276" w:lineRule="auto"/>
              <w:rPr>
                <w:rFonts w:eastAsia="Times New Roman"/>
                <w:lang w:bidi="en-US"/>
              </w:rPr>
            </w:pPr>
            <w:r w:rsidRPr="0048099B">
              <w:rPr>
                <w:rFonts w:eastAsia="Times New Roman"/>
                <w:lang w:eastAsia="en-GB"/>
              </w:rPr>
              <w:t>Patients and users of the NHS (including NHS patients treated under contracts with private sector)</w:t>
            </w:r>
          </w:p>
        </w:tc>
        <w:tc>
          <w:tcPr>
            <w:tcW w:w="683" w:type="dxa"/>
            <w:vAlign w:val="center"/>
          </w:tcPr>
          <w:p w14:paraId="6139CF50" w14:textId="77777777" w:rsidR="00AF144A" w:rsidRPr="0048099B" w:rsidRDefault="00AF144A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  <w:tc>
          <w:tcPr>
            <w:tcW w:w="682" w:type="dxa"/>
            <w:vAlign w:val="center"/>
          </w:tcPr>
          <w:p w14:paraId="01D310E0" w14:textId="77777777" w:rsidR="00AF144A" w:rsidRPr="0048099B" w:rsidRDefault="005A153E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  <w:r>
              <w:rPr>
                <w:rFonts w:eastAsia="Times New Roman" w:hint="eastAsia"/>
                <w:lang w:eastAsia="zh-CN" w:bidi="en-US"/>
              </w:rPr>
              <w:t>√</w:t>
            </w:r>
          </w:p>
        </w:tc>
      </w:tr>
      <w:tr w:rsidR="00AF144A" w:rsidRPr="0048099B" w14:paraId="769B0EAA" w14:textId="77777777" w:rsidTr="00272261">
        <w:tc>
          <w:tcPr>
            <w:tcW w:w="7877" w:type="dxa"/>
            <w:vAlign w:val="center"/>
          </w:tcPr>
          <w:p w14:paraId="08C45615" w14:textId="77777777" w:rsidR="00AF144A" w:rsidRPr="0048099B" w:rsidRDefault="00AF144A" w:rsidP="00B37276">
            <w:pPr>
              <w:spacing w:line="276" w:lineRule="auto"/>
              <w:rPr>
                <w:rFonts w:eastAsia="Times New Roman"/>
                <w:lang w:bidi="en-US"/>
              </w:rPr>
            </w:pPr>
            <w:r w:rsidRPr="0048099B">
              <w:rPr>
                <w:rFonts w:eastAsia="Times New Roman"/>
                <w:lang w:eastAsia="en-GB"/>
              </w:rPr>
              <w:t>Individuals identified as potential participants because of their status as relatives or carers of patients and users of the NHS</w:t>
            </w:r>
          </w:p>
        </w:tc>
        <w:tc>
          <w:tcPr>
            <w:tcW w:w="683" w:type="dxa"/>
            <w:vAlign w:val="center"/>
          </w:tcPr>
          <w:p w14:paraId="6F271EF8" w14:textId="77777777" w:rsidR="00AF144A" w:rsidRPr="0048099B" w:rsidRDefault="00AF144A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  <w:tc>
          <w:tcPr>
            <w:tcW w:w="682" w:type="dxa"/>
            <w:vAlign w:val="center"/>
          </w:tcPr>
          <w:p w14:paraId="4ADC0AE7" w14:textId="77777777" w:rsidR="00AF144A" w:rsidRPr="0048099B" w:rsidRDefault="005A153E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  <w:r>
              <w:rPr>
                <w:rFonts w:eastAsia="Times New Roman" w:hint="eastAsia"/>
                <w:lang w:eastAsia="zh-CN" w:bidi="en-US"/>
              </w:rPr>
              <w:t>√</w:t>
            </w:r>
          </w:p>
        </w:tc>
      </w:tr>
      <w:tr w:rsidR="00AF144A" w:rsidRPr="0048099B" w14:paraId="2D21B541" w14:textId="77777777" w:rsidTr="00272261">
        <w:tc>
          <w:tcPr>
            <w:tcW w:w="7877" w:type="dxa"/>
            <w:vAlign w:val="center"/>
          </w:tcPr>
          <w:p w14:paraId="358E8C4A" w14:textId="77777777" w:rsidR="00AF144A" w:rsidRPr="0048099B" w:rsidRDefault="00AF144A" w:rsidP="00B37276">
            <w:pPr>
              <w:spacing w:line="276" w:lineRule="auto"/>
              <w:rPr>
                <w:rFonts w:eastAsia="Times New Roman"/>
                <w:lang w:bidi="en-US"/>
              </w:rPr>
            </w:pPr>
            <w:r w:rsidRPr="0048099B">
              <w:rPr>
                <w:rFonts w:eastAsia="Times New Roman"/>
                <w:lang w:eastAsia="en-GB"/>
              </w:rPr>
              <w:t>The use of, or potential access to, NHS premises or facilities</w:t>
            </w:r>
          </w:p>
        </w:tc>
        <w:tc>
          <w:tcPr>
            <w:tcW w:w="683" w:type="dxa"/>
            <w:vAlign w:val="center"/>
          </w:tcPr>
          <w:p w14:paraId="38A8C887" w14:textId="77777777" w:rsidR="00AF144A" w:rsidRPr="0048099B" w:rsidRDefault="00AF144A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  <w:tc>
          <w:tcPr>
            <w:tcW w:w="682" w:type="dxa"/>
            <w:vAlign w:val="center"/>
          </w:tcPr>
          <w:p w14:paraId="3E21AE1F" w14:textId="77777777" w:rsidR="00AF144A" w:rsidRPr="0048099B" w:rsidRDefault="005A153E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  <w:r>
              <w:rPr>
                <w:rFonts w:eastAsia="Times New Roman" w:hint="eastAsia"/>
                <w:lang w:eastAsia="zh-CN" w:bidi="en-US"/>
              </w:rPr>
              <w:t>√</w:t>
            </w:r>
          </w:p>
        </w:tc>
      </w:tr>
      <w:tr w:rsidR="00AF144A" w:rsidRPr="0048099B" w14:paraId="3638592A" w14:textId="77777777" w:rsidTr="00272261">
        <w:tc>
          <w:tcPr>
            <w:tcW w:w="7877" w:type="dxa"/>
            <w:vAlign w:val="center"/>
          </w:tcPr>
          <w:p w14:paraId="013337DD" w14:textId="77777777" w:rsidR="00AF144A" w:rsidRPr="0048099B" w:rsidRDefault="00AF144A" w:rsidP="00B37276">
            <w:pPr>
              <w:spacing w:line="276" w:lineRule="auto"/>
              <w:rPr>
                <w:rFonts w:eastAsia="Times New Roman"/>
                <w:lang w:bidi="en-US"/>
              </w:rPr>
            </w:pPr>
            <w:r w:rsidRPr="0048099B">
              <w:rPr>
                <w:rFonts w:eastAsia="Times New Roman"/>
                <w:lang w:eastAsia="en-GB"/>
              </w:rPr>
              <w:t>NHS staff - recruited as potential research participants by virtue of their professional role</w:t>
            </w:r>
          </w:p>
        </w:tc>
        <w:tc>
          <w:tcPr>
            <w:tcW w:w="683" w:type="dxa"/>
            <w:vAlign w:val="center"/>
          </w:tcPr>
          <w:p w14:paraId="24F2C412" w14:textId="77777777" w:rsidR="00AF144A" w:rsidRPr="0048099B" w:rsidRDefault="00AF144A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  <w:tc>
          <w:tcPr>
            <w:tcW w:w="682" w:type="dxa"/>
            <w:vAlign w:val="center"/>
          </w:tcPr>
          <w:p w14:paraId="1058B585" w14:textId="77777777" w:rsidR="00AF144A" w:rsidRPr="0048099B" w:rsidRDefault="005A153E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  <w:r>
              <w:rPr>
                <w:rFonts w:eastAsia="Times New Roman" w:hint="eastAsia"/>
                <w:lang w:eastAsia="zh-CN" w:bidi="en-US"/>
              </w:rPr>
              <w:t>√</w:t>
            </w:r>
          </w:p>
        </w:tc>
      </w:tr>
      <w:tr w:rsidR="00AF144A" w:rsidRPr="0048099B" w14:paraId="501D5391" w14:textId="77777777" w:rsidTr="00272261">
        <w:tc>
          <w:tcPr>
            <w:tcW w:w="7877" w:type="dxa"/>
            <w:vAlign w:val="center"/>
          </w:tcPr>
          <w:p w14:paraId="2AC1780A" w14:textId="77777777" w:rsidR="00AF144A" w:rsidRPr="0048099B" w:rsidRDefault="00AF144A" w:rsidP="00B37276">
            <w:pPr>
              <w:spacing w:line="276" w:lineRule="auto"/>
              <w:rPr>
                <w:rFonts w:eastAsia="Times New Roman"/>
                <w:lang w:bidi="en-US"/>
              </w:rPr>
            </w:pPr>
            <w:r w:rsidRPr="0048099B">
              <w:rPr>
                <w:rFonts w:eastAsia="Times New Roman"/>
                <w:color w:val="000000"/>
                <w:lang w:eastAsia="en-GB"/>
              </w:rPr>
              <w:t>A prison or a young offender institution in England and Wales (and is health related)</w:t>
            </w:r>
          </w:p>
        </w:tc>
        <w:tc>
          <w:tcPr>
            <w:tcW w:w="683" w:type="dxa"/>
            <w:vAlign w:val="center"/>
          </w:tcPr>
          <w:p w14:paraId="5B26D646" w14:textId="77777777" w:rsidR="00AF144A" w:rsidRPr="0048099B" w:rsidRDefault="00AF144A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  <w:tc>
          <w:tcPr>
            <w:tcW w:w="682" w:type="dxa"/>
            <w:vAlign w:val="center"/>
          </w:tcPr>
          <w:p w14:paraId="7BF70F92" w14:textId="77777777" w:rsidR="00AF144A" w:rsidRPr="0048099B" w:rsidRDefault="005A153E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  <w:r>
              <w:rPr>
                <w:rFonts w:eastAsia="Times New Roman" w:hint="eastAsia"/>
                <w:lang w:eastAsia="zh-CN" w:bidi="en-US"/>
              </w:rPr>
              <w:t>√</w:t>
            </w:r>
          </w:p>
        </w:tc>
      </w:tr>
    </w:tbl>
    <w:p w14:paraId="101BC183" w14:textId="77777777" w:rsidR="00AF144A" w:rsidRPr="00272261" w:rsidRDefault="00AF144A" w:rsidP="00272261"/>
    <w:p w14:paraId="13DB7E48" w14:textId="77777777" w:rsidR="009712E6" w:rsidRPr="00922429" w:rsidRDefault="009712E6" w:rsidP="009712E6">
      <w:pPr>
        <w:rPr>
          <w:rFonts w:eastAsia="Times New Roman"/>
          <w:sz w:val="2"/>
          <w:szCs w:val="2"/>
          <w:lang w:eastAsia="en-GB"/>
        </w:rPr>
      </w:pPr>
    </w:p>
    <w:p w14:paraId="668852C4" w14:textId="77777777" w:rsidR="00AF144A" w:rsidRPr="00272261" w:rsidRDefault="00AF144A" w:rsidP="00272261"/>
    <w:p w14:paraId="16DC1567" w14:textId="77777777" w:rsidR="00AF144A" w:rsidRPr="00A01551" w:rsidRDefault="00AF144A" w:rsidP="00A01551">
      <w:pPr>
        <w:jc w:val="center"/>
        <w:rPr>
          <w:sz w:val="28"/>
        </w:rPr>
      </w:pPr>
      <w:r w:rsidRPr="00B33839">
        <w:rPr>
          <w:sz w:val="28"/>
        </w:rPr>
        <w:t>If you have answered ‘</w:t>
      </w:r>
      <w:r w:rsidR="00A01551" w:rsidRPr="00B33839">
        <w:rPr>
          <w:sz w:val="28"/>
        </w:rPr>
        <w:t>Y</w:t>
      </w:r>
      <w:r w:rsidRPr="00B33839">
        <w:rPr>
          <w:sz w:val="28"/>
        </w:rPr>
        <w:t xml:space="preserve">es’ to </w:t>
      </w:r>
      <w:r w:rsidR="009712E6" w:rsidRPr="00B33839">
        <w:rPr>
          <w:b/>
          <w:sz w:val="28"/>
        </w:rPr>
        <w:t>A</w:t>
      </w:r>
      <w:r w:rsidR="00562A4D" w:rsidRPr="00B33839">
        <w:rPr>
          <w:b/>
          <w:sz w:val="28"/>
        </w:rPr>
        <w:t xml:space="preserve">NY of the above </w:t>
      </w:r>
      <w:r w:rsidR="00A01551" w:rsidRPr="00B33839">
        <w:rPr>
          <w:b/>
          <w:sz w:val="28"/>
        </w:rPr>
        <w:t xml:space="preserve">statements in </w:t>
      </w:r>
      <w:r w:rsidR="00562A4D" w:rsidRPr="00B33839">
        <w:rPr>
          <w:b/>
          <w:sz w:val="28"/>
        </w:rPr>
        <w:t>questions 2</w:t>
      </w:r>
      <w:r w:rsidR="00B33839">
        <w:rPr>
          <w:b/>
          <w:sz w:val="28"/>
        </w:rPr>
        <w:t xml:space="preserve"> or </w:t>
      </w:r>
      <w:r w:rsidRPr="00B33839">
        <w:rPr>
          <w:b/>
          <w:sz w:val="28"/>
        </w:rPr>
        <w:t>3</w:t>
      </w:r>
      <w:r w:rsidRPr="00B33839">
        <w:rPr>
          <w:sz w:val="28"/>
        </w:rPr>
        <w:t xml:space="preserve"> then you will need to apply for full ethical </w:t>
      </w:r>
      <w:r w:rsidR="00A01551" w:rsidRPr="00B33839">
        <w:rPr>
          <w:sz w:val="28"/>
        </w:rPr>
        <w:t>approval which is</w:t>
      </w:r>
      <w:r w:rsidRPr="00B33839">
        <w:rPr>
          <w:sz w:val="28"/>
        </w:rPr>
        <w:t xml:space="preserve"> a faculty committee level process.</w:t>
      </w:r>
      <w:r w:rsidRPr="00A01551">
        <w:rPr>
          <w:sz w:val="28"/>
        </w:rPr>
        <w:t xml:space="preserve"> This can take up to 6-8 weeks, so it is important that you consult further with your supervisor </w:t>
      </w:r>
      <w:r w:rsidR="00A01551" w:rsidRPr="00A01551">
        <w:rPr>
          <w:sz w:val="28"/>
        </w:rPr>
        <w:t xml:space="preserve">and/or program director </w:t>
      </w:r>
      <w:r w:rsidRPr="00A01551">
        <w:rPr>
          <w:sz w:val="28"/>
        </w:rPr>
        <w:t xml:space="preserve">for guidance with this application as soon as possible. Please now complete and sign the final page of this document.  </w:t>
      </w:r>
      <w:r w:rsidR="00912346" w:rsidRPr="00A01551">
        <w:rPr>
          <w:sz w:val="28"/>
        </w:rPr>
        <w:t xml:space="preserve">The application form for full ethical review and further information about the process are available at </w:t>
      </w:r>
      <w:hyperlink r:id="rId10" w:history="1">
        <w:r w:rsidR="00912346" w:rsidRPr="00A01551">
          <w:rPr>
            <w:rStyle w:val="a8"/>
            <w:sz w:val="28"/>
          </w:rPr>
          <w:t>http://ris.leeds.ac.uk/uolethicsapplication</w:t>
        </w:r>
      </w:hyperlink>
      <w:r w:rsidR="00912346" w:rsidRPr="00A01551">
        <w:rPr>
          <w:sz w:val="28"/>
        </w:rPr>
        <w:t>.</w:t>
      </w:r>
    </w:p>
    <w:p w14:paraId="142DCEFC" w14:textId="77777777" w:rsidR="00AF144A" w:rsidRPr="00272261" w:rsidRDefault="00AF144A" w:rsidP="00272261"/>
    <w:p w14:paraId="3C6A66B9" w14:textId="77777777" w:rsidR="004D02B5" w:rsidRPr="00272261" w:rsidRDefault="004D02B5" w:rsidP="00272261"/>
    <w:p w14:paraId="58F3A47E" w14:textId="77777777" w:rsidR="00AF144A" w:rsidRPr="00B33839" w:rsidRDefault="00AF144A" w:rsidP="00A01551">
      <w:pPr>
        <w:jc w:val="center"/>
        <w:rPr>
          <w:sz w:val="28"/>
        </w:rPr>
      </w:pPr>
      <w:r w:rsidRPr="00B33839">
        <w:rPr>
          <w:sz w:val="28"/>
        </w:rPr>
        <w:t xml:space="preserve">If you answered </w:t>
      </w:r>
      <w:r w:rsidRPr="00B33839">
        <w:rPr>
          <w:b/>
          <w:sz w:val="28"/>
        </w:rPr>
        <w:t>‘</w:t>
      </w:r>
      <w:r w:rsidR="00A01551" w:rsidRPr="00B33839">
        <w:rPr>
          <w:b/>
          <w:sz w:val="28"/>
        </w:rPr>
        <w:t>N</w:t>
      </w:r>
      <w:r w:rsidRPr="00B33839">
        <w:rPr>
          <w:b/>
          <w:sz w:val="28"/>
        </w:rPr>
        <w:t>o’ to ALL</w:t>
      </w:r>
      <w:r w:rsidR="00562A4D" w:rsidRPr="00B33839">
        <w:rPr>
          <w:b/>
          <w:sz w:val="28"/>
        </w:rPr>
        <w:t xml:space="preserve"> of the </w:t>
      </w:r>
      <w:r w:rsidR="00B33839">
        <w:rPr>
          <w:b/>
          <w:sz w:val="28"/>
        </w:rPr>
        <w:t xml:space="preserve">statements in Questions 2 and </w:t>
      </w:r>
      <w:r w:rsidR="00A01551" w:rsidRPr="00B33839">
        <w:rPr>
          <w:b/>
          <w:sz w:val="28"/>
        </w:rPr>
        <w:t>3</w:t>
      </w:r>
      <w:r w:rsidRPr="00B33839">
        <w:rPr>
          <w:sz w:val="28"/>
        </w:rPr>
        <w:t xml:space="preserve"> please continue to part B.</w:t>
      </w:r>
    </w:p>
    <w:p w14:paraId="15FA5516" w14:textId="77777777" w:rsidR="00AF144A" w:rsidRPr="00272261" w:rsidRDefault="00AF144A" w:rsidP="00272261"/>
    <w:p w14:paraId="3F9EE244" w14:textId="77777777" w:rsidR="00AF144A" w:rsidRPr="00272261" w:rsidRDefault="00AF144A" w:rsidP="00272261"/>
    <w:p w14:paraId="4D5B2A29" w14:textId="77777777" w:rsidR="00AF144A" w:rsidRPr="00A87A62" w:rsidRDefault="00AF144A" w:rsidP="00AF144A">
      <w:pPr>
        <w:pStyle w:val="Default"/>
        <w:rPr>
          <w:sz w:val="2"/>
          <w:szCs w:val="2"/>
        </w:rPr>
      </w:pPr>
      <w:r>
        <w:rPr>
          <w:sz w:val="22"/>
          <w:szCs w:val="22"/>
        </w:rPr>
        <w:br w:type="page"/>
      </w:r>
    </w:p>
    <w:p w14:paraId="3D6D5078" w14:textId="77777777" w:rsidR="00AF144A" w:rsidRPr="007A73CA" w:rsidRDefault="00AF144A" w:rsidP="00AF144A">
      <w:pPr>
        <w:rPr>
          <w:sz w:val="2"/>
          <w:szCs w:val="2"/>
          <w:lang w:eastAsia="en-GB"/>
        </w:rPr>
      </w:pPr>
    </w:p>
    <w:p w14:paraId="25B4E2D0" w14:textId="77777777" w:rsidR="00AF144A" w:rsidRPr="00374A3C" w:rsidRDefault="00AF144A" w:rsidP="00AF144A">
      <w:pPr>
        <w:rPr>
          <w:sz w:val="2"/>
          <w:szCs w:val="2"/>
        </w:rPr>
      </w:pPr>
    </w:p>
    <w:p w14:paraId="276E0986" w14:textId="77777777" w:rsidR="00AF144A" w:rsidRPr="00B40D8F" w:rsidRDefault="00AF144A" w:rsidP="00AF144A">
      <w:pPr>
        <w:pStyle w:val="1"/>
        <w:shd w:val="clear" w:color="auto" w:fill="BFBFBF"/>
        <w:spacing w:before="0" w:after="0"/>
        <w:jc w:val="center"/>
      </w:pPr>
      <w:r w:rsidRPr="00B40D8F">
        <w:t>INTERNAL RESEARCH ETHICS APPLICATION</w:t>
      </w:r>
    </w:p>
    <w:p w14:paraId="437029DA" w14:textId="77777777" w:rsidR="00AF144A" w:rsidRPr="007A73CA" w:rsidRDefault="00AF144A" w:rsidP="00AF144A">
      <w:pPr>
        <w:pStyle w:val="1"/>
        <w:shd w:val="clear" w:color="auto" w:fill="BFBFBF"/>
        <w:spacing w:before="0" w:after="0"/>
        <w:jc w:val="center"/>
        <w:rPr>
          <w:lang w:val="en-GB"/>
        </w:rPr>
      </w:pPr>
      <w:r w:rsidRPr="00B40D8F">
        <w:t xml:space="preserve">Part B: Ethical considerations </w:t>
      </w:r>
      <w:r>
        <w:rPr>
          <w:lang w:val="en-GB"/>
        </w:rPr>
        <w:t>within block ethical approval</w:t>
      </w:r>
    </w:p>
    <w:p w14:paraId="410277AC" w14:textId="77777777" w:rsidR="00AF144A" w:rsidRPr="0048099B" w:rsidRDefault="00AF144A" w:rsidP="00AF144A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680"/>
        <w:gridCol w:w="671"/>
        <w:gridCol w:w="670"/>
      </w:tblGrid>
      <w:tr w:rsidR="00AF144A" w:rsidRPr="0048099B" w14:paraId="7FEF9C33" w14:textId="77777777" w:rsidTr="00912346">
        <w:tc>
          <w:tcPr>
            <w:tcW w:w="7877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14:paraId="16B5D568" w14:textId="77777777" w:rsidR="00AF144A" w:rsidRPr="00A87A62" w:rsidRDefault="00AF144A" w:rsidP="009712E6">
            <w:pPr>
              <w:numPr>
                <w:ilvl w:val="0"/>
                <w:numId w:val="3"/>
              </w:numPr>
              <w:rPr>
                <w:b/>
              </w:rPr>
            </w:pPr>
            <w:r w:rsidRPr="00A87A62">
              <w:rPr>
                <w:b/>
              </w:rPr>
              <w:t xml:space="preserve">Will the research touch on sensitive topics or raise other challenges? </w:t>
            </w:r>
          </w:p>
        </w:tc>
        <w:tc>
          <w:tcPr>
            <w:tcW w:w="683" w:type="dxa"/>
            <w:vAlign w:val="center"/>
          </w:tcPr>
          <w:p w14:paraId="58C8BB0A" w14:textId="77777777" w:rsidR="00AF144A" w:rsidRPr="0048099B" w:rsidRDefault="00AF144A" w:rsidP="00B37276">
            <w:pPr>
              <w:spacing w:line="276" w:lineRule="auto"/>
              <w:jc w:val="center"/>
              <w:rPr>
                <w:rFonts w:eastAsia="Times New Roman"/>
                <w:b/>
                <w:lang w:bidi="en-US"/>
              </w:rPr>
            </w:pPr>
            <w:r w:rsidRPr="0048099B">
              <w:rPr>
                <w:rFonts w:eastAsia="Times New Roman"/>
                <w:b/>
                <w:lang w:bidi="en-US"/>
              </w:rPr>
              <w:t>Yes</w:t>
            </w:r>
          </w:p>
        </w:tc>
        <w:tc>
          <w:tcPr>
            <w:tcW w:w="682" w:type="dxa"/>
            <w:vAlign w:val="center"/>
          </w:tcPr>
          <w:p w14:paraId="27BC5AAE" w14:textId="77777777" w:rsidR="00AF144A" w:rsidRPr="0048099B" w:rsidRDefault="00AF144A" w:rsidP="00B37276">
            <w:pPr>
              <w:spacing w:line="276" w:lineRule="auto"/>
              <w:jc w:val="center"/>
              <w:rPr>
                <w:rFonts w:eastAsia="Times New Roman"/>
                <w:b/>
                <w:lang w:bidi="en-US"/>
              </w:rPr>
            </w:pPr>
            <w:r w:rsidRPr="0048099B">
              <w:rPr>
                <w:rFonts w:eastAsia="Times New Roman"/>
                <w:b/>
                <w:lang w:bidi="en-US"/>
              </w:rPr>
              <w:t>No</w:t>
            </w:r>
          </w:p>
        </w:tc>
      </w:tr>
      <w:tr w:rsidR="00AF144A" w:rsidRPr="0048099B" w14:paraId="20336B4B" w14:textId="77777777" w:rsidTr="00912346">
        <w:tc>
          <w:tcPr>
            <w:tcW w:w="7877" w:type="dxa"/>
            <w:vAlign w:val="center"/>
          </w:tcPr>
          <w:p w14:paraId="26484C50" w14:textId="77777777" w:rsidR="00AF144A" w:rsidRPr="0048099B" w:rsidRDefault="00AF144A" w:rsidP="00B37276">
            <w:pPr>
              <w:spacing w:line="276" w:lineRule="auto"/>
              <w:rPr>
                <w:rFonts w:eastAsia="Times New Roman"/>
                <w:lang w:bidi="en-US"/>
              </w:rPr>
            </w:pPr>
            <w:r w:rsidRPr="0048099B">
              <w:rPr>
                <w:rFonts w:eastAsia="Times New Roman"/>
                <w:lang w:bidi="en-US"/>
              </w:rPr>
              <w:t>Will the study require the cooperation of a gatekeeper for initial access to groups or individuals who are taking part in the study (eg students at school, members of self-help groups, residents of a nursing home)?</w:t>
            </w:r>
          </w:p>
        </w:tc>
        <w:tc>
          <w:tcPr>
            <w:tcW w:w="683" w:type="dxa"/>
            <w:vAlign w:val="center"/>
          </w:tcPr>
          <w:p w14:paraId="3EA44F3C" w14:textId="77777777" w:rsidR="00AF144A" w:rsidRPr="0048099B" w:rsidRDefault="00AF144A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  <w:tc>
          <w:tcPr>
            <w:tcW w:w="682" w:type="dxa"/>
            <w:vAlign w:val="center"/>
          </w:tcPr>
          <w:p w14:paraId="40809726" w14:textId="77777777" w:rsidR="00AF144A" w:rsidRPr="0048099B" w:rsidRDefault="009069D1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  <w:r>
              <w:rPr>
                <w:rFonts w:eastAsia="Times New Roman" w:hint="eastAsia"/>
                <w:lang w:eastAsia="zh-CN" w:bidi="en-US"/>
              </w:rPr>
              <w:t>√</w:t>
            </w:r>
          </w:p>
        </w:tc>
      </w:tr>
      <w:tr w:rsidR="00AF144A" w:rsidRPr="0048099B" w14:paraId="52AE8727" w14:textId="77777777" w:rsidTr="00912346">
        <w:tc>
          <w:tcPr>
            <w:tcW w:w="7877" w:type="dxa"/>
            <w:vAlign w:val="center"/>
          </w:tcPr>
          <w:p w14:paraId="6FA7D198" w14:textId="77777777" w:rsidR="00AF144A" w:rsidRPr="0048099B" w:rsidRDefault="00AF144A" w:rsidP="00B37276">
            <w:pPr>
              <w:spacing w:line="276" w:lineRule="auto"/>
              <w:rPr>
                <w:rFonts w:eastAsia="Times New Roman"/>
                <w:lang w:bidi="en-US"/>
              </w:rPr>
            </w:pPr>
            <w:r w:rsidRPr="0048099B">
              <w:rPr>
                <w:rFonts w:eastAsia="Times New Roman"/>
                <w:lang w:bidi="en-US"/>
              </w:rPr>
              <w:t>Will participants be taking part in the research without their knowledge and consent (eg covert observation of people in non-public places)?</w:t>
            </w:r>
          </w:p>
        </w:tc>
        <w:tc>
          <w:tcPr>
            <w:tcW w:w="683" w:type="dxa"/>
            <w:vAlign w:val="center"/>
          </w:tcPr>
          <w:p w14:paraId="14209AA6" w14:textId="77777777" w:rsidR="00AF144A" w:rsidRPr="0048099B" w:rsidRDefault="00AF144A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  <w:tc>
          <w:tcPr>
            <w:tcW w:w="682" w:type="dxa"/>
            <w:vAlign w:val="center"/>
          </w:tcPr>
          <w:p w14:paraId="41D99178" w14:textId="77777777" w:rsidR="00AF144A" w:rsidRPr="0048099B" w:rsidRDefault="009069D1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  <w:r>
              <w:rPr>
                <w:rFonts w:eastAsia="Times New Roman" w:hint="eastAsia"/>
                <w:lang w:eastAsia="zh-CN" w:bidi="en-US"/>
              </w:rPr>
              <w:t>√</w:t>
            </w:r>
          </w:p>
        </w:tc>
      </w:tr>
      <w:tr w:rsidR="00AF144A" w:rsidRPr="0048099B" w14:paraId="663C7490" w14:textId="77777777" w:rsidTr="00912346">
        <w:tc>
          <w:tcPr>
            <w:tcW w:w="7877" w:type="dxa"/>
            <w:vAlign w:val="center"/>
          </w:tcPr>
          <w:p w14:paraId="0C83C5DA" w14:textId="77777777" w:rsidR="00AF144A" w:rsidRPr="0048099B" w:rsidRDefault="00AF144A" w:rsidP="00B37276">
            <w:pPr>
              <w:spacing w:line="276" w:lineRule="auto"/>
              <w:rPr>
                <w:rFonts w:eastAsia="Times New Roman"/>
                <w:lang w:bidi="en-US"/>
              </w:rPr>
            </w:pPr>
            <w:r w:rsidRPr="0048099B">
              <w:rPr>
                <w:rFonts w:eastAsia="Times New Roman"/>
                <w:lang w:bidi="en-US"/>
              </w:rPr>
              <w:t>Will the study involve discussion of sensitive topics (e</w:t>
            </w:r>
            <w:ins w:id="1" w:author="Sajid Siraj" w:date="2019-07-10T21:15:00Z">
              <w:r w:rsidR="003A4234">
                <w:rPr>
                  <w:rFonts w:eastAsia="Times New Roman"/>
                  <w:lang w:bidi="en-US"/>
                </w:rPr>
                <w:t>.</w:t>
              </w:r>
            </w:ins>
            <w:r w:rsidRPr="0048099B">
              <w:rPr>
                <w:rFonts w:eastAsia="Times New Roman"/>
                <w:lang w:bidi="en-US"/>
              </w:rPr>
              <w:t>g</w:t>
            </w:r>
            <w:ins w:id="2" w:author="Sajid Siraj" w:date="2019-07-10T21:15:00Z">
              <w:r w:rsidR="003A4234">
                <w:rPr>
                  <w:rFonts w:eastAsia="Times New Roman"/>
                  <w:lang w:bidi="en-US"/>
                </w:rPr>
                <w:t>.</w:t>
              </w:r>
            </w:ins>
            <w:r w:rsidRPr="0048099B">
              <w:rPr>
                <w:rFonts w:eastAsia="Times New Roman"/>
                <w:lang w:bidi="en-US"/>
              </w:rPr>
              <w:t xml:space="preserve"> sexual activity, drug use)?</w:t>
            </w:r>
          </w:p>
        </w:tc>
        <w:tc>
          <w:tcPr>
            <w:tcW w:w="683" w:type="dxa"/>
            <w:vAlign w:val="center"/>
          </w:tcPr>
          <w:p w14:paraId="3649F824" w14:textId="77777777" w:rsidR="00AF144A" w:rsidRPr="0048099B" w:rsidRDefault="00AF144A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  <w:tc>
          <w:tcPr>
            <w:tcW w:w="682" w:type="dxa"/>
            <w:vAlign w:val="center"/>
          </w:tcPr>
          <w:p w14:paraId="4EC13C8B" w14:textId="77777777" w:rsidR="00AF144A" w:rsidRPr="0048099B" w:rsidRDefault="009069D1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  <w:r>
              <w:rPr>
                <w:rFonts w:eastAsia="Times New Roman" w:hint="eastAsia"/>
                <w:lang w:eastAsia="zh-CN" w:bidi="en-US"/>
              </w:rPr>
              <w:t>√</w:t>
            </w:r>
          </w:p>
        </w:tc>
      </w:tr>
      <w:tr w:rsidR="00AF144A" w:rsidRPr="0048099B" w14:paraId="744C017E" w14:textId="77777777" w:rsidTr="00912346">
        <w:tc>
          <w:tcPr>
            <w:tcW w:w="7877" w:type="dxa"/>
            <w:vAlign w:val="center"/>
          </w:tcPr>
          <w:p w14:paraId="3850B0DF" w14:textId="77777777" w:rsidR="00AF144A" w:rsidRPr="0048099B" w:rsidRDefault="00AF144A" w:rsidP="00B37276">
            <w:pPr>
              <w:spacing w:line="276" w:lineRule="auto"/>
              <w:rPr>
                <w:rFonts w:eastAsia="Times New Roman"/>
                <w:lang w:bidi="en-US"/>
              </w:rPr>
            </w:pPr>
            <w:r w:rsidRPr="0048099B">
              <w:rPr>
                <w:rFonts w:eastAsia="Times New Roman"/>
                <w:lang w:bidi="en-US"/>
              </w:rPr>
              <w:t>Could the study induce psychological stress or anxiety or cause harm or have negative consequences beyond the risks encountered in normal life?</w:t>
            </w:r>
          </w:p>
        </w:tc>
        <w:tc>
          <w:tcPr>
            <w:tcW w:w="683" w:type="dxa"/>
            <w:vAlign w:val="center"/>
          </w:tcPr>
          <w:p w14:paraId="0A9E3ED2" w14:textId="77777777" w:rsidR="00AF144A" w:rsidRPr="0048099B" w:rsidRDefault="00AF144A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  <w:tc>
          <w:tcPr>
            <w:tcW w:w="682" w:type="dxa"/>
            <w:vAlign w:val="center"/>
          </w:tcPr>
          <w:p w14:paraId="73DCAFAA" w14:textId="77777777" w:rsidR="00AF144A" w:rsidRPr="0048099B" w:rsidRDefault="009069D1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  <w:r>
              <w:rPr>
                <w:rFonts w:eastAsia="Times New Roman" w:hint="eastAsia"/>
                <w:lang w:eastAsia="zh-CN" w:bidi="en-US"/>
              </w:rPr>
              <w:t>√</w:t>
            </w:r>
          </w:p>
        </w:tc>
      </w:tr>
      <w:tr w:rsidR="00AF144A" w:rsidRPr="0048099B" w14:paraId="5420305F" w14:textId="77777777" w:rsidTr="00912346">
        <w:tc>
          <w:tcPr>
            <w:tcW w:w="7877" w:type="dxa"/>
            <w:vAlign w:val="center"/>
          </w:tcPr>
          <w:p w14:paraId="22E23EFA" w14:textId="77777777" w:rsidR="00AF144A" w:rsidRPr="0048099B" w:rsidRDefault="00AF144A" w:rsidP="00B37276">
            <w:pPr>
              <w:spacing w:line="276" w:lineRule="auto"/>
              <w:rPr>
                <w:rFonts w:eastAsia="Times New Roman"/>
                <w:lang w:bidi="en-US"/>
              </w:rPr>
            </w:pPr>
            <w:r w:rsidRPr="0048099B">
              <w:rPr>
                <w:rFonts w:eastAsia="Times New Roman"/>
                <w:lang w:bidi="en-US"/>
              </w:rPr>
              <w:t>Are there any potential conflicts of interest?</w:t>
            </w:r>
          </w:p>
        </w:tc>
        <w:tc>
          <w:tcPr>
            <w:tcW w:w="683" w:type="dxa"/>
            <w:vAlign w:val="center"/>
          </w:tcPr>
          <w:p w14:paraId="5C96CE91" w14:textId="77777777" w:rsidR="00AF144A" w:rsidRPr="0048099B" w:rsidRDefault="00AF144A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  <w:tc>
          <w:tcPr>
            <w:tcW w:w="682" w:type="dxa"/>
            <w:vAlign w:val="center"/>
          </w:tcPr>
          <w:p w14:paraId="207F7109" w14:textId="77777777" w:rsidR="00AF144A" w:rsidRPr="0048099B" w:rsidRDefault="009069D1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  <w:r>
              <w:rPr>
                <w:rFonts w:eastAsia="Times New Roman" w:hint="eastAsia"/>
                <w:lang w:eastAsia="zh-CN" w:bidi="en-US"/>
              </w:rPr>
              <w:t>√</w:t>
            </w:r>
          </w:p>
        </w:tc>
      </w:tr>
      <w:tr w:rsidR="00AF144A" w:rsidRPr="0048099B" w14:paraId="0A061DF1" w14:textId="77777777" w:rsidTr="00912346">
        <w:tc>
          <w:tcPr>
            <w:tcW w:w="7877" w:type="dxa"/>
            <w:vAlign w:val="center"/>
          </w:tcPr>
          <w:p w14:paraId="71EC9F00" w14:textId="77777777" w:rsidR="00AF144A" w:rsidRPr="0048099B" w:rsidRDefault="00AF144A" w:rsidP="00B37276">
            <w:pPr>
              <w:spacing w:line="276" w:lineRule="auto"/>
              <w:rPr>
                <w:rFonts w:eastAsia="Times New Roman"/>
                <w:lang w:bidi="en-US"/>
              </w:rPr>
            </w:pPr>
            <w:r w:rsidRPr="0048099B">
              <w:rPr>
                <w:rFonts w:eastAsia="Times New Roman"/>
                <w:lang w:bidi="en-US"/>
              </w:rPr>
              <w:t>Does any relationship exist between the researcher(s) and the participant(s), other than that required by the activities associated with the project (e.g., fellow students, staff, etc)?</w:t>
            </w:r>
          </w:p>
        </w:tc>
        <w:tc>
          <w:tcPr>
            <w:tcW w:w="683" w:type="dxa"/>
            <w:vAlign w:val="center"/>
          </w:tcPr>
          <w:p w14:paraId="1D9CB1D2" w14:textId="77777777" w:rsidR="00AF144A" w:rsidRPr="0048099B" w:rsidRDefault="00AF144A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  <w:tc>
          <w:tcPr>
            <w:tcW w:w="682" w:type="dxa"/>
            <w:vAlign w:val="center"/>
          </w:tcPr>
          <w:p w14:paraId="1F5E91A5" w14:textId="77777777" w:rsidR="00AF144A" w:rsidRPr="0048099B" w:rsidRDefault="009069D1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  <w:r>
              <w:rPr>
                <w:rFonts w:eastAsia="Times New Roman" w:hint="eastAsia"/>
                <w:lang w:eastAsia="zh-CN" w:bidi="en-US"/>
              </w:rPr>
              <w:t>√</w:t>
            </w:r>
          </w:p>
        </w:tc>
      </w:tr>
      <w:tr w:rsidR="00AF144A" w:rsidRPr="0048099B" w14:paraId="06587766" w14:textId="77777777" w:rsidTr="00912346">
        <w:tc>
          <w:tcPr>
            <w:tcW w:w="7877" w:type="dxa"/>
            <w:vAlign w:val="center"/>
          </w:tcPr>
          <w:p w14:paraId="27B76677" w14:textId="77777777" w:rsidR="00AF144A" w:rsidRPr="0048099B" w:rsidRDefault="00AF144A" w:rsidP="00B37276">
            <w:pPr>
              <w:spacing w:line="276" w:lineRule="auto"/>
              <w:rPr>
                <w:rFonts w:eastAsia="Times New Roman"/>
                <w:lang w:bidi="en-US"/>
              </w:rPr>
            </w:pPr>
            <w:r w:rsidRPr="0048099B">
              <w:rPr>
                <w:rFonts w:eastAsia="Times New Roman"/>
                <w:lang w:bidi="en-US"/>
              </w:rPr>
              <w:t>Does the research involve any risks to the researchers themselves, or individuals not directly involved in the research?</w:t>
            </w:r>
          </w:p>
        </w:tc>
        <w:tc>
          <w:tcPr>
            <w:tcW w:w="683" w:type="dxa"/>
            <w:vAlign w:val="center"/>
          </w:tcPr>
          <w:p w14:paraId="41E2BABF" w14:textId="77777777" w:rsidR="00AF144A" w:rsidRPr="0048099B" w:rsidRDefault="00AF144A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  <w:tc>
          <w:tcPr>
            <w:tcW w:w="682" w:type="dxa"/>
            <w:vAlign w:val="center"/>
          </w:tcPr>
          <w:p w14:paraId="32231139" w14:textId="77777777" w:rsidR="00AF144A" w:rsidRPr="0048099B" w:rsidRDefault="009069D1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  <w:r>
              <w:rPr>
                <w:rFonts w:eastAsia="Times New Roman" w:hint="eastAsia"/>
                <w:lang w:eastAsia="zh-CN" w:bidi="en-US"/>
              </w:rPr>
              <w:t>√</w:t>
            </w:r>
          </w:p>
        </w:tc>
      </w:tr>
    </w:tbl>
    <w:p w14:paraId="0AE946AB" w14:textId="77777777" w:rsidR="00AF144A" w:rsidRPr="00A87A62" w:rsidRDefault="00AF144A" w:rsidP="00AF144A"/>
    <w:p w14:paraId="3248D3F5" w14:textId="77777777" w:rsidR="00B33839" w:rsidRDefault="00AF144A" w:rsidP="00893526">
      <w:pPr>
        <w:jc w:val="center"/>
        <w:rPr>
          <w:b/>
        </w:rPr>
      </w:pPr>
      <w:r w:rsidRPr="00893526">
        <w:rPr>
          <w:b/>
        </w:rPr>
        <w:t>If you have answered ‘</w:t>
      </w:r>
      <w:r w:rsidR="00893526">
        <w:rPr>
          <w:b/>
        </w:rPr>
        <w:t>Y</w:t>
      </w:r>
      <w:r w:rsidRPr="00893526">
        <w:rPr>
          <w:b/>
        </w:rPr>
        <w:t xml:space="preserve">es’ to any of the </w:t>
      </w:r>
      <w:r w:rsidR="00F2596F" w:rsidRPr="00893526">
        <w:rPr>
          <w:b/>
        </w:rPr>
        <w:t>statements above</w:t>
      </w:r>
      <w:r w:rsidRPr="00893526">
        <w:rPr>
          <w:b/>
        </w:rPr>
        <w:t xml:space="preserve"> please describe the ethical issues raised and your plans to resolve them on a separate page. Agree this with your supervisor and submit it with this form. </w:t>
      </w:r>
    </w:p>
    <w:p w14:paraId="2EF81C92" w14:textId="77777777" w:rsidR="00AF144A" w:rsidRPr="00893526" w:rsidRDefault="00893526" w:rsidP="00893526">
      <w:pPr>
        <w:jc w:val="center"/>
        <w:rPr>
          <w:b/>
        </w:rPr>
      </w:pPr>
      <w:r>
        <w:rPr>
          <w:b/>
        </w:rPr>
        <w:t>You</w:t>
      </w:r>
      <w:r w:rsidR="00AF144A" w:rsidRPr="00893526">
        <w:rPr>
          <w:b/>
        </w:rPr>
        <w:t xml:space="preserve"> MAY be referred for ligh</w:t>
      </w:r>
      <w:r w:rsidR="00912346" w:rsidRPr="00893526">
        <w:rPr>
          <w:b/>
        </w:rPr>
        <w:t>t touch or full ethical review.</w:t>
      </w:r>
    </w:p>
    <w:p w14:paraId="7F6CDA36" w14:textId="77777777" w:rsidR="00562A4D" w:rsidRDefault="00562A4D" w:rsidP="00AF144A">
      <w:pPr>
        <w:rPr>
          <w:i/>
        </w:rPr>
      </w:pPr>
    </w:p>
    <w:p w14:paraId="0DFC4D45" w14:textId="77777777" w:rsidR="00562A4D" w:rsidRPr="00912346" w:rsidRDefault="00562A4D" w:rsidP="00AF144A">
      <w:pPr>
        <w:rPr>
          <w:i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680"/>
        <w:gridCol w:w="671"/>
        <w:gridCol w:w="670"/>
      </w:tblGrid>
      <w:tr w:rsidR="00562A4D" w:rsidRPr="0048099B" w14:paraId="1DDF61A3" w14:textId="77777777" w:rsidTr="00B4667E">
        <w:tc>
          <w:tcPr>
            <w:tcW w:w="7877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14:paraId="232D0917" w14:textId="77777777" w:rsidR="00562A4D" w:rsidRPr="00B82FE7" w:rsidRDefault="00562A4D" w:rsidP="00562A4D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International Research</w:t>
            </w:r>
          </w:p>
          <w:p w14:paraId="11C2739A" w14:textId="77777777" w:rsidR="00562A4D" w:rsidRPr="00B82FE7" w:rsidRDefault="00562A4D" w:rsidP="00B4667E">
            <w:pPr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Does your research involve participants outside of the UK</w:t>
            </w:r>
            <w:r w:rsidRPr="00B82FE7">
              <w:rPr>
                <w:rFonts w:eastAsia="Times New Roman"/>
                <w:lang w:eastAsia="en-GB"/>
              </w:rPr>
              <w:t>?</w:t>
            </w:r>
          </w:p>
        </w:tc>
        <w:tc>
          <w:tcPr>
            <w:tcW w:w="683" w:type="dxa"/>
            <w:vAlign w:val="center"/>
          </w:tcPr>
          <w:p w14:paraId="6BD98FEB" w14:textId="77777777" w:rsidR="00562A4D" w:rsidRPr="0048099B" w:rsidRDefault="00562A4D" w:rsidP="00B4667E">
            <w:pPr>
              <w:spacing w:line="276" w:lineRule="auto"/>
              <w:jc w:val="center"/>
              <w:rPr>
                <w:rFonts w:eastAsia="Times New Roman"/>
                <w:b/>
                <w:lang w:bidi="en-US"/>
              </w:rPr>
            </w:pPr>
            <w:r w:rsidRPr="0048099B">
              <w:rPr>
                <w:rFonts w:eastAsia="Times New Roman"/>
                <w:b/>
                <w:lang w:bidi="en-US"/>
              </w:rPr>
              <w:t>Yes</w:t>
            </w:r>
          </w:p>
        </w:tc>
        <w:tc>
          <w:tcPr>
            <w:tcW w:w="682" w:type="dxa"/>
            <w:vAlign w:val="center"/>
          </w:tcPr>
          <w:p w14:paraId="14731453" w14:textId="77777777" w:rsidR="00562A4D" w:rsidRPr="0048099B" w:rsidRDefault="00562A4D" w:rsidP="00B4667E">
            <w:pPr>
              <w:spacing w:line="276" w:lineRule="auto"/>
              <w:jc w:val="center"/>
              <w:rPr>
                <w:rFonts w:eastAsia="Times New Roman"/>
                <w:b/>
                <w:lang w:bidi="en-US"/>
              </w:rPr>
            </w:pPr>
            <w:r w:rsidRPr="0048099B">
              <w:rPr>
                <w:rFonts w:eastAsia="Times New Roman"/>
                <w:b/>
                <w:lang w:bidi="en-US"/>
              </w:rPr>
              <w:t>No</w:t>
            </w:r>
          </w:p>
        </w:tc>
      </w:tr>
      <w:tr w:rsidR="00562A4D" w:rsidRPr="0048099B" w14:paraId="45C2388A" w14:textId="77777777" w:rsidTr="00B4667E">
        <w:tc>
          <w:tcPr>
            <w:tcW w:w="7877" w:type="dxa"/>
            <w:vAlign w:val="center"/>
          </w:tcPr>
          <w:p w14:paraId="1DB16782" w14:textId="77777777" w:rsidR="00893526" w:rsidRDefault="00562A4D" w:rsidP="00562A4D">
            <w:pPr>
              <w:spacing w:before="120" w:after="120"/>
              <w:rPr>
                <w:rFonts w:eastAsia="Times New Roman"/>
                <w:color w:val="000000"/>
                <w:lang w:eastAsia="en-GB"/>
              </w:rPr>
            </w:pPr>
            <w:r w:rsidRPr="00562A4D">
              <w:rPr>
                <w:rFonts w:eastAsia="Times New Roman"/>
                <w:color w:val="000000"/>
                <w:lang w:eastAsia="en-GB"/>
              </w:rPr>
              <w:t>Are any of your research participants located outside of the UK</w:t>
            </w:r>
            <w:r w:rsidR="00893526">
              <w:rPr>
                <w:rFonts w:eastAsia="Times New Roman"/>
                <w:color w:val="000000"/>
                <w:lang w:eastAsia="en-GB"/>
              </w:rPr>
              <w:t>?</w:t>
            </w:r>
          </w:p>
          <w:p w14:paraId="39DCB008" w14:textId="77777777" w:rsidR="00562A4D" w:rsidRPr="0048099B" w:rsidRDefault="00893526" w:rsidP="00562A4D">
            <w:pPr>
              <w:spacing w:before="120" w:after="120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 xml:space="preserve">For example: </w:t>
            </w:r>
            <w:r w:rsidR="00562A4D" w:rsidRPr="00562A4D">
              <w:rPr>
                <w:rFonts w:eastAsia="Times New Roman"/>
                <w:color w:val="000000"/>
                <w:lang w:eastAsia="en-GB"/>
              </w:rPr>
              <w:t>will you be gathering data through Skype interviews with participants located overseas?</w:t>
            </w:r>
          </w:p>
        </w:tc>
        <w:tc>
          <w:tcPr>
            <w:tcW w:w="683" w:type="dxa"/>
            <w:vAlign w:val="center"/>
          </w:tcPr>
          <w:p w14:paraId="6259F986" w14:textId="77777777" w:rsidR="00562A4D" w:rsidRPr="0048099B" w:rsidRDefault="00562A4D" w:rsidP="00B4667E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  <w:tc>
          <w:tcPr>
            <w:tcW w:w="682" w:type="dxa"/>
            <w:vAlign w:val="center"/>
          </w:tcPr>
          <w:p w14:paraId="30C6629F" w14:textId="77777777" w:rsidR="00562A4D" w:rsidRPr="0048099B" w:rsidRDefault="009069D1" w:rsidP="00B4667E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  <w:r>
              <w:rPr>
                <w:rFonts w:eastAsia="Times New Roman" w:hint="eastAsia"/>
                <w:lang w:eastAsia="zh-CN" w:bidi="en-US"/>
              </w:rPr>
              <w:t>√</w:t>
            </w:r>
          </w:p>
        </w:tc>
      </w:tr>
      <w:tr w:rsidR="00562A4D" w:rsidRPr="0048099B" w14:paraId="3AB6A042" w14:textId="77777777" w:rsidTr="00B4667E">
        <w:tc>
          <w:tcPr>
            <w:tcW w:w="7877" w:type="dxa"/>
            <w:vAlign w:val="center"/>
          </w:tcPr>
          <w:p w14:paraId="46FFEA9D" w14:textId="77777777" w:rsidR="00562A4D" w:rsidRPr="00562A4D" w:rsidRDefault="00562A4D" w:rsidP="00B4667E">
            <w:pPr>
              <w:spacing w:line="276" w:lineRule="auto"/>
              <w:rPr>
                <w:rFonts w:eastAsia="Times New Roman"/>
                <w:lang w:bidi="en-US"/>
              </w:rPr>
            </w:pPr>
            <w:r w:rsidRPr="00562A4D">
              <w:rPr>
                <w:rFonts w:eastAsia="Times New Roman"/>
                <w:color w:val="000000"/>
                <w:lang w:eastAsia="en-GB"/>
              </w:rPr>
              <w:t>Will any of the fieldwork or research require you to travel outside of the UK to collect data?</w:t>
            </w:r>
          </w:p>
        </w:tc>
        <w:tc>
          <w:tcPr>
            <w:tcW w:w="683" w:type="dxa"/>
            <w:vAlign w:val="center"/>
          </w:tcPr>
          <w:p w14:paraId="62D852C3" w14:textId="77777777" w:rsidR="00562A4D" w:rsidRPr="0048099B" w:rsidRDefault="00562A4D" w:rsidP="00B4667E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  <w:tc>
          <w:tcPr>
            <w:tcW w:w="682" w:type="dxa"/>
            <w:vAlign w:val="center"/>
          </w:tcPr>
          <w:p w14:paraId="1FEBF8DB" w14:textId="77777777" w:rsidR="00562A4D" w:rsidRPr="0048099B" w:rsidRDefault="009069D1" w:rsidP="00B4667E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  <w:r>
              <w:rPr>
                <w:rFonts w:eastAsia="Times New Roman" w:hint="eastAsia"/>
                <w:lang w:eastAsia="zh-CN" w:bidi="en-US"/>
              </w:rPr>
              <w:t>√</w:t>
            </w:r>
          </w:p>
        </w:tc>
      </w:tr>
    </w:tbl>
    <w:p w14:paraId="0B2ECE62" w14:textId="77777777" w:rsidR="00562A4D" w:rsidRDefault="00562A4D" w:rsidP="004B105A">
      <w:pPr>
        <w:rPr>
          <w:i/>
        </w:rPr>
      </w:pPr>
    </w:p>
    <w:p w14:paraId="1DB0473E" w14:textId="77777777" w:rsidR="00562A4D" w:rsidRDefault="00562A4D" w:rsidP="004B105A">
      <w:pPr>
        <w:rPr>
          <w:i/>
        </w:rPr>
      </w:pPr>
    </w:p>
    <w:p w14:paraId="0EA9CD80" w14:textId="77777777" w:rsidR="00B33839" w:rsidRDefault="004B105A" w:rsidP="00893526">
      <w:pPr>
        <w:jc w:val="center"/>
        <w:rPr>
          <w:b/>
        </w:rPr>
      </w:pPr>
      <w:r w:rsidRPr="00893526">
        <w:rPr>
          <w:b/>
        </w:rPr>
        <w:t>If you have answered ‘</w:t>
      </w:r>
      <w:r w:rsidR="00893526" w:rsidRPr="00893526">
        <w:rPr>
          <w:b/>
        </w:rPr>
        <w:t>Y</w:t>
      </w:r>
      <w:r w:rsidRPr="00893526">
        <w:rPr>
          <w:b/>
        </w:rPr>
        <w:t>es’ to</w:t>
      </w:r>
      <w:r w:rsidR="00562A4D" w:rsidRPr="00893526">
        <w:rPr>
          <w:b/>
        </w:rPr>
        <w:t xml:space="preserve"> </w:t>
      </w:r>
      <w:r w:rsidR="00893526" w:rsidRPr="00893526">
        <w:rPr>
          <w:b/>
        </w:rPr>
        <w:t xml:space="preserve">any of the statements above </w:t>
      </w:r>
      <w:r w:rsidRPr="00893526">
        <w:rPr>
          <w:b/>
        </w:rPr>
        <w:t xml:space="preserve">please describe the ethical issues raised </w:t>
      </w:r>
      <w:r w:rsidR="00F55E14" w:rsidRPr="00893526">
        <w:rPr>
          <w:b/>
        </w:rPr>
        <w:t>with</w:t>
      </w:r>
      <w:r w:rsidR="00562A4D" w:rsidRPr="00893526">
        <w:rPr>
          <w:b/>
        </w:rPr>
        <w:t>:</w:t>
      </w:r>
      <w:r w:rsidR="00F55E14" w:rsidRPr="00893526">
        <w:rPr>
          <w:b/>
        </w:rPr>
        <w:t xml:space="preserve"> gaining consent and gathering data from participants located overseas</w:t>
      </w:r>
      <w:r w:rsidR="00562A4D" w:rsidRPr="00893526">
        <w:rPr>
          <w:b/>
        </w:rPr>
        <w:t>, securely storing and transferring data from the field back to the UK, any cultural issues that may be relevant</w:t>
      </w:r>
      <w:r w:rsidR="00F55E14" w:rsidRPr="00893526">
        <w:rPr>
          <w:b/>
        </w:rPr>
        <w:t xml:space="preserve">. Please outline </w:t>
      </w:r>
      <w:r w:rsidRPr="00893526">
        <w:rPr>
          <w:b/>
        </w:rPr>
        <w:t>your plans to resolve th</w:t>
      </w:r>
      <w:r w:rsidR="00F55E14" w:rsidRPr="00893526">
        <w:rPr>
          <w:b/>
        </w:rPr>
        <w:t>is</w:t>
      </w:r>
      <w:r w:rsidRPr="00893526">
        <w:rPr>
          <w:b/>
        </w:rPr>
        <w:t xml:space="preserve"> on a separate page</w:t>
      </w:r>
      <w:r w:rsidR="00D91924" w:rsidRPr="00893526">
        <w:rPr>
          <w:b/>
        </w:rPr>
        <w:t xml:space="preserve"> and ensure that you have completed a risk assessment form</w:t>
      </w:r>
      <w:r w:rsidR="00B33839">
        <w:rPr>
          <w:b/>
        </w:rPr>
        <w:t xml:space="preserve"> (available from LUBS student education).</w:t>
      </w:r>
      <w:r w:rsidRPr="00893526">
        <w:rPr>
          <w:b/>
        </w:rPr>
        <w:t xml:space="preserve"> Agree this with your supervisor and submit it with this form.</w:t>
      </w:r>
      <w:r w:rsidR="00893526" w:rsidRPr="00893526">
        <w:rPr>
          <w:b/>
        </w:rPr>
        <w:t xml:space="preserve"> </w:t>
      </w:r>
    </w:p>
    <w:p w14:paraId="233D4EEA" w14:textId="77777777" w:rsidR="004B105A" w:rsidRPr="00B33839" w:rsidRDefault="00562A4D" w:rsidP="00B33839">
      <w:pPr>
        <w:jc w:val="center"/>
        <w:rPr>
          <w:b/>
        </w:rPr>
      </w:pPr>
      <w:r w:rsidRPr="00893526">
        <w:rPr>
          <w:b/>
        </w:rPr>
        <w:t>Y</w:t>
      </w:r>
      <w:r w:rsidR="004B105A" w:rsidRPr="00893526">
        <w:rPr>
          <w:b/>
        </w:rPr>
        <w:t xml:space="preserve">ou MAY be referred for </w:t>
      </w:r>
      <w:r w:rsidR="00893526" w:rsidRPr="00893526">
        <w:rPr>
          <w:b/>
        </w:rPr>
        <w:t xml:space="preserve">a </w:t>
      </w:r>
      <w:r w:rsidR="004B105A" w:rsidRPr="00893526">
        <w:rPr>
          <w:b/>
        </w:rPr>
        <w:t>light touch or full ethical review</w:t>
      </w:r>
      <w:r w:rsidRPr="00893526">
        <w:rPr>
          <w:b/>
        </w:rPr>
        <w:t xml:space="preserve"> if you are unable to demonstrate that you have resolved the ethical issues relating to international research</w:t>
      </w:r>
      <w:r w:rsidR="004B105A" w:rsidRPr="00893526">
        <w:rPr>
          <w:b/>
        </w:rPr>
        <w:t>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680"/>
        <w:gridCol w:w="671"/>
        <w:gridCol w:w="670"/>
      </w:tblGrid>
      <w:tr w:rsidR="00AF144A" w:rsidRPr="0048099B" w14:paraId="57072ACF" w14:textId="77777777" w:rsidTr="00912346">
        <w:tc>
          <w:tcPr>
            <w:tcW w:w="7877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14:paraId="02092F51" w14:textId="77777777" w:rsidR="00AF144A" w:rsidRPr="00B82FE7" w:rsidRDefault="00AF144A" w:rsidP="00562A4D">
            <w:pPr>
              <w:numPr>
                <w:ilvl w:val="0"/>
                <w:numId w:val="3"/>
              </w:numPr>
              <w:rPr>
                <w:b/>
              </w:rPr>
            </w:pPr>
            <w:r w:rsidRPr="00B82FE7">
              <w:rPr>
                <w:b/>
              </w:rPr>
              <w:lastRenderedPageBreak/>
              <w:t>Personal safety</w:t>
            </w:r>
          </w:p>
          <w:p w14:paraId="3568F4C4" w14:textId="77777777" w:rsidR="00AF144A" w:rsidRPr="00B82FE7" w:rsidRDefault="00AF144A" w:rsidP="00B37276">
            <w:pPr>
              <w:rPr>
                <w:rFonts w:eastAsia="Times New Roman"/>
                <w:lang w:eastAsia="en-GB"/>
              </w:rPr>
            </w:pPr>
            <w:r w:rsidRPr="00B82FE7">
              <w:rPr>
                <w:rFonts w:eastAsia="Times New Roman"/>
                <w:lang w:eastAsia="en-GB"/>
              </w:rPr>
              <w:t>Where will any fieldwork/</w:t>
            </w:r>
            <w:r w:rsidR="00912346">
              <w:rPr>
                <w:rFonts w:eastAsia="Times New Roman"/>
                <w:lang w:eastAsia="en-GB"/>
              </w:rPr>
              <w:t xml:space="preserve"> </w:t>
            </w:r>
            <w:r w:rsidRPr="00B82FE7">
              <w:rPr>
                <w:rFonts w:eastAsia="Times New Roman"/>
                <w:lang w:eastAsia="en-GB"/>
              </w:rPr>
              <w:t>interviews/</w:t>
            </w:r>
            <w:r w:rsidR="00912346">
              <w:rPr>
                <w:rFonts w:eastAsia="Times New Roman"/>
                <w:lang w:eastAsia="en-GB"/>
              </w:rPr>
              <w:t xml:space="preserve"> </w:t>
            </w:r>
            <w:r w:rsidRPr="00B82FE7">
              <w:rPr>
                <w:rFonts w:eastAsia="Times New Roman"/>
                <w:lang w:eastAsia="en-GB"/>
              </w:rPr>
              <w:t>focus groups take place?</w:t>
            </w:r>
          </w:p>
        </w:tc>
        <w:tc>
          <w:tcPr>
            <w:tcW w:w="683" w:type="dxa"/>
            <w:vAlign w:val="center"/>
          </w:tcPr>
          <w:p w14:paraId="1682E1D8" w14:textId="77777777" w:rsidR="00AF144A" w:rsidRPr="0048099B" w:rsidRDefault="00AF144A" w:rsidP="00B37276">
            <w:pPr>
              <w:spacing w:line="276" w:lineRule="auto"/>
              <w:jc w:val="center"/>
              <w:rPr>
                <w:rFonts w:eastAsia="Times New Roman"/>
                <w:b/>
                <w:lang w:bidi="en-US"/>
              </w:rPr>
            </w:pPr>
            <w:r w:rsidRPr="0048099B">
              <w:rPr>
                <w:rFonts w:eastAsia="Times New Roman"/>
                <w:b/>
                <w:lang w:bidi="en-US"/>
              </w:rPr>
              <w:t>Yes</w:t>
            </w:r>
          </w:p>
        </w:tc>
        <w:tc>
          <w:tcPr>
            <w:tcW w:w="682" w:type="dxa"/>
            <w:vAlign w:val="center"/>
          </w:tcPr>
          <w:p w14:paraId="361ECF65" w14:textId="77777777" w:rsidR="00AF144A" w:rsidRPr="0048099B" w:rsidRDefault="00AF144A" w:rsidP="00B37276">
            <w:pPr>
              <w:spacing w:line="276" w:lineRule="auto"/>
              <w:jc w:val="center"/>
              <w:rPr>
                <w:rFonts w:eastAsia="Times New Roman"/>
                <w:b/>
                <w:lang w:bidi="en-US"/>
              </w:rPr>
            </w:pPr>
            <w:r w:rsidRPr="0048099B">
              <w:rPr>
                <w:rFonts w:eastAsia="Times New Roman"/>
                <w:b/>
                <w:lang w:bidi="en-US"/>
              </w:rPr>
              <w:t>No</w:t>
            </w:r>
          </w:p>
        </w:tc>
      </w:tr>
      <w:tr w:rsidR="00912346" w:rsidRPr="0048099B" w14:paraId="64BCD48E" w14:textId="77777777" w:rsidTr="00912346">
        <w:tc>
          <w:tcPr>
            <w:tcW w:w="7877" w:type="dxa"/>
            <w:vAlign w:val="center"/>
          </w:tcPr>
          <w:p w14:paraId="49022E3A" w14:textId="77777777" w:rsidR="00912346" w:rsidRPr="0048099B" w:rsidRDefault="00912346" w:rsidP="00FA3AAE">
            <w:pPr>
              <w:spacing w:line="276" w:lineRule="auto"/>
              <w:rPr>
                <w:rFonts w:eastAsia="Times New Roman"/>
                <w:lang w:bidi="en-US"/>
              </w:rPr>
            </w:pPr>
            <w:r w:rsidRPr="0048099B">
              <w:rPr>
                <w:rFonts w:eastAsia="Times New Roman"/>
                <w:lang w:eastAsia="en-GB"/>
              </w:rPr>
              <w:t>At the university or other public place (please specify</w:t>
            </w:r>
            <w:r>
              <w:rPr>
                <w:rFonts w:eastAsia="Times New Roman"/>
                <w:lang w:eastAsia="en-GB"/>
              </w:rPr>
              <w:t xml:space="preserve"> below</w:t>
            </w:r>
            <w:r w:rsidRPr="0048099B">
              <w:rPr>
                <w:rFonts w:eastAsia="Times New Roman"/>
                <w:lang w:eastAsia="en-GB"/>
              </w:rPr>
              <w:t>).</w:t>
            </w:r>
          </w:p>
        </w:tc>
        <w:tc>
          <w:tcPr>
            <w:tcW w:w="683" w:type="dxa"/>
            <w:vAlign w:val="center"/>
          </w:tcPr>
          <w:p w14:paraId="73B4378A" w14:textId="77777777" w:rsidR="00912346" w:rsidRPr="0048099B" w:rsidRDefault="009069D1" w:rsidP="00FA3AAE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  <w:r>
              <w:rPr>
                <w:rFonts w:eastAsia="Times New Roman" w:hint="eastAsia"/>
                <w:lang w:eastAsia="zh-CN" w:bidi="en-US"/>
              </w:rPr>
              <w:t>√</w:t>
            </w:r>
          </w:p>
        </w:tc>
        <w:tc>
          <w:tcPr>
            <w:tcW w:w="682" w:type="dxa"/>
            <w:vAlign w:val="center"/>
          </w:tcPr>
          <w:p w14:paraId="63C3AC7B" w14:textId="77777777" w:rsidR="00912346" w:rsidRPr="0048099B" w:rsidRDefault="00912346" w:rsidP="00FA3AAE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</w:tr>
      <w:tr w:rsidR="00912346" w:rsidRPr="0048099B" w14:paraId="3FB6B310" w14:textId="77777777" w:rsidTr="00912346">
        <w:tc>
          <w:tcPr>
            <w:tcW w:w="7877" w:type="dxa"/>
            <w:vAlign w:val="center"/>
          </w:tcPr>
          <w:p w14:paraId="3B333EAD" w14:textId="77777777" w:rsidR="00912346" w:rsidRPr="0048099B" w:rsidRDefault="00912346" w:rsidP="00B37276">
            <w:pPr>
              <w:spacing w:line="276" w:lineRule="auto"/>
              <w:rPr>
                <w:rFonts w:eastAsia="Times New Roman"/>
                <w:lang w:bidi="en-US"/>
              </w:rPr>
            </w:pPr>
            <w:r w:rsidRPr="0048099B">
              <w:rPr>
                <w:rFonts w:eastAsia="Times New Roman"/>
                <w:color w:val="000000"/>
                <w:lang w:eastAsia="en-GB"/>
              </w:rPr>
              <w:t>At my home address</w:t>
            </w:r>
          </w:p>
        </w:tc>
        <w:tc>
          <w:tcPr>
            <w:tcW w:w="683" w:type="dxa"/>
            <w:vAlign w:val="center"/>
          </w:tcPr>
          <w:p w14:paraId="37F84CB0" w14:textId="77777777" w:rsidR="00912346" w:rsidRPr="0048099B" w:rsidRDefault="00912346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  <w:tc>
          <w:tcPr>
            <w:tcW w:w="682" w:type="dxa"/>
            <w:vAlign w:val="center"/>
          </w:tcPr>
          <w:p w14:paraId="4BA2CD9C" w14:textId="77777777" w:rsidR="00912346" w:rsidRPr="0048099B" w:rsidRDefault="009069D1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  <w:r>
              <w:rPr>
                <w:rFonts w:eastAsia="Times New Roman" w:hint="eastAsia"/>
                <w:lang w:eastAsia="zh-CN" w:bidi="en-US"/>
              </w:rPr>
              <w:t>√</w:t>
            </w:r>
          </w:p>
        </w:tc>
      </w:tr>
      <w:tr w:rsidR="00912346" w:rsidRPr="0048099B" w14:paraId="78D1856E" w14:textId="77777777" w:rsidTr="00912346">
        <w:tc>
          <w:tcPr>
            <w:tcW w:w="7877" w:type="dxa"/>
            <w:vAlign w:val="center"/>
          </w:tcPr>
          <w:p w14:paraId="5F003B09" w14:textId="77777777" w:rsidR="00912346" w:rsidRPr="0048099B" w:rsidRDefault="00912346" w:rsidP="00B37276">
            <w:pPr>
              <w:spacing w:line="276" w:lineRule="auto"/>
              <w:rPr>
                <w:rFonts w:eastAsia="Times New Roman"/>
                <w:lang w:bidi="en-US"/>
              </w:rPr>
            </w:pPr>
            <w:r w:rsidRPr="0048099B">
              <w:rPr>
                <w:rFonts w:eastAsia="Times New Roman"/>
                <w:lang w:eastAsia="en-GB"/>
              </w:rPr>
              <w:t xml:space="preserve">At </w:t>
            </w:r>
            <w:r w:rsidR="005973BD" w:rsidRPr="005973BD">
              <w:rPr>
                <w:rFonts w:eastAsia="Times New Roman"/>
                <w:lang w:eastAsia="en-GB"/>
              </w:rPr>
              <w:t>the research subject's home address</w:t>
            </w:r>
          </w:p>
        </w:tc>
        <w:tc>
          <w:tcPr>
            <w:tcW w:w="683" w:type="dxa"/>
            <w:vAlign w:val="center"/>
          </w:tcPr>
          <w:p w14:paraId="26E5BA63" w14:textId="77777777" w:rsidR="00912346" w:rsidRPr="0048099B" w:rsidRDefault="00912346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  <w:tc>
          <w:tcPr>
            <w:tcW w:w="682" w:type="dxa"/>
            <w:vAlign w:val="center"/>
          </w:tcPr>
          <w:p w14:paraId="562C33F1" w14:textId="77777777" w:rsidR="00912346" w:rsidRPr="0048099B" w:rsidRDefault="009069D1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  <w:r>
              <w:rPr>
                <w:rFonts w:eastAsia="Times New Roman" w:hint="eastAsia"/>
                <w:lang w:eastAsia="zh-CN" w:bidi="en-US"/>
              </w:rPr>
              <w:t>√</w:t>
            </w:r>
          </w:p>
        </w:tc>
      </w:tr>
      <w:tr w:rsidR="00912346" w:rsidRPr="0048099B" w14:paraId="5AC5CF06" w14:textId="77777777" w:rsidTr="00912346">
        <w:trPr>
          <w:trHeight w:val="1134"/>
        </w:trPr>
        <w:tc>
          <w:tcPr>
            <w:tcW w:w="7877" w:type="dxa"/>
          </w:tcPr>
          <w:p w14:paraId="18F8C7D9" w14:textId="77777777" w:rsidR="00912346" w:rsidRPr="0048099B" w:rsidRDefault="00912346" w:rsidP="00912346">
            <w:pPr>
              <w:spacing w:line="276" w:lineRule="auto"/>
              <w:rPr>
                <w:rFonts w:eastAsia="Times New Roman"/>
                <w:lang w:bidi="en-US"/>
              </w:rPr>
            </w:pPr>
            <w:r w:rsidRPr="0048099B">
              <w:rPr>
                <w:rFonts w:eastAsia="Times New Roman"/>
                <w:lang w:eastAsia="en-GB"/>
              </w:rPr>
              <w:t>Some other location (please specify</w:t>
            </w:r>
            <w:r>
              <w:rPr>
                <w:rFonts w:eastAsia="Times New Roman"/>
                <w:lang w:eastAsia="en-GB"/>
              </w:rPr>
              <w:t xml:space="preserve"> below</w:t>
            </w:r>
            <w:r w:rsidRPr="0048099B">
              <w:rPr>
                <w:rFonts w:eastAsia="Times New Roman"/>
                <w:lang w:eastAsia="en-GB"/>
              </w:rPr>
              <w:t>).</w:t>
            </w:r>
          </w:p>
        </w:tc>
        <w:tc>
          <w:tcPr>
            <w:tcW w:w="683" w:type="dxa"/>
          </w:tcPr>
          <w:p w14:paraId="1B177F1D" w14:textId="77777777" w:rsidR="00912346" w:rsidRPr="0048099B" w:rsidRDefault="00912346" w:rsidP="0091234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  <w:tc>
          <w:tcPr>
            <w:tcW w:w="682" w:type="dxa"/>
          </w:tcPr>
          <w:p w14:paraId="6F74469C" w14:textId="77777777" w:rsidR="00912346" w:rsidRPr="0048099B" w:rsidRDefault="00912346" w:rsidP="0091234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</w:tr>
    </w:tbl>
    <w:p w14:paraId="71A3F8DC" w14:textId="77777777" w:rsidR="00AF144A" w:rsidRPr="00912346" w:rsidRDefault="00AF144A" w:rsidP="00912346"/>
    <w:p w14:paraId="3A8F0E67" w14:textId="77777777" w:rsidR="00F55E14" w:rsidRDefault="00AF144A" w:rsidP="00893526">
      <w:pPr>
        <w:jc w:val="center"/>
        <w:rPr>
          <w:b/>
        </w:rPr>
      </w:pPr>
      <w:r w:rsidRPr="00893526">
        <w:rPr>
          <w:b/>
        </w:rPr>
        <w:t xml:space="preserve">If you conduct fieldwork anywhere except at the university or other public place you need to review security issues with your supervisor and have them confirmed by the </w:t>
      </w:r>
      <w:r w:rsidR="00F55E14" w:rsidRPr="00893526">
        <w:rPr>
          <w:b/>
        </w:rPr>
        <w:t>Module Leader</w:t>
      </w:r>
      <w:r w:rsidRPr="00893526">
        <w:rPr>
          <w:b/>
        </w:rPr>
        <w:t xml:space="preserve"> who may refer you for</w:t>
      </w:r>
      <w:r w:rsidR="00893526" w:rsidRPr="00893526">
        <w:rPr>
          <w:b/>
        </w:rPr>
        <w:t xml:space="preserve"> a</w:t>
      </w:r>
      <w:r w:rsidRPr="00893526">
        <w:rPr>
          <w:b/>
        </w:rPr>
        <w:t xml:space="preserve"> light touch or full ethical review. Write a brief statement indicating any security/personal safety issues arising for you and/or for your participants, explaining how these will be managed. Agree this with your supervisor and submit it with this form.</w:t>
      </w:r>
      <w:r w:rsidR="00893526" w:rsidRPr="00893526">
        <w:rPr>
          <w:b/>
        </w:rPr>
        <w:t xml:space="preserve"> </w:t>
      </w:r>
      <w:r w:rsidRPr="00893526">
        <w:rPr>
          <w:b/>
        </w:rPr>
        <w:t xml:space="preserve">Please note that conducting fieldwork </w:t>
      </w:r>
      <w:r w:rsidR="005973BD" w:rsidRPr="00893526">
        <w:rPr>
          <w:b/>
        </w:rPr>
        <w:t>at the research subject's home address</w:t>
      </w:r>
      <w:r w:rsidRPr="00893526">
        <w:rPr>
          <w:b/>
        </w:rPr>
        <w:t xml:space="preserve"> will require strong justification and is generally not encouraged.</w:t>
      </w:r>
    </w:p>
    <w:p w14:paraId="1D285046" w14:textId="77777777" w:rsidR="006A4462" w:rsidRDefault="006A4462" w:rsidP="00912346">
      <w:pPr>
        <w:rPr>
          <w:b/>
        </w:rPr>
      </w:pPr>
    </w:p>
    <w:p w14:paraId="2E9C5284" w14:textId="77777777" w:rsidR="006A4462" w:rsidRPr="00F55E14" w:rsidRDefault="006A4462" w:rsidP="00912346">
      <w:pPr>
        <w:rPr>
          <w:b/>
        </w:rPr>
      </w:pPr>
    </w:p>
    <w:p w14:paraId="3E165790" w14:textId="77777777" w:rsidR="00912346" w:rsidRPr="00912346" w:rsidRDefault="00912346" w:rsidP="00912346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680"/>
        <w:gridCol w:w="671"/>
        <w:gridCol w:w="670"/>
      </w:tblGrid>
      <w:tr w:rsidR="00AF144A" w:rsidRPr="00B06521" w14:paraId="3F40B6AC" w14:textId="77777777" w:rsidTr="00912346">
        <w:tc>
          <w:tcPr>
            <w:tcW w:w="7877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14:paraId="7A29FF55" w14:textId="77777777" w:rsidR="00AF144A" w:rsidRPr="00B06521" w:rsidRDefault="00AF144A" w:rsidP="00562A4D">
            <w:pPr>
              <w:keepNext/>
              <w:keepLines/>
              <w:numPr>
                <w:ilvl w:val="0"/>
                <w:numId w:val="3"/>
              </w:numPr>
              <w:spacing w:after="120" w:line="276" w:lineRule="auto"/>
              <w:jc w:val="both"/>
              <w:outlineLvl w:val="1"/>
              <w:rPr>
                <w:rFonts w:eastAsia="Times New Roman"/>
                <w:b/>
                <w:lang w:bidi="en-US"/>
              </w:rPr>
            </w:pPr>
            <w:r w:rsidRPr="00B06521">
              <w:rPr>
                <w:rFonts w:eastAsia="Times New Roman"/>
                <w:b/>
                <w:lang w:bidi="en-US"/>
              </w:rPr>
              <w:t>Anonymity</w:t>
            </w:r>
          </w:p>
        </w:tc>
        <w:tc>
          <w:tcPr>
            <w:tcW w:w="683" w:type="dxa"/>
            <w:vAlign w:val="center"/>
          </w:tcPr>
          <w:p w14:paraId="38355FC8" w14:textId="77777777" w:rsidR="00AF144A" w:rsidRPr="00B06521" w:rsidRDefault="00AF144A" w:rsidP="00B37276">
            <w:pPr>
              <w:spacing w:line="276" w:lineRule="auto"/>
              <w:jc w:val="center"/>
              <w:rPr>
                <w:rFonts w:eastAsia="Times New Roman"/>
                <w:b/>
                <w:lang w:bidi="en-US"/>
              </w:rPr>
            </w:pPr>
            <w:r w:rsidRPr="00B06521">
              <w:rPr>
                <w:rFonts w:eastAsia="Times New Roman"/>
                <w:b/>
                <w:lang w:bidi="en-US"/>
              </w:rPr>
              <w:t>Yes</w:t>
            </w:r>
          </w:p>
        </w:tc>
        <w:tc>
          <w:tcPr>
            <w:tcW w:w="682" w:type="dxa"/>
            <w:vAlign w:val="center"/>
          </w:tcPr>
          <w:p w14:paraId="72A857E4" w14:textId="77777777" w:rsidR="00AF144A" w:rsidRPr="00B06521" w:rsidRDefault="00AF144A" w:rsidP="00B37276">
            <w:pPr>
              <w:spacing w:line="276" w:lineRule="auto"/>
              <w:jc w:val="center"/>
              <w:rPr>
                <w:rFonts w:eastAsia="Times New Roman"/>
                <w:b/>
                <w:lang w:bidi="en-US"/>
              </w:rPr>
            </w:pPr>
            <w:r w:rsidRPr="00B06521">
              <w:rPr>
                <w:rFonts w:eastAsia="Times New Roman"/>
                <w:b/>
                <w:lang w:bidi="en-US"/>
              </w:rPr>
              <w:t>No</w:t>
            </w:r>
          </w:p>
        </w:tc>
      </w:tr>
      <w:tr w:rsidR="00AF144A" w:rsidRPr="00B06521" w14:paraId="32922546" w14:textId="77777777" w:rsidTr="00912346">
        <w:tc>
          <w:tcPr>
            <w:tcW w:w="7877" w:type="dxa"/>
            <w:vAlign w:val="center"/>
          </w:tcPr>
          <w:p w14:paraId="30ACAD3E" w14:textId="77777777" w:rsidR="00893526" w:rsidRDefault="00AF144A" w:rsidP="00AD05FD">
            <w:pPr>
              <w:spacing w:line="276" w:lineRule="auto"/>
            </w:pPr>
            <w:r w:rsidRPr="00B06521">
              <w:t>Is there any potential for data to be traced back to individuals or organisations, for instance because it has been anonymised in such a way that there remains risk</w:t>
            </w:r>
            <w:r w:rsidR="00893526">
              <w:t>?</w:t>
            </w:r>
          </w:p>
          <w:p w14:paraId="6B7EE54F" w14:textId="77777777" w:rsidR="00AF144A" w:rsidRPr="00B06521" w:rsidRDefault="00893526" w:rsidP="00AD05FD">
            <w:pPr>
              <w:spacing w:line="276" w:lineRule="auto"/>
            </w:pPr>
            <w:r>
              <w:t>for example:</w:t>
            </w:r>
            <w:r w:rsidR="00AF144A" w:rsidRPr="00B06521">
              <w:t xml:space="preserve"> highlighting people’s positions within an organisation, which may reveal them</w:t>
            </w:r>
          </w:p>
        </w:tc>
        <w:tc>
          <w:tcPr>
            <w:tcW w:w="683" w:type="dxa"/>
            <w:vAlign w:val="center"/>
          </w:tcPr>
          <w:p w14:paraId="7E2FF3F8" w14:textId="77777777" w:rsidR="00AF144A" w:rsidRPr="00B06521" w:rsidRDefault="00AF144A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  <w:tc>
          <w:tcPr>
            <w:tcW w:w="682" w:type="dxa"/>
            <w:vAlign w:val="center"/>
          </w:tcPr>
          <w:p w14:paraId="10AF5D12" w14:textId="77777777" w:rsidR="00AF144A" w:rsidRPr="00B06521" w:rsidRDefault="009069D1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  <w:r>
              <w:rPr>
                <w:rFonts w:eastAsia="Times New Roman" w:hint="eastAsia"/>
                <w:lang w:eastAsia="zh-CN" w:bidi="en-US"/>
              </w:rPr>
              <w:t>√</w:t>
            </w:r>
          </w:p>
        </w:tc>
      </w:tr>
    </w:tbl>
    <w:p w14:paraId="2BACCEF0" w14:textId="77777777" w:rsidR="00AF144A" w:rsidRPr="00912346" w:rsidRDefault="00AF144A" w:rsidP="00912346"/>
    <w:p w14:paraId="1F8BA53B" w14:textId="77777777" w:rsidR="00AF144A" w:rsidRPr="00893526" w:rsidRDefault="00AF144A" w:rsidP="00893526">
      <w:pPr>
        <w:jc w:val="center"/>
        <w:rPr>
          <w:b/>
        </w:rPr>
      </w:pPr>
      <w:r w:rsidRPr="00893526">
        <w:rPr>
          <w:b/>
        </w:rPr>
        <w:t>If you have answered ‘</w:t>
      </w:r>
      <w:r w:rsidR="00893526" w:rsidRPr="00893526">
        <w:rPr>
          <w:b/>
        </w:rPr>
        <w:t>Y</w:t>
      </w:r>
      <w:r w:rsidRPr="00893526">
        <w:rPr>
          <w:b/>
        </w:rPr>
        <w:t xml:space="preserve">es’ to question </w:t>
      </w:r>
      <w:r w:rsidR="006A4462" w:rsidRPr="00893526">
        <w:rPr>
          <w:b/>
        </w:rPr>
        <w:t>7</w:t>
      </w:r>
      <w:r w:rsidRPr="00893526">
        <w:rPr>
          <w:b/>
        </w:rPr>
        <w:t xml:space="preserve">, please discuss this further with your supervisor. You need to provide a strong justification for this decision on a separate sheet. This application will need to be reviewed by the dissertation </w:t>
      </w:r>
      <w:r w:rsidR="00282203" w:rsidRPr="00893526">
        <w:rPr>
          <w:b/>
        </w:rPr>
        <w:t>Module Leader</w:t>
      </w:r>
      <w:r w:rsidRPr="00893526">
        <w:rPr>
          <w:b/>
        </w:rPr>
        <w:t xml:space="preserve"> and may require a full ethical review.</w:t>
      </w:r>
    </w:p>
    <w:p w14:paraId="4B4E8C51" w14:textId="77777777" w:rsidR="00AF144A" w:rsidRPr="00912346" w:rsidRDefault="00AF144A" w:rsidP="00912346"/>
    <w:p w14:paraId="1F69EEFF" w14:textId="77777777" w:rsidR="00AF144A" w:rsidRDefault="00AF144A" w:rsidP="00912346"/>
    <w:p w14:paraId="3E0271DF" w14:textId="77777777" w:rsidR="006A4462" w:rsidRDefault="006A4462" w:rsidP="00912346"/>
    <w:p w14:paraId="7ED74B8E" w14:textId="77777777" w:rsidR="006A4462" w:rsidRDefault="006A4462" w:rsidP="00912346"/>
    <w:p w14:paraId="247A74BC" w14:textId="77777777" w:rsidR="006A4462" w:rsidRDefault="006A4462" w:rsidP="00912346"/>
    <w:p w14:paraId="08DD0460" w14:textId="77777777" w:rsidR="006A4462" w:rsidRDefault="006A4462" w:rsidP="00912346"/>
    <w:p w14:paraId="21FD9392" w14:textId="77777777" w:rsidR="006A4462" w:rsidRDefault="006A4462" w:rsidP="00912346"/>
    <w:p w14:paraId="18130076" w14:textId="77777777" w:rsidR="006A4462" w:rsidRDefault="006A4462" w:rsidP="00912346"/>
    <w:p w14:paraId="2C058017" w14:textId="77777777" w:rsidR="006A4462" w:rsidRDefault="006A4462" w:rsidP="00912346"/>
    <w:p w14:paraId="6A0FC84C" w14:textId="77777777" w:rsidR="006A4462" w:rsidRDefault="006A4462" w:rsidP="00912346"/>
    <w:p w14:paraId="7A83F28F" w14:textId="77777777" w:rsidR="00B33839" w:rsidRDefault="00B33839" w:rsidP="00912346"/>
    <w:p w14:paraId="32FD47D1" w14:textId="77777777" w:rsidR="00B33839" w:rsidRDefault="00B33839" w:rsidP="00912346"/>
    <w:p w14:paraId="39B8FE1C" w14:textId="77777777" w:rsidR="00B33839" w:rsidRDefault="00B33839" w:rsidP="00912346"/>
    <w:p w14:paraId="08F94234" w14:textId="77777777" w:rsidR="006A4462" w:rsidRPr="00912346" w:rsidRDefault="006A4462" w:rsidP="00912346"/>
    <w:p w14:paraId="5D6D8A0C" w14:textId="77777777" w:rsidR="00AF144A" w:rsidRPr="0048099B" w:rsidRDefault="00AF144A" w:rsidP="00562A4D">
      <w:pPr>
        <w:keepNext/>
        <w:keepLines/>
        <w:numPr>
          <w:ilvl w:val="0"/>
          <w:numId w:val="3"/>
        </w:numPr>
        <w:spacing w:after="120" w:line="276" w:lineRule="auto"/>
        <w:jc w:val="both"/>
        <w:outlineLvl w:val="1"/>
        <w:rPr>
          <w:rFonts w:eastAsia="Times New Roman"/>
          <w:b/>
          <w:lang w:bidi="en-US"/>
        </w:rPr>
      </w:pPr>
      <w:r w:rsidRPr="0048099B">
        <w:rPr>
          <w:rFonts w:eastAsia="Times New Roman"/>
          <w:b/>
          <w:lang w:bidi="en-US"/>
        </w:rPr>
        <w:lastRenderedPageBreak/>
        <w:t xml:space="preserve">Data </w:t>
      </w:r>
      <w:r>
        <w:rPr>
          <w:rFonts w:eastAsia="Times New Roman"/>
          <w:b/>
          <w:lang w:bidi="en-US"/>
        </w:rPr>
        <w:t xml:space="preserve">management </w:t>
      </w:r>
      <w:r w:rsidRPr="0048099B">
        <w:rPr>
          <w:rFonts w:eastAsia="Times New Roman"/>
          <w:b/>
          <w:lang w:bidi="en-US"/>
        </w:rPr>
        <w:t>issues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64"/>
        <w:gridCol w:w="7016"/>
        <w:gridCol w:w="671"/>
        <w:gridCol w:w="670"/>
      </w:tblGrid>
      <w:tr w:rsidR="00AF144A" w:rsidRPr="0048099B" w14:paraId="1927F087" w14:textId="77777777" w:rsidTr="00912346">
        <w:tc>
          <w:tcPr>
            <w:tcW w:w="7877" w:type="dxa"/>
            <w:gridSpan w:val="2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14:paraId="4E55E14C" w14:textId="77777777" w:rsidR="00AF144A" w:rsidRPr="0048099B" w:rsidRDefault="00AF144A" w:rsidP="00B37276">
            <w:pPr>
              <w:keepNext/>
              <w:keepLines/>
              <w:spacing w:after="120" w:line="276" w:lineRule="auto"/>
              <w:jc w:val="both"/>
              <w:outlineLvl w:val="1"/>
              <w:rPr>
                <w:rFonts w:eastAsia="Times New Roman"/>
                <w:lang w:bidi="en-US"/>
              </w:rPr>
            </w:pPr>
            <w:r w:rsidRPr="0048099B">
              <w:t>Will the research involve any of the following activities at any stage (including identification of potential research participants)?</w:t>
            </w:r>
          </w:p>
        </w:tc>
        <w:tc>
          <w:tcPr>
            <w:tcW w:w="683" w:type="dxa"/>
            <w:vAlign w:val="center"/>
          </w:tcPr>
          <w:p w14:paraId="4FB112E0" w14:textId="77777777" w:rsidR="00AF144A" w:rsidRPr="0048099B" w:rsidRDefault="00AF144A" w:rsidP="00B37276">
            <w:pPr>
              <w:spacing w:line="276" w:lineRule="auto"/>
              <w:jc w:val="center"/>
              <w:rPr>
                <w:rFonts w:eastAsia="Times New Roman"/>
                <w:b/>
                <w:lang w:bidi="en-US"/>
              </w:rPr>
            </w:pPr>
            <w:r w:rsidRPr="0048099B">
              <w:rPr>
                <w:rFonts w:eastAsia="Times New Roman"/>
                <w:b/>
                <w:lang w:bidi="en-US"/>
              </w:rPr>
              <w:t>Yes</w:t>
            </w:r>
          </w:p>
        </w:tc>
        <w:tc>
          <w:tcPr>
            <w:tcW w:w="682" w:type="dxa"/>
            <w:vAlign w:val="center"/>
          </w:tcPr>
          <w:p w14:paraId="572DF54A" w14:textId="77777777" w:rsidR="00AF144A" w:rsidRPr="0048099B" w:rsidRDefault="00AF144A" w:rsidP="00B37276">
            <w:pPr>
              <w:spacing w:line="276" w:lineRule="auto"/>
              <w:jc w:val="center"/>
              <w:rPr>
                <w:rFonts w:eastAsia="Times New Roman"/>
                <w:b/>
                <w:lang w:bidi="en-US"/>
              </w:rPr>
            </w:pPr>
            <w:r w:rsidRPr="0048099B">
              <w:rPr>
                <w:rFonts w:eastAsia="Times New Roman"/>
                <w:b/>
                <w:lang w:bidi="en-US"/>
              </w:rPr>
              <w:t>No</w:t>
            </w:r>
          </w:p>
        </w:tc>
      </w:tr>
      <w:tr w:rsidR="00AF144A" w:rsidRPr="0048099B" w14:paraId="3DC49FD4" w14:textId="77777777" w:rsidTr="00912346">
        <w:tc>
          <w:tcPr>
            <w:tcW w:w="7877" w:type="dxa"/>
            <w:gridSpan w:val="2"/>
            <w:vAlign w:val="center"/>
          </w:tcPr>
          <w:p w14:paraId="2C4319F3" w14:textId="77777777" w:rsidR="00AF144A" w:rsidRPr="00B82FE7" w:rsidRDefault="00AF144A" w:rsidP="00B37276">
            <w:pPr>
              <w:numPr>
                <w:ilvl w:val="0"/>
                <w:numId w:val="14"/>
              </w:numPr>
              <w:spacing w:line="276" w:lineRule="auto"/>
              <w:ind w:left="426" w:hanging="284"/>
              <w:rPr>
                <w:rFonts w:eastAsia="Times New Roman"/>
                <w:lang w:bidi="en-US"/>
              </w:rPr>
            </w:pPr>
            <w:r w:rsidRPr="00B82FE7">
              <w:t>Examination of personal records by those who would not normally have access</w:t>
            </w:r>
          </w:p>
        </w:tc>
        <w:tc>
          <w:tcPr>
            <w:tcW w:w="683" w:type="dxa"/>
            <w:vAlign w:val="center"/>
          </w:tcPr>
          <w:p w14:paraId="25474DE1" w14:textId="77777777" w:rsidR="00AF144A" w:rsidRPr="0048099B" w:rsidRDefault="00AF144A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  <w:tc>
          <w:tcPr>
            <w:tcW w:w="682" w:type="dxa"/>
            <w:vAlign w:val="center"/>
          </w:tcPr>
          <w:p w14:paraId="3B8378F8" w14:textId="77777777" w:rsidR="00AF144A" w:rsidRPr="0048099B" w:rsidRDefault="009069D1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  <w:r>
              <w:rPr>
                <w:rFonts w:eastAsia="Times New Roman" w:hint="eastAsia"/>
                <w:lang w:eastAsia="zh-CN" w:bidi="en-US"/>
              </w:rPr>
              <w:t>√</w:t>
            </w:r>
          </w:p>
        </w:tc>
      </w:tr>
      <w:tr w:rsidR="00AF144A" w:rsidRPr="0048099B" w14:paraId="5EA08501" w14:textId="77777777" w:rsidTr="00912346">
        <w:tc>
          <w:tcPr>
            <w:tcW w:w="7877" w:type="dxa"/>
            <w:gridSpan w:val="2"/>
            <w:vAlign w:val="center"/>
          </w:tcPr>
          <w:p w14:paraId="3B346AC6" w14:textId="77777777" w:rsidR="00AF144A" w:rsidRPr="00B82FE7" w:rsidRDefault="00AF144A" w:rsidP="00B37276">
            <w:pPr>
              <w:numPr>
                <w:ilvl w:val="0"/>
                <w:numId w:val="14"/>
              </w:numPr>
              <w:spacing w:line="276" w:lineRule="auto"/>
              <w:ind w:left="426" w:hanging="284"/>
              <w:rPr>
                <w:rFonts w:eastAsia="Times New Roman"/>
                <w:lang w:bidi="en-US"/>
              </w:rPr>
            </w:pPr>
            <w:r w:rsidRPr="00B82FE7">
              <w:t>Sharing data with other organisations</w:t>
            </w:r>
          </w:p>
        </w:tc>
        <w:tc>
          <w:tcPr>
            <w:tcW w:w="683" w:type="dxa"/>
            <w:vAlign w:val="center"/>
          </w:tcPr>
          <w:p w14:paraId="64F0F0D7" w14:textId="77777777" w:rsidR="00AF144A" w:rsidRPr="0048099B" w:rsidRDefault="00AF144A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  <w:tc>
          <w:tcPr>
            <w:tcW w:w="682" w:type="dxa"/>
            <w:vAlign w:val="center"/>
          </w:tcPr>
          <w:p w14:paraId="0A5449D1" w14:textId="77777777" w:rsidR="00AF144A" w:rsidRPr="0048099B" w:rsidRDefault="009069D1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  <w:r>
              <w:rPr>
                <w:rFonts w:eastAsia="Times New Roman" w:hint="eastAsia"/>
                <w:lang w:eastAsia="zh-CN" w:bidi="en-US"/>
              </w:rPr>
              <w:t>√</w:t>
            </w:r>
          </w:p>
        </w:tc>
      </w:tr>
      <w:tr w:rsidR="00AF144A" w:rsidRPr="0048099B" w14:paraId="44382B38" w14:textId="77777777" w:rsidTr="00912346">
        <w:tc>
          <w:tcPr>
            <w:tcW w:w="7877" w:type="dxa"/>
            <w:gridSpan w:val="2"/>
            <w:vAlign w:val="center"/>
          </w:tcPr>
          <w:p w14:paraId="4F1B6C67" w14:textId="77777777" w:rsidR="00AF144A" w:rsidRPr="00B82FE7" w:rsidRDefault="00AF144A" w:rsidP="00B37276">
            <w:pPr>
              <w:numPr>
                <w:ilvl w:val="0"/>
                <w:numId w:val="14"/>
              </w:numPr>
              <w:spacing w:line="276" w:lineRule="auto"/>
              <w:ind w:left="426" w:hanging="284"/>
              <w:rPr>
                <w:rFonts w:eastAsia="Times New Roman"/>
                <w:lang w:bidi="en-US"/>
              </w:rPr>
            </w:pPr>
            <w:r w:rsidRPr="00B82FE7">
              <w:t>Use of personal addresses, postcodes, faxes, e-mails or telephone numbers</w:t>
            </w:r>
          </w:p>
        </w:tc>
        <w:tc>
          <w:tcPr>
            <w:tcW w:w="683" w:type="dxa"/>
            <w:vAlign w:val="center"/>
          </w:tcPr>
          <w:p w14:paraId="6A1A7A9D" w14:textId="77777777" w:rsidR="00AF144A" w:rsidRPr="0048099B" w:rsidRDefault="00AF144A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  <w:tc>
          <w:tcPr>
            <w:tcW w:w="682" w:type="dxa"/>
            <w:vAlign w:val="center"/>
          </w:tcPr>
          <w:p w14:paraId="14DED904" w14:textId="77777777" w:rsidR="00AF144A" w:rsidRPr="0048099B" w:rsidRDefault="009069D1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  <w:r>
              <w:rPr>
                <w:rFonts w:eastAsia="Times New Roman" w:hint="eastAsia"/>
                <w:lang w:eastAsia="zh-CN" w:bidi="en-US"/>
              </w:rPr>
              <w:t>√</w:t>
            </w:r>
          </w:p>
        </w:tc>
      </w:tr>
      <w:tr w:rsidR="00AF144A" w:rsidRPr="0048099B" w14:paraId="227715C3" w14:textId="77777777" w:rsidTr="00912346">
        <w:tc>
          <w:tcPr>
            <w:tcW w:w="7877" w:type="dxa"/>
            <w:gridSpan w:val="2"/>
            <w:vAlign w:val="center"/>
          </w:tcPr>
          <w:p w14:paraId="39DEE919" w14:textId="77777777" w:rsidR="00AF144A" w:rsidRPr="00B82FE7" w:rsidRDefault="00AF144A" w:rsidP="00B37276">
            <w:pPr>
              <w:numPr>
                <w:ilvl w:val="0"/>
                <w:numId w:val="14"/>
              </w:numPr>
              <w:spacing w:line="276" w:lineRule="auto"/>
              <w:ind w:left="426" w:hanging="284"/>
              <w:rPr>
                <w:rFonts w:eastAsia="Times New Roman"/>
                <w:lang w:bidi="en-US"/>
              </w:rPr>
            </w:pPr>
            <w:r w:rsidRPr="00B82FE7">
              <w:t>Publication of direct quotations from respondents</w:t>
            </w:r>
          </w:p>
        </w:tc>
        <w:tc>
          <w:tcPr>
            <w:tcW w:w="683" w:type="dxa"/>
            <w:vAlign w:val="center"/>
          </w:tcPr>
          <w:p w14:paraId="37A1312F" w14:textId="77777777" w:rsidR="00AF144A" w:rsidRPr="0048099B" w:rsidRDefault="00AF144A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  <w:tc>
          <w:tcPr>
            <w:tcW w:w="682" w:type="dxa"/>
            <w:vAlign w:val="center"/>
          </w:tcPr>
          <w:p w14:paraId="3DE8AE64" w14:textId="77777777" w:rsidR="00AF144A" w:rsidRPr="009069D1" w:rsidRDefault="009069D1" w:rsidP="00B37276">
            <w:pPr>
              <w:spacing w:line="276" w:lineRule="auto"/>
              <w:jc w:val="center"/>
              <w:rPr>
                <w:lang w:eastAsia="zh-CN" w:bidi="en-US"/>
              </w:rPr>
            </w:pPr>
            <w:r>
              <w:rPr>
                <w:rFonts w:eastAsia="Times New Roman" w:hint="eastAsia"/>
                <w:lang w:eastAsia="zh-CN" w:bidi="en-US"/>
              </w:rPr>
              <w:t>√</w:t>
            </w:r>
          </w:p>
        </w:tc>
      </w:tr>
      <w:tr w:rsidR="00AF144A" w:rsidRPr="0048099B" w14:paraId="1CB63A0A" w14:textId="77777777" w:rsidTr="00912346">
        <w:tc>
          <w:tcPr>
            <w:tcW w:w="7877" w:type="dxa"/>
            <w:gridSpan w:val="2"/>
            <w:vAlign w:val="center"/>
          </w:tcPr>
          <w:p w14:paraId="4D8A8EBD" w14:textId="77777777" w:rsidR="00AF144A" w:rsidRPr="00B82FE7" w:rsidRDefault="00AF144A" w:rsidP="00B37276">
            <w:pPr>
              <w:numPr>
                <w:ilvl w:val="0"/>
                <w:numId w:val="14"/>
              </w:numPr>
              <w:spacing w:line="276" w:lineRule="auto"/>
              <w:ind w:left="426" w:hanging="284"/>
            </w:pPr>
            <w:r w:rsidRPr="00B82FE7">
              <w:t>Publication of data that might allow identification of individuals to be identified</w:t>
            </w:r>
          </w:p>
        </w:tc>
        <w:tc>
          <w:tcPr>
            <w:tcW w:w="683" w:type="dxa"/>
            <w:vAlign w:val="center"/>
          </w:tcPr>
          <w:p w14:paraId="5792CBA4" w14:textId="77777777" w:rsidR="00AF144A" w:rsidRPr="0048099B" w:rsidRDefault="00AF144A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  <w:tc>
          <w:tcPr>
            <w:tcW w:w="682" w:type="dxa"/>
            <w:vAlign w:val="center"/>
          </w:tcPr>
          <w:p w14:paraId="359B2A65" w14:textId="77777777" w:rsidR="00AF144A" w:rsidRPr="0048099B" w:rsidRDefault="009069D1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  <w:r>
              <w:rPr>
                <w:rFonts w:eastAsia="Times New Roman" w:hint="eastAsia"/>
                <w:lang w:eastAsia="zh-CN" w:bidi="en-US"/>
              </w:rPr>
              <w:t>√</w:t>
            </w:r>
          </w:p>
        </w:tc>
      </w:tr>
      <w:tr w:rsidR="00AF144A" w:rsidRPr="0048099B" w14:paraId="2B939997" w14:textId="77777777" w:rsidTr="00912346">
        <w:tc>
          <w:tcPr>
            <w:tcW w:w="7877" w:type="dxa"/>
            <w:gridSpan w:val="2"/>
            <w:vAlign w:val="center"/>
          </w:tcPr>
          <w:p w14:paraId="15DD40D7" w14:textId="77777777" w:rsidR="00AF144A" w:rsidRPr="00B82FE7" w:rsidRDefault="00AF144A" w:rsidP="00B37276">
            <w:pPr>
              <w:numPr>
                <w:ilvl w:val="0"/>
                <w:numId w:val="14"/>
              </w:numPr>
              <w:spacing w:line="276" w:lineRule="auto"/>
              <w:ind w:left="426" w:hanging="284"/>
              <w:rPr>
                <w:rFonts w:eastAsia="Times New Roman"/>
                <w:lang w:bidi="en-US"/>
              </w:rPr>
            </w:pPr>
            <w:r w:rsidRPr="00B82FE7">
              <w:t>Use of audio/visual recording devices</w:t>
            </w:r>
          </w:p>
        </w:tc>
        <w:tc>
          <w:tcPr>
            <w:tcW w:w="683" w:type="dxa"/>
            <w:vAlign w:val="center"/>
          </w:tcPr>
          <w:p w14:paraId="640D3C37" w14:textId="77777777" w:rsidR="00AF144A" w:rsidRPr="0048099B" w:rsidRDefault="00AF144A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  <w:tc>
          <w:tcPr>
            <w:tcW w:w="682" w:type="dxa"/>
            <w:vAlign w:val="center"/>
          </w:tcPr>
          <w:p w14:paraId="6ACBE817" w14:textId="77777777" w:rsidR="00AF144A" w:rsidRPr="0048099B" w:rsidRDefault="009069D1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  <w:r>
              <w:rPr>
                <w:rFonts w:eastAsia="Times New Roman" w:hint="eastAsia"/>
                <w:lang w:eastAsia="zh-CN" w:bidi="en-US"/>
              </w:rPr>
              <w:t>√</w:t>
            </w:r>
          </w:p>
        </w:tc>
      </w:tr>
      <w:tr w:rsidR="00AF144A" w:rsidRPr="0048099B" w14:paraId="44394C4A" w14:textId="77777777" w:rsidTr="00912346">
        <w:tc>
          <w:tcPr>
            <w:tcW w:w="7877" w:type="dxa"/>
            <w:gridSpan w:val="2"/>
            <w:vAlign w:val="center"/>
          </w:tcPr>
          <w:p w14:paraId="58780A99" w14:textId="77777777" w:rsidR="00AF144A" w:rsidRPr="00B82FE7" w:rsidRDefault="00AF144A" w:rsidP="00B37276">
            <w:pPr>
              <w:numPr>
                <w:ilvl w:val="0"/>
                <w:numId w:val="14"/>
              </w:numPr>
              <w:spacing w:line="276" w:lineRule="auto"/>
              <w:ind w:left="426" w:hanging="284"/>
              <w:rPr>
                <w:rFonts w:eastAsia="Times New Roman"/>
                <w:lang w:bidi="en-US"/>
              </w:rPr>
            </w:pPr>
            <w:r w:rsidRPr="00B82FE7">
              <w:t>Storage of personal data on any of the following:</w:t>
            </w:r>
          </w:p>
        </w:tc>
        <w:tc>
          <w:tcPr>
            <w:tcW w:w="683" w:type="dxa"/>
            <w:vAlign w:val="center"/>
          </w:tcPr>
          <w:p w14:paraId="103B7A22" w14:textId="77777777" w:rsidR="00AF144A" w:rsidRPr="0048099B" w:rsidRDefault="00AF144A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  <w:tc>
          <w:tcPr>
            <w:tcW w:w="682" w:type="dxa"/>
            <w:vAlign w:val="center"/>
          </w:tcPr>
          <w:p w14:paraId="54C92911" w14:textId="77777777" w:rsidR="00AF144A" w:rsidRPr="0048099B" w:rsidRDefault="00AF144A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</w:tr>
      <w:tr w:rsidR="00AF144A" w:rsidRPr="0048099B" w14:paraId="68FFC91D" w14:textId="77777777" w:rsidTr="00912346">
        <w:tc>
          <w:tcPr>
            <w:tcW w:w="675" w:type="dxa"/>
            <w:vMerge w:val="restart"/>
            <w:vAlign w:val="center"/>
          </w:tcPr>
          <w:p w14:paraId="653087ED" w14:textId="77777777" w:rsidR="00AF144A" w:rsidRPr="0048099B" w:rsidRDefault="00AF144A" w:rsidP="00B37276">
            <w:pPr>
              <w:spacing w:line="276" w:lineRule="auto"/>
              <w:rPr>
                <w:rFonts w:eastAsia="Times New Roman"/>
                <w:lang w:bidi="en-US"/>
              </w:rPr>
            </w:pPr>
          </w:p>
        </w:tc>
        <w:tc>
          <w:tcPr>
            <w:tcW w:w="7202" w:type="dxa"/>
            <w:vAlign w:val="center"/>
          </w:tcPr>
          <w:p w14:paraId="11DB6F29" w14:textId="77777777" w:rsidR="00AF144A" w:rsidRPr="00B82FE7" w:rsidRDefault="00AF144A" w:rsidP="00B37276">
            <w:pPr>
              <w:spacing w:line="276" w:lineRule="auto"/>
              <w:rPr>
                <w:rFonts w:eastAsia="Times New Roman"/>
                <w:lang w:bidi="en-US"/>
              </w:rPr>
            </w:pPr>
            <w:r w:rsidRPr="00B82FE7">
              <w:t>FLASH memory or other portable storage devices</w:t>
            </w:r>
            <w:r w:rsidR="00B33839">
              <w:t xml:space="preserve"> (e.g. USB storage)</w:t>
            </w:r>
          </w:p>
        </w:tc>
        <w:tc>
          <w:tcPr>
            <w:tcW w:w="683" w:type="dxa"/>
            <w:vAlign w:val="center"/>
          </w:tcPr>
          <w:p w14:paraId="2A442620" w14:textId="77777777" w:rsidR="00AF144A" w:rsidRPr="0048099B" w:rsidRDefault="00AF144A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  <w:tc>
          <w:tcPr>
            <w:tcW w:w="682" w:type="dxa"/>
            <w:vAlign w:val="center"/>
          </w:tcPr>
          <w:p w14:paraId="1377763D" w14:textId="77777777" w:rsidR="00AF144A" w:rsidRPr="0048099B" w:rsidRDefault="006807BD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  <w:r>
              <w:rPr>
                <w:rFonts w:eastAsia="Times New Roman" w:hint="eastAsia"/>
                <w:lang w:eastAsia="zh-CN" w:bidi="en-US"/>
              </w:rPr>
              <w:t>√</w:t>
            </w:r>
          </w:p>
        </w:tc>
      </w:tr>
      <w:tr w:rsidR="00AF144A" w:rsidRPr="0048099B" w14:paraId="3B20C495" w14:textId="77777777" w:rsidTr="00912346">
        <w:tc>
          <w:tcPr>
            <w:tcW w:w="675" w:type="dxa"/>
            <w:vMerge/>
            <w:vAlign w:val="center"/>
          </w:tcPr>
          <w:p w14:paraId="37D35E43" w14:textId="77777777" w:rsidR="00AF144A" w:rsidRPr="0048099B" w:rsidRDefault="00AF144A" w:rsidP="00B37276">
            <w:pPr>
              <w:spacing w:line="276" w:lineRule="auto"/>
              <w:rPr>
                <w:rFonts w:eastAsia="Times New Roman"/>
                <w:lang w:bidi="en-US"/>
              </w:rPr>
            </w:pPr>
          </w:p>
        </w:tc>
        <w:tc>
          <w:tcPr>
            <w:tcW w:w="7202" w:type="dxa"/>
            <w:vAlign w:val="center"/>
          </w:tcPr>
          <w:p w14:paraId="42D40C6D" w14:textId="77777777" w:rsidR="00AF144A" w:rsidRPr="00B82FE7" w:rsidRDefault="00AF144A" w:rsidP="00B37276">
            <w:pPr>
              <w:spacing w:line="276" w:lineRule="auto"/>
              <w:rPr>
                <w:rFonts w:eastAsia="Times New Roman"/>
                <w:lang w:bidi="en-US"/>
              </w:rPr>
            </w:pPr>
            <w:r w:rsidRPr="00B82FE7">
              <w:t>Home or other personal computers</w:t>
            </w:r>
          </w:p>
        </w:tc>
        <w:tc>
          <w:tcPr>
            <w:tcW w:w="683" w:type="dxa"/>
            <w:vAlign w:val="center"/>
          </w:tcPr>
          <w:p w14:paraId="5BED9480" w14:textId="77777777" w:rsidR="00AF144A" w:rsidRPr="0048099B" w:rsidRDefault="00AF144A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  <w:tc>
          <w:tcPr>
            <w:tcW w:w="682" w:type="dxa"/>
            <w:vAlign w:val="center"/>
          </w:tcPr>
          <w:p w14:paraId="4466E9B6" w14:textId="77777777" w:rsidR="00AF144A" w:rsidRPr="006807BD" w:rsidRDefault="006807BD" w:rsidP="00B37276">
            <w:pPr>
              <w:spacing w:line="276" w:lineRule="auto"/>
              <w:jc w:val="center"/>
              <w:rPr>
                <w:lang w:eastAsia="zh-CN" w:bidi="en-US"/>
              </w:rPr>
            </w:pPr>
            <w:r>
              <w:rPr>
                <w:rFonts w:eastAsia="Times New Roman" w:hint="eastAsia"/>
                <w:lang w:eastAsia="zh-CN" w:bidi="en-US"/>
              </w:rPr>
              <w:t>√</w:t>
            </w:r>
          </w:p>
        </w:tc>
      </w:tr>
      <w:tr w:rsidR="00AF144A" w:rsidRPr="0048099B" w14:paraId="54DCE94A" w14:textId="77777777" w:rsidTr="00912346">
        <w:tc>
          <w:tcPr>
            <w:tcW w:w="675" w:type="dxa"/>
            <w:vMerge/>
            <w:vAlign w:val="center"/>
          </w:tcPr>
          <w:p w14:paraId="73225D52" w14:textId="77777777" w:rsidR="00AF144A" w:rsidRPr="0048099B" w:rsidRDefault="00AF144A" w:rsidP="00B37276">
            <w:pPr>
              <w:spacing w:line="276" w:lineRule="auto"/>
              <w:rPr>
                <w:rFonts w:eastAsia="Times New Roman"/>
                <w:lang w:bidi="en-US"/>
              </w:rPr>
            </w:pPr>
          </w:p>
        </w:tc>
        <w:tc>
          <w:tcPr>
            <w:tcW w:w="7202" w:type="dxa"/>
            <w:vAlign w:val="center"/>
          </w:tcPr>
          <w:p w14:paraId="086300CA" w14:textId="77777777" w:rsidR="00AF144A" w:rsidRPr="00B82FE7" w:rsidRDefault="00AF144A" w:rsidP="00B37276">
            <w:pPr>
              <w:spacing w:line="276" w:lineRule="auto"/>
            </w:pPr>
            <w:r w:rsidRPr="00B82FE7">
              <w:t>Private company computers</w:t>
            </w:r>
          </w:p>
        </w:tc>
        <w:tc>
          <w:tcPr>
            <w:tcW w:w="683" w:type="dxa"/>
            <w:vAlign w:val="center"/>
          </w:tcPr>
          <w:p w14:paraId="5921EB5F" w14:textId="77777777" w:rsidR="00AF144A" w:rsidRPr="0048099B" w:rsidRDefault="00AF144A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  <w:tc>
          <w:tcPr>
            <w:tcW w:w="682" w:type="dxa"/>
            <w:vAlign w:val="center"/>
          </w:tcPr>
          <w:p w14:paraId="054F78E0" w14:textId="77777777" w:rsidR="00AF144A" w:rsidRPr="0048099B" w:rsidRDefault="006807BD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  <w:r>
              <w:rPr>
                <w:rFonts w:eastAsia="Times New Roman" w:hint="eastAsia"/>
                <w:lang w:eastAsia="zh-CN" w:bidi="en-US"/>
              </w:rPr>
              <w:t>√</w:t>
            </w:r>
          </w:p>
        </w:tc>
      </w:tr>
      <w:tr w:rsidR="00AF144A" w:rsidRPr="0048099B" w14:paraId="087FE55F" w14:textId="77777777" w:rsidTr="00912346">
        <w:tc>
          <w:tcPr>
            <w:tcW w:w="675" w:type="dxa"/>
            <w:vMerge/>
            <w:vAlign w:val="center"/>
          </w:tcPr>
          <w:p w14:paraId="39EE9366" w14:textId="77777777" w:rsidR="00AF144A" w:rsidRPr="0048099B" w:rsidRDefault="00AF144A" w:rsidP="00B37276">
            <w:pPr>
              <w:spacing w:line="276" w:lineRule="auto"/>
              <w:rPr>
                <w:rFonts w:eastAsia="Times New Roman"/>
                <w:lang w:bidi="en-US"/>
              </w:rPr>
            </w:pPr>
          </w:p>
        </w:tc>
        <w:tc>
          <w:tcPr>
            <w:tcW w:w="7202" w:type="dxa"/>
            <w:vAlign w:val="center"/>
          </w:tcPr>
          <w:p w14:paraId="10998FE4" w14:textId="77777777" w:rsidR="00AF144A" w:rsidRPr="00B82FE7" w:rsidRDefault="00AF144A" w:rsidP="00B37276">
            <w:pPr>
              <w:spacing w:line="276" w:lineRule="auto"/>
            </w:pPr>
            <w:r w:rsidRPr="00B82FE7">
              <w:t>Laptop computers</w:t>
            </w:r>
          </w:p>
        </w:tc>
        <w:tc>
          <w:tcPr>
            <w:tcW w:w="683" w:type="dxa"/>
            <w:vAlign w:val="center"/>
          </w:tcPr>
          <w:p w14:paraId="6E31DD84" w14:textId="77777777" w:rsidR="00AF144A" w:rsidRPr="0048099B" w:rsidRDefault="006807BD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  <w:r>
              <w:rPr>
                <w:rFonts w:eastAsia="Times New Roman" w:hint="eastAsia"/>
                <w:lang w:eastAsia="zh-CN" w:bidi="en-US"/>
              </w:rPr>
              <w:t>√</w:t>
            </w:r>
          </w:p>
        </w:tc>
        <w:tc>
          <w:tcPr>
            <w:tcW w:w="682" w:type="dxa"/>
            <w:vAlign w:val="center"/>
          </w:tcPr>
          <w:p w14:paraId="0A0BF9EE" w14:textId="77777777" w:rsidR="00AF144A" w:rsidRPr="0048099B" w:rsidRDefault="00AF144A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</w:tr>
    </w:tbl>
    <w:p w14:paraId="2D8F330C" w14:textId="77777777" w:rsidR="00AF144A" w:rsidRPr="0074567B" w:rsidRDefault="00AF144A" w:rsidP="00AF144A"/>
    <w:p w14:paraId="69A61C6A" w14:textId="77777777" w:rsidR="00AF144A" w:rsidRPr="00893526" w:rsidRDefault="00B33839" w:rsidP="00893526">
      <w:pPr>
        <w:jc w:val="center"/>
        <w:rPr>
          <w:b/>
        </w:rPr>
      </w:pPr>
      <w:r>
        <w:rPr>
          <w:b/>
        </w:rPr>
        <w:t>If you have answered ‘Y</w:t>
      </w:r>
      <w:r w:rsidR="00AF144A" w:rsidRPr="00893526">
        <w:rPr>
          <w:b/>
        </w:rPr>
        <w:t xml:space="preserve">es’ to any of the questions </w:t>
      </w:r>
      <w:r w:rsidR="00893526" w:rsidRPr="00893526">
        <w:rPr>
          <w:b/>
        </w:rPr>
        <w:t>above</w:t>
      </w:r>
      <w:r w:rsidR="00AF144A" w:rsidRPr="00893526">
        <w:rPr>
          <w:b/>
        </w:rPr>
        <w:t xml:space="preserve"> you must ensure that you follow the University of Leeds </w:t>
      </w:r>
      <w:r w:rsidR="00912346" w:rsidRPr="00893526">
        <w:rPr>
          <w:b/>
        </w:rPr>
        <w:t xml:space="preserve">Information Protection Policy: </w:t>
      </w:r>
      <w:hyperlink r:id="rId11" w:history="1">
        <w:r w:rsidR="00912346" w:rsidRPr="00893526">
          <w:rPr>
            <w:rStyle w:val="a8"/>
            <w:b/>
          </w:rPr>
          <w:t>http://www.leeds.ac.uk/informationsecurity</w:t>
        </w:r>
      </w:hyperlink>
      <w:r w:rsidR="00912346" w:rsidRPr="00893526">
        <w:rPr>
          <w:b/>
        </w:rPr>
        <w:t xml:space="preserve"> and the Research Data Management Policy: </w:t>
      </w:r>
      <w:hyperlink r:id="rId12" w:anchor="activate-tab1_university_research_data_policy" w:history="1">
        <w:r w:rsidR="00912346" w:rsidRPr="00893526">
          <w:rPr>
            <w:rStyle w:val="a8"/>
            <w:b/>
          </w:rPr>
          <w:t>http://library.leeds.ac.uk/research-data-policies#activate-tab1_university_research_data_policy</w:t>
        </w:r>
      </w:hyperlink>
      <w:r w:rsidR="00912346" w:rsidRPr="00893526">
        <w:rPr>
          <w:b/>
        </w:rPr>
        <w:t>.</w:t>
      </w:r>
    </w:p>
    <w:p w14:paraId="249CEC2C" w14:textId="77777777" w:rsidR="00AF144A" w:rsidRPr="00912346" w:rsidRDefault="00AF144A" w:rsidP="00912346"/>
    <w:p w14:paraId="331D0969" w14:textId="77777777" w:rsidR="00AF144A" w:rsidRPr="00893526" w:rsidRDefault="00AF144A" w:rsidP="00893526">
      <w:pPr>
        <w:jc w:val="center"/>
        <w:rPr>
          <w:b/>
        </w:rPr>
      </w:pPr>
      <w:r w:rsidRPr="00893526">
        <w:rPr>
          <w:b/>
        </w:rPr>
        <w:t xml:space="preserve">You are obliged to </w:t>
      </w:r>
      <w:r w:rsidR="00F55E14" w:rsidRPr="00893526">
        <w:rPr>
          <w:b/>
        </w:rPr>
        <w:t xml:space="preserve">provide a copy of your anonymised data to your supervisor for their records and to </w:t>
      </w:r>
      <w:r w:rsidRPr="00893526">
        <w:rPr>
          <w:b/>
        </w:rPr>
        <w:t>destroy</w:t>
      </w:r>
      <w:r w:rsidR="00F55E14" w:rsidRPr="00893526">
        <w:rPr>
          <w:b/>
        </w:rPr>
        <w:t xml:space="preserve"> other copies of your</w:t>
      </w:r>
      <w:r w:rsidRPr="00893526">
        <w:rPr>
          <w:b/>
        </w:rPr>
        <w:t xml:space="preserve"> data when your degree has been confirmed.</w:t>
      </w:r>
    </w:p>
    <w:p w14:paraId="7BFEC82C" w14:textId="77777777" w:rsidR="00AF144A" w:rsidRPr="00C90278" w:rsidRDefault="00AF144A" w:rsidP="00AF144A">
      <w:pPr>
        <w:rPr>
          <w:b/>
          <w:sz w:val="2"/>
          <w:szCs w:val="2"/>
          <w:lang w:eastAsia="en-GB"/>
        </w:rPr>
      </w:pPr>
      <w:r>
        <w:rPr>
          <w:b/>
          <w:sz w:val="2"/>
          <w:szCs w:val="2"/>
          <w:lang w:eastAsia="en-GB"/>
        </w:rPr>
        <w:br w:type="page"/>
      </w:r>
    </w:p>
    <w:p w14:paraId="785247AD" w14:textId="77777777" w:rsidR="00AF144A" w:rsidRPr="0048099B" w:rsidRDefault="00AF144A" w:rsidP="00AF144A">
      <w:pPr>
        <w:shd w:val="clear" w:color="auto" w:fill="BFBFBF"/>
        <w:spacing w:line="276" w:lineRule="auto"/>
        <w:jc w:val="both"/>
        <w:rPr>
          <w:rFonts w:eastAsia="Times New Roman"/>
          <w:lang w:bidi="en-US"/>
        </w:rPr>
      </w:pPr>
      <w:r>
        <w:rPr>
          <w:b/>
          <w:sz w:val="28"/>
        </w:rPr>
        <w:lastRenderedPageBreak/>
        <w:t xml:space="preserve">Dissertation </w:t>
      </w:r>
      <w:r w:rsidRPr="003538EF">
        <w:rPr>
          <w:b/>
          <w:sz w:val="28"/>
        </w:rPr>
        <w:t>Research Ethical Approval: Declaration</w:t>
      </w:r>
    </w:p>
    <w:p w14:paraId="0794B641" w14:textId="77777777" w:rsidR="00AF144A" w:rsidRPr="00912346" w:rsidRDefault="00AF144A" w:rsidP="00912346"/>
    <w:tbl>
      <w:tblPr>
        <w:tblW w:w="496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297"/>
        <w:gridCol w:w="1663"/>
      </w:tblGrid>
      <w:tr w:rsidR="00AF144A" w:rsidRPr="0048099B" w14:paraId="19B4E108" w14:textId="77777777" w:rsidTr="00912346">
        <w:tc>
          <w:tcPr>
            <w:tcW w:w="7479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14:paraId="6F209F92" w14:textId="77777777" w:rsidR="00AF144A" w:rsidRPr="00437167" w:rsidRDefault="00AF144A" w:rsidP="00B37276">
            <w:pPr>
              <w:spacing w:after="120"/>
              <w:rPr>
                <w:rFonts w:eastAsia="Times New Roman"/>
                <w:lang w:eastAsia="en-GB"/>
              </w:rPr>
            </w:pPr>
            <w:r w:rsidRPr="00437167">
              <w:rPr>
                <w:b/>
                <w:sz w:val="24"/>
                <w:lang w:bidi="en-US"/>
              </w:rPr>
              <w:t>For students</w:t>
            </w:r>
          </w:p>
        </w:tc>
        <w:tc>
          <w:tcPr>
            <w:tcW w:w="1700" w:type="dxa"/>
            <w:vAlign w:val="center"/>
          </w:tcPr>
          <w:p w14:paraId="51969A93" w14:textId="77777777" w:rsidR="00AF144A" w:rsidRPr="0048099B" w:rsidRDefault="00AF144A" w:rsidP="00B37276">
            <w:pPr>
              <w:spacing w:line="276" w:lineRule="auto"/>
              <w:jc w:val="center"/>
              <w:rPr>
                <w:rFonts w:eastAsia="Times New Roman"/>
                <w:b/>
                <w:lang w:bidi="en-US"/>
              </w:rPr>
            </w:pPr>
            <w:r w:rsidRPr="004649B9">
              <w:rPr>
                <w:rFonts w:eastAsia="Times New Roman"/>
                <w:i/>
                <w:sz w:val="20"/>
                <w:szCs w:val="20"/>
                <w:lang w:bidi="en-US"/>
              </w:rPr>
              <w:t>Please tick as appropriate</w:t>
            </w:r>
          </w:p>
        </w:tc>
      </w:tr>
      <w:tr w:rsidR="00AF144A" w:rsidRPr="0048099B" w14:paraId="7EB1711E" w14:textId="77777777" w:rsidTr="00912346">
        <w:tc>
          <w:tcPr>
            <w:tcW w:w="7479" w:type="dxa"/>
            <w:vAlign w:val="center"/>
          </w:tcPr>
          <w:p w14:paraId="4B29AB66" w14:textId="77777777" w:rsidR="00AF144A" w:rsidRPr="00715294" w:rsidRDefault="00AF144A" w:rsidP="00B37276">
            <w:pPr>
              <w:spacing w:line="276" w:lineRule="auto"/>
              <w:rPr>
                <w:rFonts w:eastAsia="Times New Roman"/>
                <w:b/>
                <w:lang w:bidi="en-US"/>
              </w:rPr>
            </w:pPr>
            <w:r w:rsidRPr="0048099B">
              <w:rPr>
                <w:rFonts w:eastAsia="Times New Roman"/>
                <w:b/>
                <w:lang w:bidi="en-US"/>
              </w:rPr>
              <w:t>Option 1</w:t>
            </w:r>
            <w:r>
              <w:rPr>
                <w:rFonts w:eastAsia="Times New Roman"/>
                <w:b/>
                <w:lang w:bidi="en-US"/>
              </w:rPr>
              <w:t xml:space="preserve">: </w:t>
            </w:r>
            <w:r w:rsidRPr="0048099B">
              <w:rPr>
                <w:rFonts w:eastAsia="Times New Roman"/>
                <w:color w:val="000000"/>
                <w:lang w:eastAsia="en-GB"/>
              </w:rPr>
              <w:t xml:space="preserve">I </w:t>
            </w:r>
            <w:r w:rsidRPr="00715294">
              <w:rPr>
                <w:rFonts w:eastAsia="Times New Roman"/>
                <w:b/>
                <w:color w:val="000000"/>
                <w:lang w:eastAsia="en-GB"/>
              </w:rPr>
              <w:t xml:space="preserve">will </w:t>
            </w:r>
            <w:r>
              <w:rPr>
                <w:rFonts w:eastAsia="Times New Roman"/>
                <w:b/>
                <w:color w:val="000000"/>
                <w:lang w:eastAsia="en-GB"/>
              </w:rPr>
              <w:t>NOT</w:t>
            </w:r>
            <w:r w:rsidRPr="0048099B">
              <w:rPr>
                <w:rFonts w:eastAsia="Times New Roman"/>
                <w:color w:val="000000"/>
                <w:lang w:eastAsia="en-GB"/>
              </w:rPr>
              <w:t xml:space="preserve"> conduct </w:t>
            </w:r>
            <w:r w:rsidRPr="0048099B">
              <w:rPr>
                <w:rFonts w:eastAsia="Times New Roman"/>
                <w:lang w:eastAsia="en-GB"/>
              </w:rPr>
              <w:t>fieldwork with (data on) human participants for my dissertation.</w:t>
            </w:r>
          </w:p>
        </w:tc>
        <w:tc>
          <w:tcPr>
            <w:tcW w:w="1700" w:type="dxa"/>
            <w:vAlign w:val="center"/>
          </w:tcPr>
          <w:p w14:paraId="18A14A70" w14:textId="77777777" w:rsidR="00AF144A" w:rsidRPr="0048099B" w:rsidRDefault="00AF144A" w:rsidP="0091234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</w:tr>
      <w:tr w:rsidR="00AF144A" w:rsidRPr="0048099B" w14:paraId="384105AB" w14:textId="77777777" w:rsidTr="00912346">
        <w:tc>
          <w:tcPr>
            <w:tcW w:w="7479" w:type="dxa"/>
            <w:vAlign w:val="center"/>
          </w:tcPr>
          <w:p w14:paraId="784D8235" w14:textId="77777777" w:rsidR="00AF144A" w:rsidRPr="00715294" w:rsidRDefault="00AF144A" w:rsidP="00B37276">
            <w:pPr>
              <w:spacing w:line="276" w:lineRule="auto"/>
              <w:rPr>
                <w:rFonts w:eastAsia="Times New Roman"/>
                <w:b/>
                <w:lang w:bidi="en-US"/>
              </w:rPr>
            </w:pPr>
            <w:r w:rsidRPr="0048099B">
              <w:rPr>
                <w:rFonts w:eastAsia="Times New Roman"/>
                <w:b/>
                <w:lang w:bidi="en-US"/>
              </w:rPr>
              <w:t>Option 2</w:t>
            </w:r>
            <w:r>
              <w:rPr>
                <w:rFonts w:eastAsia="Times New Roman"/>
                <w:b/>
                <w:lang w:bidi="en-US"/>
              </w:rPr>
              <w:t xml:space="preserve">: </w:t>
            </w:r>
            <w:r w:rsidRPr="0048099B">
              <w:rPr>
                <w:rFonts w:eastAsia="Times New Roman"/>
                <w:color w:val="000000"/>
                <w:lang w:eastAsia="en-GB"/>
              </w:rPr>
              <w:t xml:space="preserve">I </w:t>
            </w:r>
            <w:r w:rsidRPr="00715294">
              <w:rPr>
                <w:rFonts w:eastAsia="Times New Roman"/>
                <w:b/>
                <w:color w:val="000000"/>
                <w:lang w:eastAsia="en-GB"/>
              </w:rPr>
              <w:t>will</w:t>
            </w:r>
            <w:r w:rsidRPr="0048099B">
              <w:rPr>
                <w:rFonts w:eastAsia="Times New Roman"/>
                <w:color w:val="000000"/>
                <w:lang w:eastAsia="en-GB"/>
              </w:rPr>
              <w:t xml:space="preserve"> conduct </w:t>
            </w:r>
            <w:r w:rsidRPr="0048099B">
              <w:rPr>
                <w:rFonts w:eastAsia="Times New Roman"/>
                <w:lang w:eastAsia="en-GB"/>
              </w:rPr>
              <w:t>fieldwork with (data on) human participants for my dissertation.</w:t>
            </w:r>
          </w:p>
        </w:tc>
        <w:tc>
          <w:tcPr>
            <w:tcW w:w="1700" w:type="dxa"/>
            <w:vAlign w:val="center"/>
          </w:tcPr>
          <w:p w14:paraId="50892443" w14:textId="77777777" w:rsidR="00AF144A" w:rsidRPr="0048099B" w:rsidRDefault="006807BD" w:rsidP="0091234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  <w:r>
              <w:rPr>
                <w:rFonts w:eastAsia="Times New Roman" w:hint="eastAsia"/>
                <w:lang w:eastAsia="zh-CN" w:bidi="en-US"/>
              </w:rPr>
              <w:t>√</w:t>
            </w:r>
          </w:p>
        </w:tc>
      </w:tr>
    </w:tbl>
    <w:p w14:paraId="3183371B" w14:textId="77777777" w:rsidR="00AF144A" w:rsidRPr="00B06521" w:rsidRDefault="00AF144A" w:rsidP="00AF144A">
      <w:pPr>
        <w:spacing w:before="120" w:after="120" w:line="276" w:lineRule="auto"/>
        <w:jc w:val="both"/>
        <w:rPr>
          <w:rFonts w:eastAsia="Times New Roman"/>
          <w:lang w:bidi="en-US"/>
        </w:rPr>
      </w:pPr>
      <w:r w:rsidRPr="00B06521">
        <w:rPr>
          <w:lang w:bidi="en-US"/>
        </w:rPr>
        <w:t xml:space="preserve">For </w:t>
      </w:r>
      <w:r w:rsidRPr="00B06521">
        <w:rPr>
          <w:b/>
          <w:lang w:bidi="en-US"/>
        </w:rPr>
        <w:t>options 1 and 2</w:t>
      </w:r>
      <w:r w:rsidRPr="00B06521">
        <w:rPr>
          <w:lang w:bidi="en-US"/>
        </w:rPr>
        <w:t xml:space="preserve"> - I confirm that:</w:t>
      </w:r>
    </w:p>
    <w:p w14:paraId="11E5D350" w14:textId="77777777" w:rsidR="00AF144A" w:rsidRPr="00B06521" w:rsidRDefault="00AF144A" w:rsidP="00AF144A">
      <w:pPr>
        <w:numPr>
          <w:ilvl w:val="0"/>
          <w:numId w:val="5"/>
        </w:numPr>
        <w:ind w:left="714" w:hanging="357"/>
        <w:jc w:val="both"/>
        <w:rPr>
          <w:lang w:bidi="en-US"/>
        </w:rPr>
      </w:pPr>
      <w:r w:rsidRPr="00B06521">
        <w:rPr>
          <w:lang w:bidi="en-US"/>
        </w:rPr>
        <w:t xml:space="preserve">The research ethics form is accurate to the best of my knowledge. </w:t>
      </w:r>
    </w:p>
    <w:p w14:paraId="38E868FF" w14:textId="77777777" w:rsidR="00AF144A" w:rsidRPr="00B06521" w:rsidRDefault="00AF144A" w:rsidP="009811F6">
      <w:pPr>
        <w:numPr>
          <w:ilvl w:val="0"/>
          <w:numId w:val="5"/>
        </w:numPr>
        <w:jc w:val="both"/>
        <w:rPr>
          <w:lang w:bidi="en-US"/>
        </w:rPr>
      </w:pPr>
      <w:r w:rsidRPr="00B06521">
        <w:rPr>
          <w:lang w:bidi="en-US"/>
        </w:rPr>
        <w:t xml:space="preserve">I have consulted the </w:t>
      </w:r>
      <w:r w:rsidR="009811F6">
        <w:rPr>
          <w:lang w:bidi="en-US"/>
        </w:rPr>
        <w:t xml:space="preserve">University of Leeds Research Ethics Policy available at </w:t>
      </w:r>
      <w:hyperlink r:id="rId13" w:history="1">
        <w:r w:rsidR="009811F6" w:rsidRPr="007F4B80">
          <w:rPr>
            <w:rStyle w:val="a8"/>
            <w:lang w:bidi="en-US"/>
          </w:rPr>
          <w:t>http://ris.leeds.ac.uk/ResearchEthicsPolicies</w:t>
        </w:r>
      </w:hyperlink>
      <w:r w:rsidR="009811F6">
        <w:rPr>
          <w:lang w:bidi="en-US"/>
        </w:rPr>
        <w:t xml:space="preserve">. </w:t>
      </w:r>
    </w:p>
    <w:p w14:paraId="4710DCAC" w14:textId="77777777" w:rsidR="00AF144A" w:rsidRPr="00B06521" w:rsidRDefault="00AF144A" w:rsidP="00AF144A">
      <w:pPr>
        <w:numPr>
          <w:ilvl w:val="0"/>
          <w:numId w:val="5"/>
        </w:numPr>
        <w:jc w:val="both"/>
        <w:rPr>
          <w:lang w:bidi="en-US"/>
        </w:rPr>
      </w:pPr>
      <w:r w:rsidRPr="00B06521">
        <w:t>I understand that ethical approval will only apply to the project I have outlined in this application and that I will need to re-apply, should my plans change substantially.</w:t>
      </w:r>
    </w:p>
    <w:p w14:paraId="6CEE8ABF" w14:textId="77777777" w:rsidR="00AF144A" w:rsidRPr="00B06521" w:rsidRDefault="00AF144A" w:rsidP="00AF144A">
      <w:pPr>
        <w:spacing w:before="120" w:after="120"/>
        <w:jc w:val="both"/>
      </w:pPr>
      <w:r w:rsidRPr="00B06521">
        <w:t xml:space="preserve">For </w:t>
      </w:r>
      <w:r w:rsidRPr="00B06521">
        <w:rPr>
          <w:b/>
        </w:rPr>
        <w:t>option 2</w:t>
      </w:r>
      <w:r w:rsidRPr="00B06521">
        <w:t xml:space="preserve"> only:</w:t>
      </w:r>
    </w:p>
    <w:p w14:paraId="164DC08B" w14:textId="77777777" w:rsidR="00AF144A" w:rsidRPr="00B06521" w:rsidRDefault="00AF144A" w:rsidP="00912346">
      <w:pPr>
        <w:numPr>
          <w:ilvl w:val="0"/>
          <w:numId w:val="28"/>
        </w:numPr>
        <w:jc w:val="both"/>
        <w:rPr>
          <w:lang w:bidi="en-US"/>
        </w:rPr>
      </w:pPr>
      <w:r w:rsidRPr="00B06521">
        <w:t xml:space="preserve">I am aware of the University of Leeds protocols for ethical research, in particular in respect to protocols on </w:t>
      </w:r>
      <w:r w:rsidRPr="00B06521">
        <w:rPr>
          <w:b/>
        </w:rPr>
        <w:t>informed consent</w:t>
      </w:r>
      <w:r w:rsidRPr="00B06521">
        <w:t xml:space="preserve">, </w:t>
      </w:r>
      <w:r w:rsidRPr="00B06521">
        <w:rPr>
          <w:b/>
        </w:rPr>
        <w:t>verbal consent</w:t>
      </w:r>
      <w:r w:rsidRPr="00B06521">
        <w:t xml:space="preserve">, </w:t>
      </w:r>
      <w:r w:rsidRPr="00B06521">
        <w:rPr>
          <w:b/>
        </w:rPr>
        <w:t>reimbursement for participants</w:t>
      </w:r>
      <w:r w:rsidRPr="00B06521">
        <w:t xml:space="preserve"> </w:t>
      </w:r>
      <w:r w:rsidRPr="00B06521">
        <w:rPr>
          <w:b/>
        </w:rPr>
        <w:t>and low risk observation</w:t>
      </w:r>
      <w:r w:rsidRPr="00B06521">
        <w:t xml:space="preserve">. If any are applicable to me, signing this form confirms that I will carry out my work in accordance with them.   </w:t>
      </w:r>
      <w:r w:rsidR="00912346" w:rsidRPr="00912346">
        <w:t>http://ris.leeds.ac.uk/PlanningResearch</w:t>
      </w:r>
      <w:r w:rsidRPr="00B06521">
        <w:t xml:space="preserve"> </w:t>
      </w:r>
    </w:p>
    <w:p w14:paraId="3FE0516A" w14:textId="1C3083CA" w:rsidR="00AF144A" w:rsidRPr="00B06521" w:rsidRDefault="00AF144A" w:rsidP="00AF144A">
      <w:pPr>
        <w:spacing w:before="380"/>
        <w:rPr>
          <w:lang w:eastAsia="zh-CN"/>
        </w:rPr>
      </w:pPr>
      <w:r w:rsidRPr="00B06521">
        <w:t>Student</w:t>
      </w:r>
      <w:r w:rsidR="009811F6">
        <w:t>’s</w:t>
      </w:r>
      <w:r w:rsidRPr="00B06521">
        <w:t xml:space="preserve"> signature:…</w:t>
      </w:r>
      <w:ins w:id="3" w:author="李雪阳" w:date="2019-07-18T19:19:00Z">
        <w:r w:rsidR="00D44475">
          <w:rPr>
            <w:rFonts w:hint="eastAsia"/>
            <w:lang w:eastAsia="zh-CN"/>
          </w:rPr>
          <w:t>Li Xueyang</w:t>
        </w:r>
      </w:ins>
      <w:r w:rsidRPr="00B06521">
        <w:t>……………................................................………………</w:t>
      </w:r>
    </w:p>
    <w:p w14:paraId="687F0299" w14:textId="0C3CAF68" w:rsidR="00AF144A" w:rsidRPr="00FC64DC" w:rsidRDefault="00912346" w:rsidP="00FC64DC">
      <w:pPr>
        <w:spacing w:before="380"/>
        <w:rPr>
          <w:lang w:eastAsia="zh-CN"/>
        </w:rPr>
      </w:pPr>
      <w:r>
        <w:t>Date</w:t>
      </w:r>
      <w:r w:rsidRPr="00B06521">
        <w:t>: …</w:t>
      </w:r>
      <w:ins w:id="4" w:author="Zizhen wei" w:date="2019-07-18T12:24:00Z">
        <w:r w:rsidR="00275F62">
          <w:rPr>
            <w:rFonts w:hint="eastAsia"/>
            <w:lang w:eastAsia="zh-CN"/>
          </w:rPr>
          <w:t>1</w:t>
        </w:r>
        <w:r w:rsidR="00275F62" w:rsidRPr="00FC64DC">
          <w:rPr>
            <w:rFonts w:hint="eastAsia"/>
            <w:u w:val="single"/>
            <w:lang w:eastAsia="zh-CN"/>
          </w:rPr>
          <w:t>8</w:t>
        </w:r>
      </w:ins>
      <w:r w:rsidR="00FC64DC" w:rsidRPr="00FC64DC">
        <w:rPr>
          <w:rFonts w:hint="eastAsia"/>
          <w:u w:val="single"/>
          <w:lang w:eastAsia="zh-CN"/>
        </w:rPr>
        <w:t xml:space="preserve"> </w:t>
      </w:r>
      <w:ins w:id="5" w:author="Zizhen wei" w:date="2019-07-18T12:24:00Z">
        <w:r w:rsidR="00275F62" w:rsidRPr="00FC64DC">
          <w:rPr>
            <w:rFonts w:hint="eastAsia"/>
            <w:u w:val="single"/>
            <w:lang w:eastAsia="zh-CN"/>
          </w:rPr>
          <w:t>J</w:t>
        </w:r>
        <w:r w:rsidR="00275F62">
          <w:rPr>
            <w:rFonts w:hint="eastAsia"/>
            <w:lang w:eastAsia="zh-CN"/>
          </w:rPr>
          <w:t>uly</w:t>
        </w:r>
        <w:r w:rsidR="00275F62">
          <w:rPr>
            <w:lang w:val="en-US" w:eastAsia="zh-CN"/>
          </w:rPr>
          <w:t xml:space="preserve"> </w:t>
        </w:r>
        <w:r w:rsidR="00275F62">
          <w:rPr>
            <w:rFonts w:hint="eastAsia"/>
            <w:lang w:eastAsia="zh-CN"/>
          </w:rPr>
          <w:t>2019</w:t>
        </w:r>
      </w:ins>
      <w:r w:rsidRPr="00B06521">
        <w:t>…………</w:t>
      </w:r>
      <w:r>
        <w:t>……………….</w:t>
      </w:r>
      <w:r w:rsidRPr="00B06521">
        <w:t>……....................</w:t>
      </w:r>
      <w:r w:rsidR="00FC64DC">
        <w:t>............................………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680"/>
        <w:gridCol w:w="671"/>
        <w:gridCol w:w="670"/>
      </w:tblGrid>
      <w:tr w:rsidR="00AF144A" w:rsidRPr="00B06521" w14:paraId="07CAD2E6" w14:textId="77777777" w:rsidTr="00B37276">
        <w:tc>
          <w:tcPr>
            <w:tcW w:w="7877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14:paraId="6B93A502" w14:textId="77777777" w:rsidR="00AF144A" w:rsidRPr="00B06521" w:rsidRDefault="00AF144A" w:rsidP="00B37276">
            <w:pPr>
              <w:spacing w:after="140"/>
              <w:rPr>
                <w:b/>
              </w:rPr>
            </w:pPr>
            <w:r w:rsidRPr="00B06521">
              <w:rPr>
                <w:b/>
              </w:rPr>
              <w:t>For supervisors</w:t>
            </w:r>
          </w:p>
        </w:tc>
        <w:tc>
          <w:tcPr>
            <w:tcW w:w="683" w:type="dxa"/>
            <w:vAlign w:val="center"/>
          </w:tcPr>
          <w:p w14:paraId="1A2E407B" w14:textId="77777777" w:rsidR="00AF144A" w:rsidRPr="00B06521" w:rsidRDefault="00AF144A" w:rsidP="00B37276">
            <w:pPr>
              <w:spacing w:line="276" w:lineRule="auto"/>
              <w:jc w:val="center"/>
              <w:rPr>
                <w:rFonts w:eastAsia="Times New Roman"/>
                <w:b/>
                <w:lang w:bidi="en-US"/>
              </w:rPr>
            </w:pPr>
            <w:r w:rsidRPr="00B06521">
              <w:rPr>
                <w:rFonts w:eastAsia="Times New Roman"/>
                <w:b/>
                <w:lang w:bidi="en-US"/>
              </w:rPr>
              <w:t>Yes</w:t>
            </w:r>
          </w:p>
        </w:tc>
        <w:tc>
          <w:tcPr>
            <w:tcW w:w="682" w:type="dxa"/>
            <w:vAlign w:val="center"/>
          </w:tcPr>
          <w:p w14:paraId="7B6C60CF" w14:textId="77777777" w:rsidR="00AF144A" w:rsidRPr="00B06521" w:rsidRDefault="00AF144A" w:rsidP="00B37276">
            <w:pPr>
              <w:spacing w:line="276" w:lineRule="auto"/>
              <w:jc w:val="center"/>
              <w:rPr>
                <w:rFonts w:eastAsia="Times New Roman"/>
                <w:b/>
                <w:lang w:bidi="en-US"/>
              </w:rPr>
            </w:pPr>
            <w:r w:rsidRPr="00B06521">
              <w:rPr>
                <w:rFonts w:eastAsia="Times New Roman"/>
                <w:b/>
                <w:lang w:bidi="en-US"/>
              </w:rPr>
              <w:t>No</w:t>
            </w:r>
          </w:p>
        </w:tc>
      </w:tr>
      <w:tr w:rsidR="00AF144A" w:rsidRPr="00B06521" w14:paraId="04688AC1" w14:textId="77777777" w:rsidTr="00B37276">
        <w:tc>
          <w:tcPr>
            <w:tcW w:w="9242" w:type="dxa"/>
            <w:gridSpan w:val="3"/>
            <w:vAlign w:val="center"/>
          </w:tcPr>
          <w:p w14:paraId="0B097209" w14:textId="77777777" w:rsidR="00AF144A" w:rsidRPr="00B06521" w:rsidRDefault="00AF144A" w:rsidP="00B37276">
            <w:pPr>
              <w:spacing w:line="276" w:lineRule="auto"/>
              <w:rPr>
                <w:rFonts w:eastAsia="Times New Roman"/>
                <w:lang w:bidi="en-US"/>
              </w:rPr>
            </w:pPr>
            <w:r w:rsidRPr="00B06521">
              <w:rPr>
                <w:rFonts w:eastAsia="Times New Roman"/>
                <w:b/>
                <w:i/>
                <w:lang w:bidi="en-US"/>
              </w:rPr>
              <w:t>No further action required</w:t>
            </w:r>
          </w:p>
        </w:tc>
      </w:tr>
      <w:tr w:rsidR="00AF144A" w:rsidRPr="0048099B" w14:paraId="4A84B927" w14:textId="77777777" w:rsidTr="00912346">
        <w:tc>
          <w:tcPr>
            <w:tcW w:w="7877" w:type="dxa"/>
            <w:vAlign w:val="center"/>
          </w:tcPr>
          <w:p w14:paraId="399FCC87" w14:textId="77777777" w:rsidR="00AF144A" w:rsidRPr="0048099B" w:rsidRDefault="00AF144A" w:rsidP="00F55E14">
            <w:pPr>
              <w:spacing w:line="276" w:lineRule="auto"/>
              <w:rPr>
                <w:rFonts w:eastAsia="Times New Roman"/>
                <w:lang w:bidi="en-US"/>
              </w:rPr>
            </w:pPr>
            <w:r w:rsidRPr="00B06521">
              <w:rPr>
                <w:rFonts w:eastAsia="Times New Roman"/>
                <w:lang w:eastAsia="en-GB"/>
              </w:rPr>
              <w:t xml:space="preserve">I confirm that the dissertation is in line with the module’s block ethical approval (Part A &amp; question </w:t>
            </w:r>
            <w:r w:rsidR="00F55E14">
              <w:rPr>
                <w:rFonts w:eastAsia="Times New Roman"/>
                <w:lang w:eastAsia="en-GB"/>
              </w:rPr>
              <w:t>8</w:t>
            </w:r>
            <w:r w:rsidRPr="00B06521">
              <w:rPr>
                <w:rFonts w:eastAsia="Times New Roman"/>
                <w:lang w:eastAsia="en-GB"/>
              </w:rPr>
              <w:t>).</w:t>
            </w:r>
          </w:p>
        </w:tc>
        <w:tc>
          <w:tcPr>
            <w:tcW w:w="683" w:type="dxa"/>
            <w:vAlign w:val="center"/>
          </w:tcPr>
          <w:p w14:paraId="42763CA5" w14:textId="37988F7D" w:rsidR="00AF144A" w:rsidRPr="0048099B" w:rsidRDefault="007A0A6E" w:rsidP="0091234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  <w:ins w:id="6" w:author="Sajid Siraj" w:date="2019-07-14T22:25:00Z">
              <w:r>
                <w:rPr>
                  <w:rFonts w:eastAsia="Times New Roman"/>
                  <w:lang w:bidi="en-US"/>
                </w:rPr>
                <w:t>Y</w:t>
              </w:r>
            </w:ins>
          </w:p>
        </w:tc>
        <w:tc>
          <w:tcPr>
            <w:tcW w:w="682" w:type="dxa"/>
            <w:vAlign w:val="center"/>
          </w:tcPr>
          <w:p w14:paraId="4D016B78" w14:textId="77777777" w:rsidR="00AF144A" w:rsidRPr="0048099B" w:rsidRDefault="00AF144A" w:rsidP="0091234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</w:tr>
      <w:tr w:rsidR="00AF144A" w:rsidRPr="0048099B" w14:paraId="2A394691" w14:textId="77777777" w:rsidTr="00912346">
        <w:tc>
          <w:tcPr>
            <w:tcW w:w="7877" w:type="dxa"/>
            <w:vAlign w:val="center"/>
          </w:tcPr>
          <w:p w14:paraId="60BFEFD9" w14:textId="77777777" w:rsidR="00AF144A" w:rsidRPr="0048099B" w:rsidRDefault="00AF144A" w:rsidP="00B37276">
            <w:pPr>
              <w:spacing w:line="276" w:lineRule="auto"/>
              <w:rPr>
                <w:rFonts w:eastAsia="Times New Roman"/>
                <w:lang w:bidi="en-US"/>
              </w:rPr>
            </w:pPr>
            <w:r w:rsidRPr="0048099B">
              <w:rPr>
                <w:rFonts w:eastAsia="Times New Roman"/>
                <w:lang w:eastAsia="en-GB"/>
              </w:rPr>
              <w:t>I have discussed the ethical issues arising from the research with the student and agree that these have been accurately and fully addressed.</w:t>
            </w:r>
          </w:p>
        </w:tc>
        <w:tc>
          <w:tcPr>
            <w:tcW w:w="683" w:type="dxa"/>
            <w:vAlign w:val="center"/>
          </w:tcPr>
          <w:p w14:paraId="3E613A23" w14:textId="72C58FF7" w:rsidR="00AF144A" w:rsidRPr="0048099B" w:rsidRDefault="007A0A6E" w:rsidP="0091234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  <w:ins w:id="7" w:author="Sajid Siraj" w:date="2019-07-14T22:25:00Z">
              <w:r>
                <w:rPr>
                  <w:rFonts w:eastAsia="Times New Roman"/>
                  <w:lang w:bidi="en-US"/>
                </w:rPr>
                <w:t>Y</w:t>
              </w:r>
            </w:ins>
          </w:p>
        </w:tc>
        <w:tc>
          <w:tcPr>
            <w:tcW w:w="682" w:type="dxa"/>
            <w:vAlign w:val="center"/>
          </w:tcPr>
          <w:p w14:paraId="3300368B" w14:textId="77777777" w:rsidR="00AF144A" w:rsidRPr="0048099B" w:rsidRDefault="00AF144A" w:rsidP="0091234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</w:tr>
      <w:tr w:rsidR="00721EC8" w:rsidRPr="0048099B" w14:paraId="6E31737E" w14:textId="77777777" w:rsidTr="00912346">
        <w:tc>
          <w:tcPr>
            <w:tcW w:w="7877" w:type="dxa"/>
            <w:vAlign w:val="center"/>
          </w:tcPr>
          <w:p w14:paraId="7254FADF" w14:textId="77777777" w:rsidR="00721EC8" w:rsidRPr="0048099B" w:rsidRDefault="00721EC8" w:rsidP="00B37276">
            <w:pPr>
              <w:spacing w:line="276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I have reviewed the student’s research proposal.</w:t>
            </w:r>
          </w:p>
        </w:tc>
        <w:tc>
          <w:tcPr>
            <w:tcW w:w="683" w:type="dxa"/>
            <w:vAlign w:val="center"/>
          </w:tcPr>
          <w:p w14:paraId="412920D1" w14:textId="2030E39B" w:rsidR="00721EC8" w:rsidRPr="0048099B" w:rsidRDefault="007A0A6E" w:rsidP="0091234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  <w:ins w:id="8" w:author="Sajid Siraj" w:date="2019-07-14T22:25:00Z">
              <w:r>
                <w:rPr>
                  <w:rFonts w:eastAsia="Times New Roman"/>
                  <w:lang w:bidi="en-US"/>
                </w:rPr>
                <w:t>Y</w:t>
              </w:r>
            </w:ins>
          </w:p>
        </w:tc>
        <w:tc>
          <w:tcPr>
            <w:tcW w:w="682" w:type="dxa"/>
            <w:vAlign w:val="center"/>
          </w:tcPr>
          <w:p w14:paraId="61DCC9AA" w14:textId="77777777" w:rsidR="00721EC8" w:rsidRPr="0048099B" w:rsidRDefault="00721EC8" w:rsidP="0091234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</w:tr>
      <w:tr w:rsidR="00AF144A" w:rsidRPr="0048099B" w14:paraId="04E190D4" w14:textId="77777777" w:rsidTr="00B37276">
        <w:tc>
          <w:tcPr>
            <w:tcW w:w="9242" w:type="dxa"/>
            <w:gridSpan w:val="3"/>
            <w:vAlign w:val="center"/>
          </w:tcPr>
          <w:p w14:paraId="7A28A8D3" w14:textId="77777777" w:rsidR="00AF144A" w:rsidRPr="00A1633E" w:rsidRDefault="00A1633E" w:rsidP="00B37276">
            <w:pPr>
              <w:spacing w:line="276" w:lineRule="auto"/>
              <w:rPr>
                <w:rFonts w:eastAsia="Times New Roman"/>
                <w:lang w:bidi="en-US"/>
              </w:rPr>
            </w:pPr>
            <w:r>
              <w:rPr>
                <w:rFonts w:eastAsia="Times New Roman"/>
                <w:lang w:bidi="en-US"/>
              </w:rPr>
              <w:t>I have reviewed the student’s Risk Assessment Form</w:t>
            </w:r>
            <w:r w:rsidR="00B33839">
              <w:rPr>
                <w:rFonts w:eastAsia="Times New Roman"/>
                <w:lang w:bidi="en-US"/>
              </w:rPr>
              <w:t xml:space="preserve"> (</w:t>
            </w:r>
            <w:r w:rsidR="00B33839" w:rsidRPr="00B33839">
              <w:rPr>
                <w:rFonts w:eastAsia="Times New Roman"/>
                <w:i/>
                <w:lang w:bidi="en-US"/>
              </w:rPr>
              <w:t>if necessary</w:t>
            </w:r>
            <w:r w:rsidR="00B33839">
              <w:rPr>
                <w:rFonts w:eastAsia="Times New Roman"/>
                <w:lang w:bidi="en-US"/>
              </w:rPr>
              <w:t>)</w:t>
            </w:r>
            <w:r>
              <w:rPr>
                <w:rFonts w:eastAsia="Times New Roman"/>
                <w:lang w:bidi="en-US"/>
              </w:rPr>
              <w:t>.</w:t>
            </w:r>
          </w:p>
        </w:tc>
      </w:tr>
      <w:tr w:rsidR="00A1633E" w:rsidRPr="0048099B" w14:paraId="62BA81D6" w14:textId="77777777" w:rsidTr="00B37276">
        <w:tc>
          <w:tcPr>
            <w:tcW w:w="9242" w:type="dxa"/>
            <w:gridSpan w:val="3"/>
            <w:vAlign w:val="center"/>
          </w:tcPr>
          <w:p w14:paraId="5C7DD753" w14:textId="77777777" w:rsidR="00A1633E" w:rsidRPr="000B4D7D" w:rsidRDefault="00A1633E" w:rsidP="00B37276">
            <w:pPr>
              <w:spacing w:line="276" w:lineRule="auto"/>
              <w:rPr>
                <w:rFonts w:eastAsia="Times New Roman"/>
                <w:b/>
                <w:i/>
                <w:lang w:bidi="en-US"/>
              </w:rPr>
            </w:pPr>
            <w:r w:rsidRPr="000B4D7D">
              <w:rPr>
                <w:rFonts w:eastAsia="Times New Roman"/>
                <w:b/>
                <w:i/>
                <w:lang w:bidi="en-US"/>
              </w:rPr>
              <w:t>Further actions required</w:t>
            </w:r>
          </w:p>
        </w:tc>
      </w:tr>
      <w:tr w:rsidR="00AF144A" w:rsidRPr="0048099B" w14:paraId="1FC6D921" w14:textId="77777777" w:rsidTr="00B37276">
        <w:tc>
          <w:tcPr>
            <w:tcW w:w="7877" w:type="dxa"/>
            <w:vAlign w:val="center"/>
          </w:tcPr>
          <w:p w14:paraId="2813E428" w14:textId="77777777" w:rsidR="00AF144A" w:rsidRPr="0048099B" w:rsidRDefault="00AF144A" w:rsidP="00282203">
            <w:pPr>
              <w:spacing w:line="276" w:lineRule="auto"/>
              <w:rPr>
                <w:rFonts w:eastAsia="Times New Roman"/>
                <w:lang w:eastAsia="en-GB"/>
              </w:rPr>
            </w:pPr>
            <w:r w:rsidRPr="0048099B">
              <w:rPr>
                <w:rFonts w:eastAsia="Times New Roman"/>
                <w:lang w:eastAsia="en-GB"/>
              </w:rPr>
              <w:t xml:space="preserve">Refer to dissertation </w:t>
            </w:r>
            <w:r w:rsidR="00282203">
              <w:rPr>
                <w:rFonts w:eastAsia="Times New Roman"/>
                <w:lang w:eastAsia="en-GB"/>
              </w:rPr>
              <w:t>Module Leader</w:t>
            </w:r>
            <w:r w:rsidRPr="0048099B">
              <w:rPr>
                <w:rFonts w:eastAsia="Times New Roman"/>
                <w:lang w:eastAsia="en-GB"/>
              </w:rPr>
              <w:t xml:space="preserve"> for further review</w:t>
            </w:r>
            <w:r w:rsidR="004D02B5">
              <w:rPr>
                <w:rFonts w:eastAsia="Times New Roman"/>
                <w:lang w:eastAsia="en-GB"/>
              </w:rPr>
              <w:t xml:space="preserve"> </w:t>
            </w:r>
            <w:r w:rsidRPr="0048099B">
              <w:rPr>
                <w:rFonts w:eastAsia="Times New Roman"/>
                <w:lang w:eastAsia="en-GB"/>
              </w:rPr>
              <w:t>/ discussion.</w:t>
            </w:r>
          </w:p>
        </w:tc>
        <w:tc>
          <w:tcPr>
            <w:tcW w:w="683" w:type="dxa"/>
            <w:vAlign w:val="center"/>
          </w:tcPr>
          <w:p w14:paraId="1E249E36" w14:textId="77777777" w:rsidR="00AF144A" w:rsidRPr="0048099B" w:rsidRDefault="00AF144A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  <w:tc>
          <w:tcPr>
            <w:tcW w:w="682" w:type="dxa"/>
            <w:vAlign w:val="center"/>
          </w:tcPr>
          <w:p w14:paraId="7DD6429F" w14:textId="77777777" w:rsidR="00AF144A" w:rsidRPr="0048099B" w:rsidRDefault="00AF144A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</w:tr>
      <w:tr w:rsidR="00AF144A" w:rsidRPr="0048099B" w14:paraId="4C7E3055" w14:textId="77777777" w:rsidTr="00B37276">
        <w:tc>
          <w:tcPr>
            <w:tcW w:w="7877" w:type="dxa"/>
            <w:vAlign w:val="center"/>
          </w:tcPr>
          <w:p w14:paraId="2A849B22" w14:textId="77777777" w:rsidR="00AF144A" w:rsidRPr="0048099B" w:rsidRDefault="00AF144A" w:rsidP="00B37276">
            <w:pPr>
              <w:spacing w:line="276" w:lineRule="auto"/>
              <w:rPr>
                <w:rFonts w:eastAsia="Times New Roman"/>
                <w:lang w:eastAsia="en-GB"/>
              </w:rPr>
            </w:pPr>
            <w:r w:rsidRPr="0048099B">
              <w:rPr>
                <w:rFonts w:eastAsia="Times New Roman"/>
                <w:lang w:eastAsia="en-GB"/>
              </w:rPr>
              <w:t xml:space="preserve">The dissertation </w:t>
            </w:r>
            <w:r w:rsidRPr="006C34DC">
              <w:rPr>
                <w:rFonts w:eastAsia="Times New Roman"/>
                <w:lang w:eastAsia="en-GB"/>
              </w:rPr>
              <w:t xml:space="preserve">falls outside the module’s block ethical approval and the student was advised </w:t>
            </w:r>
            <w:r w:rsidRPr="006C34DC">
              <w:t>to apply for full ethical review</w:t>
            </w:r>
            <w:r>
              <w:t>.</w:t>
            </w:r>
          </w:p>
        </w:tc>
        <w:tc>
          <w:tcPr>
            <w:tcW w:w="683" w:type="dxa"/>
            <w:vAlign w:val="center"/>
          </w:tcPr>
          <w:p w14:paraId="3C404084" w14:textId="77777777" w:rsidR="00AF144A" w:rsidRPr="0048099B" w:rsidRDefault="00AF144A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  <w:tc>
          <w:tcPr>
            <w:tcW w:w="682" w:type="dxa"/>
            <w:vAlign w:val="center"/>
          </w:tcPr>
          <w:p w14:paraId="07F7E7A4" w14:textId="77777777" w:rsidR="00AF144A" w:rsidRPr="0048099B" w:rsidRDefault="00AF144A" w:rsidP="00B37276">
            <w:pPr>
              <w:spacing w:line="276" w:lineRule="auto"/>
              <w:jc w:val="center"/>
              <w:rPr>
                <w:rFonts w:eastAsia="Times New Roman"/>
                <w:lang w:bidi="en-US"/>
              </w:rPr>
            </w:pPr>
          </w:p>
        </w:tc>
      </w:tr>
    </w:tbl>
    <w:p w14:paraId="2010F7BC" w14:textId="18BCBF88" w:rsidR="00912346" w:rsidRDefault="00912346" w:rsidP="007A0A6E">
      <w:pPr>
        <w:spacing w:before="380"/>
      </w:pPr>
      <w:r>
        <w:t>Supervisor’s signature: ……………</w:t>
      </w:r>
      <w:ins w:id="9" w:author="Sajid Siraj" w:date="2019-07-14T22:25:00Z">
        <w:r w:rsidR="007A0A6E" w:rsidRPr="007A0A6E">
          <w:rPr>
            <w:i/>
            <w:iCs/>
          </w:rPr>
          <w:t>Hina Qureshi</w:t>
        </w:r>
      </w:ins>
      <w:r w:rsidRPr="00B06521">
        <w:t>................</w:t>
      </w:r>
      <w:r>
        <w:t>.......................………</w:t>
      </w:r>
      <w:r w:rsidR="003468B9">
        <w:t>….</w:t>
      </w:r>
      <w:r>
        <w:t>………..</w:t>
      </w:r>
    </w:p>
    <w:p w14:paraId="45FCAC61" w14:textId="06FB4AC8" w:rsidR="00AF144A" w:rsidRDefault="00912346" w:rsidP="007A0A6E">
      <w:pPr>
        <w:spacing w:before="380"/>
      </w:pPr>
      <w:r>
        <w:t>Date</w:t>
      </w:r>
      <w:r w:rsidRPr="00B06521">
        <w:t>: …………</w:t>
      </w:r>
      <w:ins w:id="10" w:author="Sajid Siraj" w:date="2019-07-14T22:26:00Z">
        <w:r w:rsidR="007A0A6E">
          <w:t>14-Jul-2019</w:t>
        </w:r>
      </w:ins>
      <w:r w:rsidRPr="00B06521">
        <w:t>........................</w:t>
      </w:r>
      <w:r>
        <w:t>.......................………………..</w:t>
      </w:r>
    </w:p>
    <w:p w14:paraId="096DF137" w14:textId="77777777" w:rsidR="00912346" w:rsidRPr="00912346" w:rsidRDefault="00912346" w:rsidP="00912346"/>
    <w:p w14:paraId="59CB74A4" w14:textId="77777777" w:rsidR="00AF144A" w:rsidRPr="00357818" w:rsidRDefault="00AF144A" w:rsidP="00AF144A">
      <w:pPr>
        <w:pStyle w:val="1"/>
        <w:spacing w:before="0"/>
        <w:rPr>
          <w:sz w:val="2"/>
          <w:szCs w:val="2"/>
          <w:lang w:val="en-GB" w:eastAsia="en-GB"/>
        </w:rPr>
      </w:pPr>
    </w:p>
    <w:sectPr w:rsidR="00AF144A" w:rsidRPr="00357818" w:rsidSect="003468B9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440" w:bottom="993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DDCD5" w14:textId="77777777" w:rsidR="00430F55" w:rsidRDefault="00430F55" w:rsidP="00646D8D">
      <w:r>
        <w:separator/>
      </w:r>
    </w:p>
  </w:endnote>
  <w:endnote w:type="continuationSeparator" w:id="0">
    <w:p w14:paraId="5C633963" w14:textId="77777777" w:rsidR="00430F55" w:rsidRDefault="00430F55" w:rsidP="00646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3FB81" w14:textId="77777777" w:rsidR="00B82FE7" w:rsidRDefault="00B82FE7" w:rsidP="00272261">
    <w:pPr>
      <w:pStyle w:val="a5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FC64DC">
      <w:rPr>
        <w:b/>
        <w:bCs/>
        <w:noProof/>
      </w:rPr>
      <w:t>7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FC64DC">
      <w:rPr>
        <w:b/>
        <w:bCs/>
        <w:noProof/>
      </w:rPr>
      <w:t>7</w:t>
    </w:r>
    <w:r>
      <w:rPr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9D3D" w14:textId="77777777" w:rsidR="00B82FE7" w:rsidRDefault="00B82FE7">
    <w:pPr>
      <w:pStyle w:val="a5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FC64DC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FC64DC">
      <w:rPr>
        <w:b/>
        <w:bCs/>
        <w:noProof/>
      </w:rPr>
      <w:t>7</w:t>
    </w:r>
    <w:r>
      <w:rPr>
        <w:b/>
        <w:bCs/>
        <w:sz w:val="24"/>
        <w:szCs w:val="24"/>
      </w:rPr>
      <w:fldChar w:fldCharType="end"/>
    </w:r>
  </w:p>
  <w:p w14:paraId="0155E86F" w14:textId="77777777" w:rsidR="00B82FE7" w:rsidRDefault="00B82FE7">
    <w:pPr>
      <w:pStyle w:val="a5"/>
    </w:pPr>
  </w:p>
  <w:p w14:paraId="57C29170" w14:textId="77777777" w:rsidR="00B82FE7" w:rsidRDefault="00B82FE7"/>
  <w:p w14:paraId="5E52487C" w14:textId="77777777" w:rsidR="00B82FE7" w:rsidRDefault="00B82F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8E6C6" w14:textId="77777777" w:rsidR="00430F55" w:rsidRDefault="00430F55" w:rsidP="00646D8D">
      <w:r>
        <w:separator/>
      </w:r>
    </w:p>
  </w:footnote>
  <w:footnote w:type="continuationSeparator" w:id="0">
    <w:p w14:paraId="78CAD29E" w14:textId="77777777" w:rsidR="00430F55" w:rsidRDefault="00430F55" w:rsidP="00646D8D">
      <w:r>
        <w:continuationSeparator/>
      </w:r>
    </w:p>
  </w:footnote>
  <w:footnote w:id="1">
    <w:p w14:paraId="1F6493FA" w14:textId="77777777" w:rsidR="00DC1A4C" w:rsidRDefault="00DC1A4C">
      <w:pPr>
        <w:pStyle w:val="af1"/>
      </w:pPr>
      <w:r>
        <w:rPr>
          <w:rStyle w:val="af3"/>
        </w:rPr>
        <w:footnoteRef/>
      </w:r>
      <w:r>
        <w:t xml:space="preserve"> Ethical approval valid until 31/12/2022.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245CE" w14:textId="77777777" w:rsidR="00B82FE7" w:rsidRPr="00272261" w:rsidRDefault="00A01551" w:rsidP="00272261">
    <w:pPr>
      <w:pStyle w:val="a3"/>
      <w:rPr>
        <w:sz w:val="18"/>
      </w:rPr>
    </w:pPr>
    <w:r>
      <w:rPr>
        <w:sz w:val="18"/>
      </w:rPr>
      <w:t>BA&amp;DS</w:t>
    </w:r>
    <w:r w:rsidR="00272261" w:rsidRPr="00272261">
      <w:rPr>
        <w:sz w:val="18"/>
      </w:rPr>
      <w:t xml:space="preserve"> ETHICS APPLICATION</w:t>
    </w:r>
    <w:r w:rsidR="002E7303">
      <w:rPr>
        <w:sz w:val="18"/>
      </w:rPr>
      <w:t xml:space="preserve"> FORM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EC08D" w14:textId="77777777" w:rsidR="00B82FE7" w:rsidRDefault="00A31EB3">
    <w:pPr>
      <w:pStyle w:val="a3"/>
    </w:pPr>
    <w:r>
      <w:rPr>
        <w:noProof/>
        <w:lang w:val="en-US" w:eastAsia="zh-CN"/>
      </w:rPr>
      <mc:AlternateContent>
        <mc:Choice Requires="wps">
          <w:drawing>
            <wp:anchor distT="4294967295" distB="4294967295" distL="114300" distR="114300" simplePos="0" relativeHeight="251658752" behindDoc="0" locked="1" layoutInCell="1" allowOverlap="1" wp14:anchorId="0E3F1774" wp14:editId="25736741">
              <wp:simplePos x="0" y="0"/>
              <wp:positionH relativeFrom="page">
                <wp:posOffset>205740</wp:posOffset>
              </wp:positionH>
              <wp:positionV relativeFrom="page">
                <wp:posOffset>1590674</wp:posOffset>
              </wp:positionV>
              <wp:extent cx="7200265" cy="0"/>
              <wp:effectExtent l="0" t="0" r="0" b="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002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4E14AF" id="Straight Connector 3" o:spid="_x0000_s1026" style="position:absolute;left:0;text-align:left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6.2pt,125.25pt" to="583.1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78ZHQIAADY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">
              <w10:wrap anchorx="page" anchory="page"/>
              <w10:anchorlock/>
            </v:line>
          </w:pict>
        </mc:Fallback>
      </mc:AlternateContent>
    </w:r>
    <w:r>
      <w:rPr>
        <w:noProof/>
        <w:lang w:val="en-US" w:eastAsia="zh-CN"/>
      </w:rPr>
      <w:drawing>
        <wp:anchor distT="0" distB="0" distL="114300" distR="114300" simplePos="0" relativeHeight="251657728" behindDoc="0" locked="0" layoutInCell="1" allowOverlap="1" wp14:anchorId="574CDF3C" wp14:editId="3B1CEA99">
          <wp:simplePos x="0" y="0"/>
          <wp:positionH relativeFrom="column">
            <wp:posOffset>3836670</wp:posOffset>
          </wp:positionH>
          <wp:positionV relativeFrom="paragraph">
            <wp:posOffset>200025</wp:posOffset>
          </wp:positionV>
          <wp:extent cx="2392680" cy="845820"/>
          <wp:effectExtent l="0" t="0" r="0" b="0"/>
          <wp:wrapNone/>
          <wp:docPr id="6" name="Picture 4" descr="Description: LeedsUni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LeedsUniBl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2680" cy="845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6704" behindDoc="0" locked="1" layoutInCell="1" allowOverlap="1" wp14:anchorId="5F60B557" wp14:editId="1C19A891">
              <wp:simplePos x="0" y="0"/>
              <wp:positionH relativeFrom="page">
                <wp:posOffset>548640</wp:posOffset>
              </wp:positionH>
              <wp:positionV relativeFrom="page">
                <wp:posOffset>365760</wp:posOffset>
              </wp:positionV>
              <wp:extent cx="3810635" cy="6838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0635" cy="683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5535" w:type="dxa"/>
                            <w:tblInd w:w="240" w:type="dxa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5535"/>
                          </w:tblGrid>
                          <w:tr w:rsidR="00B82FE7" w:rsidRPr="00C64AC1" w14:paraId="7B542A45" w14:textId="77777777" w:rsidTr="007D5EAB">
                            <w:trPr>
                              <w:trHeight w:val="1715"/>
                            </w:trPr>
                            <w:tc>
                              <w:tcPr>
                                <w:tcW w:w="5535" w:type="dxa"/>
                                <w:hideMark/>
                              </w:tcPr>
                              <w:p w14:paraId="0281BCFC" w14:textId="77777777" w:rsidR="00B82FE7" w:rsidRPr="00CD1A8D" w:rsidRDefault="00CD1A8D" w:rsidP="007D5EAB">
                                <w:pPr>
                                  <w:pStyle w:val="LEUFPSchool"/>
                                  <w:rPr>
                                    <w:sz w:val="24"/>
                                  </w:rPr>
                                </w:pPr>
                                <w:r w:rsidRPr="00CD1A8D">
                                  <w:rPr>
                                    <w:sz w:val="24"/>
                                  </w:rPr>
                                  <w:t>Leeds University Business</w:t>
                                </w:r>
                                <w:r w:rsidR="007D5EAB" w:rsidRPr="00CD1A8D">
                                  <w:rPr>
                                    <w:sz w:val="24"/>
                                  </w:rPr>
                                  <w:t xml:space="preserve"> School</w:t>
                                </w:r>
                              </w:p>
                              <w:p w14:paraId="463BB323" w14:textId="77777777" w:rsidR="00B82FE7" w:rsidRPr="00C64AC1" w:rsidRDefault="00B82FE7" w:rsidP="007D5EAB">
                                <w:pPr>
                                  <w:pStyle w:val="LEUFPFac"/>
                                  <w:rPr>
                                    <w:sz w:val="16"/>
                                  </w:rPr>
                                </w:pPr>
                              </w:p>
                            </w:tc>
                          </w:tr>
                        </w:tbl>
                        <w:p w14:paraId="66E680C4" w14:textId="77777777" w:rsidR="00B82FE7" w:rsidRPr="00C64AC1" w:rsidRDefault="00B82FE7" w:rsidP="00646D8D">
                          <w:pPr>
                            <w:rPr>
                              <w:sz w:val="16"/>
                            </w:rPr>
                          </w:pPr>
                        </w:p>
                        <w:p w14:paraId="33E6C807" w14:textId="77777777" w:rsidR="00B82FE7" w:rsidRPr="00C64AC1" w:rsidRDefault="00B82FE7" w:rsidP="00646D8D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60B55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3.2pt;margin-top:28.8pt;width:300.05pt;height:53.8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" filled="f" stroked="f">
              <v:textbox inset="0,0,0,0">
                <w:txbxContent>
                  <w:tbl>
                    <w:tblPr>
                      <w:tblW w:w="5535" w:type="dxa"/>
                      <w:tblInd w:w="240" w:type="dxa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5535"/>
                    </w:tblGrid>
                    <w:tr w:rsidR="00B82FE7" w:rsidRPr="00C64AC1" w14:paraId="7B542A45" w14:textId="77777777" w:rsidTr="007D5EAB">
                      <w:trPr>
                        <w:trHeight w:val="1715"/>
                      </w:trPr>
                      <w:tc>
                        <w:tcPr>
                          <w:tcW w:w="5535" w:type="dxa"/>
                          <w:hideMark/>
                        </w:tcPr>
                        <w:p w14:paraId="0281BCFC" w14:textId="77777777" w:rsidR="00B82FE7" w:rsidRPr="00CD1A8D" w:rsidRDefault="00CD1A8D" w:rsidP="007D5EAB">
                          <w:pPr>
                            <w:pStyle w:val="LEUFPSchool"/>
                            <w:rPr>
                              <w:sz w:val="24"/>
                            </w:rPr>
                          </w:pPr>
                          <w:r w:rsidRPr="00CD1A8D">
                            <w:rPr>
                              <w:sz w:val="24"/>
                            </w:rPr>
                            <w:t>Leeds University Business</w:t>
                          </w:r>
                          <w:r w:rsidR="007D5EAB" w:rsidRPr="00CD1A8D">
                            <w:rPr>
                              <w:sz w:val="24"/>
                            </w:rPr>
                            <w:t xml:space="preserve"> School</w:t>
                          </w:r>
                        </w:p>
                        <w:p w14:paraId="463BB323" w14:textId="77777777" w:rsidR="00B82FE7" w:rsidRPr="00C64AC1" w:rsidRDefault="00B82FE7" w:rsidP="007D5EAB">
                          <w:pPr>
                            <w:pStyle w:val="LEUFPFac"/>
                            <w:rPr>
                              <w:sz w:val="16"/>
                            </w:rPr>
                          </w:pPr>
                        </w:p>
                      </w:tc>
                    </w:tr>
                  </w:tbl>
                  <w:p w14:paraId="66E680C4" w14:textId="77777777" w:rsidR="00B82FE7" w:rsidRPr="00C64AC1" w:rsidRDefault="00B82FE7" w:rsidP="00646D8D">
                    <w:pPr>
                      <w:rPr>
                        <w:sz w:val="16"/>
                      </w:rPr>
                    </w:pPr>
                  </w:p>
                  <w:p w14:paraId="33E6C807" w14:textId="77777777" w:rsidR="00B82FE7" w:rsidRPr="00C64AC1" w:rsidRDefault="00B82FE7" w:rsidP="00646D8D">
                    <w:pPr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  <w:p w14:paraId="152DB8F7" w14:textId="77777777" w:rsidR="00B82FE7" w:rsidRDefault="00B82FE7"/>
  <w:p w14:paraId="161DAA1C" w14:textId="77777777" w:rsidR="00B82FE7" w:rsidRDefault="00B82F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1318A"/>
    <w:multiLevelType w:val="hybridMultilevel"/>
    <w:tmpl w:val="BE2C328A"/>
    <w:lvl w:ilvl="0" w:tplc="DB4C75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6132F"/>
    <w:multiLevelType w:val="hybridMultilevel"/>
    <w:tmpl w:val="FC0E3E6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85373"/>
    <w:multiLevelType w:val="hybridMultilevel"/>
    <w:tmpl w:val="CFCA1708"/>
    <w:lvl w:ilvl="0" w:tplc="DB4C75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01FDB"/>
    <w:multiLevelType w:val="hybridMultilevel"/>
    <w:tmpl w:val="791C9558"/>
    <w:lvl w:ilvl="0" w:tplc="E0EC4386">
      <w:start w:val="1"/>
      <w:numFmt w:val="bullet"/>
      <w:lvlText w:val="•"/>
      <w:lvlJc w:val="left"/>
      <w:pPr>
        <w:ind w:left="72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C71B8"/>
    <w:multiLevelType w:val="hybridMultilevel"/>
    <w:tmpl w:val="1E1223E2"/>
    <w:lvl w:ilvl="0" w:tplc="DB4C75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96A41"/>
    <w:multiLevelType w:val="hybridMultilevel"/>
    <w:tmpl w:val="8C16CD3E"/>
    <w:lvl w:ilvl="0" w:tplc="DB4C75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F6BC8"/>
    <w:multiLevelType w:val="hybridMultilevel"/>
    <w:tmpl w:val="152EFD82"/>
    <w:lvl w:ilvl="0" w:tplc="DB4C75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1010D"/>
    <w:multiLevelType w:val="hybridMultilevel"/>
    <w:tmpl w:val="14B84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B315D"/>
    <w:multiLevelType w:val="hybridMultilevel"/>
    <w:tmpl w:val="D5662456"/>
    <w:lvl w:ilvl="0" w:tplc="DB4C75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44E59"/>
    <w:multiLevelType w:val="hybridMultilevel"/>
    <w:tmpl w:val="8B104C8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C290C"/>
    <w:multiLevelType w:val="hybridMultilevel"/>
    <w:tmpl w:val="738E8992"/>
    <w:lvl w:ilvl="0" w:tplc="DB4C75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D7A7B"/>
    <w:multiLevelType w:val="hybridMultilevel"/>
    <w:tmpl w:val="C6122EF8"/>
    <w:lvl w:ilvl="0" w:tplc="DB4C75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F5E57"/>
    <w:multiLevelType w:val="singleLevel"/>
    <w:tmpl w:val="CC846CEE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3" w15:restartNumberingAfterBreak="0">
    <w:nsid w:val="2F435EF7"/>
    <w:multiLevelType w:val="hybridMultilevel"/>
    <w:tmpl w:val="0B089754"/>
    <w:lvl w:ilvl="0" w:tplc="DB4C75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E6425B"/>
    <w:multiLevelType w:val="hybridMultilevel"/>
    <w:tmpl w:val="281E7978"/>
    <w:lvl w:ilvl="0" w:tplc="DB4C75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3C22A2"/>
    <w:multiLevelType w:val="hybridMultilevel"/>
    <w:tmpl w:val="152EFD82"/>
    <w:lvl w:ilvl="0" w:tplc="DB4C75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E83E45"/>
    <w:multiLevelType w:val="hybridMultilevel"/>
    <w:tmpl w:val="CB621012"/>
    <w:lvl w:ilvl="0" w:tplc="DB4C75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167E91"/>
    <w:multiLevelType w:val="hybridMultilevel"/>
    <w:tmpl w:val="7322619C"/>
    <w:lvl w:ilvl="0" w:tplc="DB4C75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EC1B0B"/>
    <w:multiLevelType w:val="hybridMultilevel"/>
    <w:tmpl w:val="13482A48"/>
    <w:lvl w:ilvl="0" w:tplc="DB4C75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411A0C"/>
    <w:multiLevelType w:val="hybridMultilevel"/>
    <w:tmpl w:val="C3CA9600"/>
    <w:lvl w:ilvl="0" w:tplc="DB4C75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E10441"/>
    <w:multiLevelType w:val="hybridMultilevel"/>
    <w:tmpl w:val="5D74C874"/>
    <w:lvl w:ilvl="0" w:tplc="DB4C75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E73DB0"/>
    <w:multiLevelType w:val="hybridMultilevel"/>
    <w:tmpl w:val="A82AC562"/>
    <w:lvl w:ilvl="0" w:tplc="EAB482C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600E83"/>
    <w:multiLevelType w:val="hybridMultilevel"/>
    <w:tmpl w:val="2A3C958C"/>
    <w:lvl w:ilvl="0" w:tplc="DB4C75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7371D1"/>
    <w:multiLevelType w:val="hybridMultilevel"/>
    <w:tmpl w:val="B96CF4C8"/>
    <w:lvl w:ilvl="0" w:tplc="E0EC4386">
      <w:start w:val="1"/>
      <w:numFmt w:val="bullet"/>
      <w:lvlText w:val="•"/>
      <w:lvlJc w:val="left"/>
      <w:pPr>
        <w:ind w:left="72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D883195"/>
    <w:multiLevelType w:val="hybridMultilevel"/>
    <w:tmpl w:val="DA744662"/>
    <w:lvl w:ilvl="0" w:tplc="DB4C75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583793"/>
    <w:multiLevelType w:val="hybridMultilevel"/>
    <w:tmpl w:val="A4109932"/>
    <w:lvl w:ilvl="0" w:tplc="DB4C75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C96DCF"/>
    <w:multiLevelType w:val="hybridMultilevel"/>
    <w:tmpl w:val="3140BABC"/>
    <w:lvl w:ilvl="0" w:tplc="DB4C75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8E0421"/>
    <w:multiLevelType w:val="hybridMultilevel"/>
    <w:tmpl w:val="2724E6AA"/>
    <w:lvl w:ilvl="0" w:tplc="DB4C75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AC13EE"/>
    <w:multiLevelType w:val="hybridMultilevel"/>
    <w:tmpl w:val="C566675A"/>
    <w:lvl w:ilvl="0" w:tplc="DB4C75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F6D21"/>
    <w:multiLevelType w:val="hybridMultilevel"/>
    <w:tmpl w:val="CBA27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BC544A"/>
    <w:multiLevelType w:val="hybridMultilevel"/>
    <w:tmpl w:val="A61E59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AA4C51"/>
    <w:multiLevelType w:val="hybridMultilevel"/>
    <w:tmpl w:val="152EFD82"/>
    <w:lvl w:ilvl="0" w:tplc="DB4C75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54C1C"/>
    <w:multiLevelType w:val="hybridMultilevel"/>
    <w:tmpl w:val="157A3C32"/>
    <w:lvl w:ilvl="0" w:tplc="EAB482C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260B9C"/>
    <w:multiLevelType w:val="hybridMultilevel"/>
    <w:tmpl w:val="2CCAC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5268EE"/>
    <w:multiLevelType w:val="hybridMultilevel"/>
    <w:tmpl w:val="2018BA34"/>
    <w:lvl w:ilvl="0" w:tplc="DB4C75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0"/>
  </w:num>
  <w:num w:numId="3">
    <w:abstractNumId w:val="28"/>
  </w:num>
  <w:num w:numId="4">
    <w:abstractNumId w:val="0"/>
  </w:num>
  <w:num w:numId="5">
    <w:abstractNumId w:val="33"/>
  </w:num>
  <w:num w:numId="6">
    <w:abstractNumId w:val="7"/>
  </w:num>
  <w:num w:numId="7">
    <w:abstractNumId w:val="23"/>
  </w:num>
  <w:num w:numId="8">
    <w:abstractNumId w:val="3"/>
  </w:num>
  <w:num w:numId="9">
    <w:abstractNumId w:val="31"/>
  </w:num>
  <w:num w:numId="10">
    <w:abstractNumId w:val="6"/>
  </w:num>
  <w:num w:numId="11">
    <w:abstractNumId w:val="15"/>
  </w:num>
  <w:num w:numId="12">
    <w:abstractNumId w:val="16"/>
  </w:num>
  <w:num w:numId="13">
    <w:abstractNumId w:val="22"/>
  </w:num>
  <w:num w:numId="14">
    <w:abstractNumId w:val="21"/>
  </w:num>
  <w:num w:numId="15">
    <w:abstractNumId w:val="32"/>
  </w:num>
  <w:num w:numId="16">
    <w:abstractNumId w:val="24"/>
  </w:num>
  <w:num w:numId="17">
    <w:abstractNumId w:val="17"/>
  </w:num>
  <w:num w:numId="18">
    <w:abstractNumId w:val="11"/>
  </w:num>
  <w:num w:numId="19">
    <w:abstractNumId w:val="18"/>
  </w:num>
  <w:num w:numId="20">
    <w:abstractNumId w:val="27"/>
  </w:num>
  <w:num w:numId="21">
    <w:abstractNumId w:val="25"/>
  </w:num>
  <w:num w:numId="22">
    <w:abstractNumId w:val="13"/>
  </w:num>
  <w:num w:numId="23">
    <w:abstractNumId w:val="8"/>
  </w:num>
  <w:num w:numId="24">
    <w:abstractNumId w:val="14"/>
  </w:num>
  <w:num w:numId="25">
    <w:abstractNumId w:val="4"/>
  </w:num>
  <w:num w:numId="26">
    <w:abstractNumId w:val="20"/>
  </w:num>
  <w:num w:numId="27">
    <w:abstractNumId w:val="1"/>
  </w:num>
  <w:num w:numId="28">
    <w:abstractNumId w:val="29"/>
  </w:num>
  <w:num w:numId="29">
    <w:abstractNumId w:val="2"/>
  </w:num>
  <w:num w:numId="30">
    <w:abstractNumId w:val="26"/>
  </w:num>
  <w:num w:numId="31">
    <w:abstractNumId w:val="9"/>
  </w:num>
  <w:num w:numId="32">
    <w:abstractNumId w:val="5"/>
  </w:num>
  <w:num w:numId="33">
    <w:abstractNumId w:val="34"/>
  </w:num>
  <w:num w:numId="34">
    <w:abstractNumId w:val="10"/>
  </w:num>
  <w:num w:numId="35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jid Siraj">
    <w15:presenceInfo w15:providerId="Windows Live" w15:userId="ae9e05dd97d3dc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8D"/>
    <w:rsid w:val="00030BD1"/>
    <w:rsid w:val="00035E63"/>
    <w:rsid w:val="00045258"/>
    <w:rsid w:val="00046DA2"/>
    <w:rsid w:val="00051E90"/>
    <w:rsid w:val="00087351"/>
    <w:rsid w:val="000B2A2A"/>
    <w:rsid w:val="000D0BDE"/>
    <w:rsid w:val="000E4D8D"/>
    <w:rsid w:val="000F2EC8"/>
    <w:rsid w:val="000F3D21"/>
    <w:rsid w:val="000F7814"/>
    <w:rsid w:val="00105B52"/>
    <w:rsid w:val="00126A6D"/>
    <w:rsid w:val="00152A6E"/>
    <w:rsid w:val="00196CE7"/>
    <w:rsid w:val="001D2C24"/>
    <w:rsid w:val="001F7840"/>
    <w:rsid w:val="00212496"/>
    <w:rsid w:val="00212FC4"/>
    <w:rsid w:val="00232F2D"/>
    <w:rsid w:val="002378DD"/>
    <w:rsid w:val="0024597A"/>
    <w:rsid w:val="00272261"/>
    <w:rsid w:val="002743E0"/>
    <w:rsid w:val="00275F62"/>
    <w:rsid w:val="00282203"/>
    <w:rsid w:val="002E7303"/>
    <w:rsid w:val="003254CC"/>
    <w:rsid w:val="00336F7F"/>
    <w:rsid w:val="00342ECF"/>
    <w:rsid w:val="00343D76"/>
    <w:rsid w:val="003453D2"/>
    <w:rsid w:val="003468B9"/>
    <w:rsid w:val="0035188B"/>
    <w:rsid w:val="003625AB"/>
    <w:rsid w:val="00374A3C"/>
    <w:rsid w:val="0037725A"/>
    <w:rsid w:val="00382C7F"/>
    <w:rsid w:val="00384ABE"/>
    <w:rsid w:val="003A4234"/>
    <w:rsid w:val="003B1640"/>
    <w:rsid w:val="003B42D1"/>
    <w:rsid w:val="003B645D"/>
    <w:rsid w:val="00410B2F"/>
    <w:rsid w:val="00430F55"/>
    <w:rsid w:val="00437167"/>
    <w:rsid w:val="00446BBF"/>
    <w:rsid w:val="0046757B"/>
    <w:rsid w:val="00473203"/>
    <w:rsid w:val="0048099B"/>
    <w:rsid w:val="004B105A"/>
    <w:rsid w:val="004C4547"/>
    <w:rsid w:val="004D02B5"/>
    <w:rsid w:val="004D5489"/>
    <w:rsid w:val="004E1B72"/>
    <w:rsid w:val="004E3816"/>
    <w:rsid w:val="0050603A"/>
    <w:rsid w:val="00510B33"/>
    <w:rsid w:val="0052397D"/>
    <w:rsid w:val="00562A4D"/>
    <w:rsid w:val="00582960"/>
    <w:rsid w:val="00591DDD"/>
    <w:rsid w:val="005973BD"/>
    <w:rsid w:val="005A0867"/>
    <w:rsid w:val="005A153E"/>
    <w:rsid w:val="005C06DC"/>
    <w:rsid w:val="005D5FD6"/>
    <w:rsid w:val="006260AD"/>
    <w:rsid w:val="00642505"/>
    <w:rsid w:val="00646D8D"/>
    <w:rsid w:val="00646DAE"/>
    <w:rsid w:val="006807BD"/>
    <w:rsid w:val="00696E5C"/>
    <w:rsid w:val="006A3A3C"/>
    <w:rsid w:val="006A4462"/>
    <w:rsid w:val="006C34DC"/>
    <w:rsid w:val="00702E81"/>
    <w:rsid w:val="007101A5"/>
    <w:rsid w:val="00715C4D"/>
    <w:rsid w:val="00721EC8"/>
    <w:rsid w:val="007740AC"/>
    <w:rsid w:val="00791857"/>
    <w:rsid w:val="007A0A6E"/>
    <w:rsid w:val="007A73CA"/>
    <w:rsid w:val="007D5EAB"/>
    <w:rsid w:val="007E7006"/>
    <w:rsid w:val="00806CF4"/>
    <w:rsid w:val="008102FD"/>
    <w:rsid w:val="008269B3"/>
    <w:rsid w:val="00874437"/>
    <w:rsid w:val="00893526"/>
    <w:rsid w:val="008A596C"/>
    <w:rsid w:val="008B4699"/>
    <w:rsid w:val="008C271C"/>
    <w:rsid w:val="009069D1"/>
    <w:rsid w:val="00912346"/>
    <w:rsid w:val="00922429"/>
    <w:rsid w:val="00932414"/>
    <w:rsid w:val="00951F10"/>
    <w:rsid w:val="009712E6"/>
    <w:rsid w:val="009811F6"/>
    <w:rsid w:val="00992CD3"/>
    <w:rsid w:val="009B1E81"/>
    <w:rsid w:val="009B5837"/>
    <w:rsid w:val="009D3D5C"/>
    <w:rsid w:val="009D4666"/>
    <w:rsid w:val="009E3EA2"/>
    <w:rsid w:val="00A01551"/>
    <w:rsid w:val="00A1633E"/>
    <w:rsid w:val="00A31EB3"/>
    <w:rsid w:val="00A5733E"/>
    <w:rsid w:val="00A71B6F"/>
    <w:rsid w:val="00A80BFE"/>
    <w:rsid w:val="00A8109D"/>
    <w:rsid w:val="00A82B49"/>
    <w:rsid w:val="00A85DB5"/>
    <w:rsid w:val="00A87A62"/>
    <w:rsid w:val="00AA243C"/>
    <w:rsid w:val="00AC2B6D"/>
    <w:rsid w:val="00AD05FD"/>
    <w:rsid w:val="00AE7AD3"/>
    <w:rsid w:val="00AF144A"/>
    <w:rsid w:val="00B00297"/>
    <w:rsid w:val="00B26C31"/>
    <w:rsid w:val="00B33839"/>
    <w:rsid w:val="00B34D59"/>
    <w:rsid w:val="00B37276"/>
    <w:rsid w:val="00B40D8F"/>
    <w:rsid w:val="00B4667E"/>
    <w:rsid w:val="00B70A74"/>
    <w:rsid w:val="00B82FE7"/>
    <w:rsid w:val="00B9275A"/>
    <w:rsid w:val="00BC7E4A"/>
    <w:rsid w:val="00BD1858"/>
    <w:rsid w:val="00BF63E5"/>
    <w:rsid w:val="00C220FD"/>
    <w:rsid w:val="00C22B2C"/>
    <w:rsid w:val="00C35A63"/>
    <w:rsid w:val="00C56133"/>
    <w:rsid w:val="00C61BD0"/>
    <w:rsid w:val="00C64AC1"/>
    <w:rsid w:val="00C732E4"/>
    <w:rsid w:val="00C807D9"/>
    <w:rsid w:val="00C90278"/>
    <w:rsid w:val="00CB3519"/>
    <w:rsid w:val="00CB779A"/>
    <w:rsid w:val="00CC0EF2"/>
    <w:rsid w:val="00CD1A8D"/>
    <w:rsid w:val="00D2111D"/>
    <w:rsid w:val="00D219AC"/>
    <w:rsid w:val="00D32B9C"/>
    <w:rsid w:val="00D44475"/>
    <w:rsid w:val="00D91924"/>
    <w:rsid w:val="00DB5347"/>
    <w:rsid w:val="00DC1A4C"/>
    <w:rsid w:val="00DD5C13"/>
    <w:rsid w:val="00E022BE"/>
    <w:rsid w:val="00E0395A"/>
    <w:rsid w:val="00E06730"/>
    <w:rsid w:val="00E304F7"/>
    <w:rsid w:val="00E32C45"/>
    <w:rsid w:val="00E71292"/>
    <w:rsid w:val="00EC40FE"/>
    <w:rsid w:val="00F0038A"/>
    <w:rsid w:val="00F238A2"/>
    <w:rsid w:val="00F2596F"/>
    <w:rsid w:val="00F26F61"/>
    <w:rsid w:val="00F3474E"/>
    <w:rsid w:val="00F361D2"/>
    <w:rsid w:val="00F40E70"/>
    <w:rsid w:val="00F55E14"/>
    <w:rsid w:val="00F71257"/>
    <w:rsid w:val="00FA3AAE"/>
    <w:rsid w:val="00FB5586"/>
    <w:rsid w:val="00FC64DC"/>
    <w:rsid w:val="00FE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AD0F7B"/>
  <w15:docId w15:val="{353E6CDE-1A44-4465-8F50-AAD47694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258"/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64AC1"/>
    <w:pPr>
      <w:keepNext/>
      <w:spacing w:before="240" w:after="60"/>
      <w:outlineLvl w:val="0"/>
    </w:pPr>
    <w:rPr>
      <w:rFonts w:eastAsia="Times New Roman" w:cs="Times New Roman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0D0BDE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6D8D"/>
    <w:pPr>
      <w:tabs>
        <w:tab w:val="center" w:pos="4513"/>
        <w:tab w:val="right" w:pos="9026"/>
      </w:tabs>
    </w:pPr>
  </w:style>
  <w:style w:type="character" w:customStyle="1" w:styleId="a4">
    <w:name w:val="页眉 字符"/>
    <w:basedOn w:val="a0"/>
    <w:link w:val="a3"/>
    <w:uiPriority w:val="99"/>
    <w:rsid w:val="00646D8D"/>
  </w:style>
  <w:style w:type="paragraph" w:styleId="a5">
    <w:name w:val="footer"/>
    <w:basedOn w:val="a"/>
    <w:link w:val="a6"/>
    <w:uiPriority w:val="99"/>
    <w:unhideWhenUsed/>
    <w:rsid w:val="00646D8D"/>
    <w:pPr>
      <w:tabs>
        <w:tab w:val="center" w:pos="4513"/>
        <w:tab w:val="right" w:pos="9026"/>
      </w:tabs>
    </w:pPr>
  </w:style>
  <w:style w:type="character" w:customStyle="1" w:styleId="a6">
    <w:name w:val="页脚 字符"/>
    <w:basedOn w:val="a0"/>
    <w:link w:val="a5"/>
    <w:uiPriority w:val="99"/>
    <w:rsid w:val="00646D8D"/>
  </w:style>
  <w:style w:type="paragraph" w:customStyle="1" w:styleId="LEUFPFac">
    <w:name w:val="LEU_FP_Fac"/>
    <w:rsid w:val="00646D8D"/>
    <w:pPr>
      <w:spacing w:before="60" w:line="280" w:lineRule="exact"/>
    </w:pPr>
    <w:rPr>
      <w:rFonts w:eastAsia="Times New Roman"/>
      <w:caps/>
      <w:sz w:val="22"/>
      <w:szCs w:val="22"/>
      <w:lang w:eastAsia="en-US"/>
    </w:rPr>
  </w:style>
  <w:style w:type="paragraph" w:customStyle="1" w:styleId="LEUFPSchool">
    <w:name w:val="LEU_FP_School"/>
    <w:next w:val="LEUFPFac"/>
    <w:rsid w:val="00646D8D"/>
    <w:pPr>
      <w:spacing w:line="400" w:lineRule="exact"/>
    </w:pPr>
    <w:rPr>
      <w:rFonts w:eastAsia="Times New Roman"/>
      <w:b/>
      <w:sz w:val="36"/>
      <w:szCs w:val="36"/>
      <w:lang w:eastAsia="en-US"/>
    </w:rPr>
  </w:style>
  <w:style w:type="paragraph" w:customStyle="1" w:styleId="LEUNormal">
    <w:name w:val="LEU_Normal"/>
    <w:rsid w:val="00646D8D"/>
    <w:rPr>
      <w:rFonts w:eastAsia="Times New Roman"/>
      <w:sz w:val="24"/>
      <w:szCs w:val="24"/>
      <w:lang w:eastAsia="en-US"/>
    </w:rPr>
  </w:style>
  <w:style w:type="paragraph" w:customStyle="1" w:styleId="LEUHeaderOne">
    <w:name w:val="LEU_HeaderOne"/>
    <w:basedOn w:val="LEUNormal"/>
    <w:rsid w:val="00646D8D"/>
    <w:pPr>
      <w:spacing w:line="200" w:lineRule="exact"/>
    </w:pPr>
    <w:rPr>
      <w:b/>
      <w:sz w:val="16"/>
    </w:rPr>
  </w:style>
  <w:style w:type="paragraph" w:customStyle="1" w:styleId="LEUHeaderTwo">
    <w:name w:val="LEU_HeaderTwo"/>
    <w:basedOn w:val="LEUNormal"/>
    <w:rsid w:val="00646D8D"/>
    <w:pPr>
      <w:spacing w:before="40" w:line="200" w:lineRule="exact"/>
    </w:pPr>
    <w:rPr>
      <w:sz w:val="16"/>
    </w:rPr>
  </w:style>
  <w:style w:type="character" w:customStyle="1" w:styleId="10">
    <w:name w:val="标题 1 字符"/>
    <w:link w:val="1"/>
    <w:uiPriority w:val="9"/>
    <w:rsid w:val="00C64AC1"/>
    <w:rPr>
      <w:rFonts w:eastAsia="Times New Roman" w:cs="Times New Roman"/>
      <w:b/>
      <w:bCs/>
      <w:kern w:val="32"/>
      <w:sz w:val="32"/>
      <w:szCs w:val="32"/>
      <w:lang w:val="x-none" w:eastAsia="en-US"/>
    </w:rPr>
  </w:style>
  <w:style w:type="character" w:customStyle="1" w:styleId="20">
    <w:name w:val="标题 2 字符"/>
    <w:link w:val="2"/>
    <w:uiPriority w:val="9"/>
    <w:rsid w:val="000D0BD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table" w:styleId="a7">
    <w:name w:val="Table Grid"/>
    <w:basedOn w:val="a1"/>
    <w:uiPriority w:val="59"/>
    <w:rsid w:val="00E022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uiPriority w:val="99"/>
    <w:unhideWhenUsed/>
    <w:rsid w:val="00A8109D"/>
    <w:rPr>
      <w:color w:val="0000FF"/>
      <w:u w:val="single"/>
    </w:rPr>
  </w:style>
  <w:style w:type="paragraph" w:customStyle="1" w:styleId="Default">
    <w:name w:val="Default"/>
    <w:rsid w:val="00C220F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9">
    <w:name w:val="Title"/>
    <w:basedOn w:val="a"/>
    <w:link w:val="aa"/>
    <w:qFormat/>
    <w:rsid w:val="00E71292"/>
    <w:pPr>
      <w:jc w:val="center"/>
    </w:pPr>
    <w:rPr>
      <w:rFonts w:ascii="Garamond" w:eastAsia="Times New Roman" w:hAnsi="Garamond" w:cs="Times New Roman"/>
      <w:b/>
      <w:sz w:val="24"/>
      <w:szCs w:val="20"/>
      <w:lang w:val="x-none" w:eastAsia="x-none"/>
    </w:rPr>
  </w:style>
  <w:style w:type="character" w:customStyle="1" w:styleId="aa">
    <w:name w:val="标题 字符"/>
    <w:link w:val="a9"/>
    <w:rsid w:val="00E71292"/>
    <w:rPr>
      <w:rFonts w:ascii="Garamond" w:eastAsia="Times New Roman" w:hAnsi="Garamond" w:cs="Times New Roman"/>
      <w:b/>
      <w:sz w:val="24"/>
      <w:szCs w:val="20"/>
    </w:rPr>
  </w:style>
  <w:style w:type="paragraph" w:styleId="ab">
    <w:name w:val="Document Map"/>
    <w:basedOn w:val="a"/>
    <w:link w:val="ac"/>
    <w:uiPriority w:val="99"/>
    <w:semiHidden/>
    <w:unhideWhenUsed/>
    <w:rsid w:val="00E71292"/>
    <w:rPr>
      <w:rFonts w:ascii="Tahoma" w:hAnsi="Tahoma" w:cs="Times New Roman"/>
      <w:sz w:val="16"/>
      <w:szCs w:val="16"/>
      <w:lang w:val="x-none"/>
    </w:rPr>
  </w:style>
  <w:style w:type="character" w:customStyle="1" w:styleId="ac">
    <w:name w:val="文档结构图 字符"/>
    <w:link w:val="ab"/>
    <w:uiPriority w:val="99"/>
    <w:semiHidden/>
    <w:rsid w:val="00E71292"/>
    <w:rPr>
      <w:rFonts w:ascii="Tahoma" w:hAnsi="Tahoma" w:cs="Tahoma"/>
      <w:sz w:val="16"/>
      <w:szCs w:val="16"/>
      <w:lang w:eastAsia="en-US"/>
    </w:rPr>
  </w:style>
  <w:style w:type="character" w:styleId="ad">
    <w:name w:val="FollowedHyperlink"/>
    <w:uiPriority w:val="99"/>
    <w:semiHidden/>
    <w:unhideWhenUsed/>
    <w:rsid w:val="00715C4D"/>
    <w:rPr>
      <w:color w:val="800080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C2B6D"/>
    <w:rPr>
      <w:rFonts w:ascii="Tahoma" w:hAnsi="Tahoma" w:cs="Times New Roman"/>
      <w:sz w:val="16"/>
      <w:szCs w:val="16"/>
      <w:lang w:val="x-none"/>
    </w:rPr>
  </w:style>
  <w:style w:type="character" w:customStyle="1" w:styleId="af">
    <w:name w:val="批注框文本 字符"/>
    <w:link w:val="ae"/>
    <w:uiPriority w:val="99"/>
    <w:semiHidden/>
    <w:rsid w:val="00AC2B6D"/>
    <w:rPr>
      <w:rFonts w:ascii="Tahoma" w:hAnsi="Tahoma" w:cs="Tahoma"/>
      <w:sz w:val="16"/>
      <w:szCs w:val="16"/>
      <w:lang w:eastAsia="en-US"/>
    </w:rPr>
  </w:style>
  <w:style w:type="paragraph" w:styleId="af0">
    <w:name w:val="List Paragraph"/>
    <w:basedOn w:val="a"/>
    <w:uiPriority w:val="34"/>
    <w:qFormat/>
    <w:rsid w:val="00437167"/>
    <w:pPr>
      <w:ind w:left="720"/>
    </w:pPr>
  </w:style>
  <w:style w:type="paragraph" w:styleId="af1">
    <w:name w:val="footnote text"/>
    <w:basedOn w:val="a"/>
    <w:link w:val="af2"/>
    <w:uiPriority w:val="99"/>
    <w:semiHidden/>
    <w:unhideWhenUsed/>
    <w:rsid w:val="00DC1A4C"/>
    <w:rPr>
      <w:sz w:val="20"/>
      <w:szCs w:val="20"/>
    </w:rPr>
  </w:style>
  <w:style w:type="character" w:customStyle="1" w:styleId="af2">
    <w:name w:val="脚注文本 字符"/>
    <w:link w:val="af1"/>
    <w:uiPriority w:val="99"/>
    <w:semiHidden/>
    <w:rsid w:val="00DC1A4C"/>
    <w:rPr>
      <w:lang w:eastAsia="en-US"/>
    </w:rPr>
  </w:style>
  <w:style w:type="character" w:styleId="af3">
    <w:name w:val="footnote reference"/>
    <w:uiPriority w:val="99"/>
    <w:semiHidden/>
    <w:unhideWhenUsed/>
    <w:rsid w:val="00DC1A4C"/>
    <w:rPr>
      <w:vertAlign w:val="superscript"/>
    </w:rPr>
  </w:style>
  <w:style w:type="character" w:styleId="af4">
    <w:name w:val="annotation reference"/>
    <w:basedOn w:val="a0"/>
    <w:uiPriority w:val="99"/>
    <w:semiHidden/>
    <w:unhideWhenUsed/>
    <w:rsid w:val="003A4234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3A4234"/>
    <w:rPr>
      <w:sz w:val="20"/>
      <w:szCs w:val="20"/>
    </w:rPr>
  </w:style>
  <w:style w:type="character" w:customStyle="1" w:styleId="af6">
    <w:name w:val="批注文字 字符"/>
    <w:basedOn w:val="a0"/>
    <w:link w:val="af5"/>
    <w:uiPriority w:val="99"/>
    <w:semiHidden/>
    <w:rsid w:val="003A4234"/>
    <w:rPr>
      <w:lang w:eastAsia="en-US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3A4234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3A423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3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is.leeds.ac.uk/ResearchEthicsPolicies" TargetMode="External"/><Relationship Id="rId13" Type="http://schemas.openxmlformats.org/officeDocument/2006/relationships/hyperlink" Target="http://ris.leeds.ac.uk/ResearchEthicsPolici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ibrary.leeds.ac.uk/research-data-policies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eeds.ac.uk/informationsecurity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ris.leeds.ac.uk/uolethicsapplication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://www.leeds.ac.uk/ethics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18987CE-743F-4D0B-A839-AE6989DEE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1723</Words>
  <Characters>9823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11523</CharactersWithSpaces>
  <SharedDoc>false</SharedDoc>
  <HLinks>
    <vt:vector size="36" baseType="variant">
      <vt:variant>
        <vt:i4>196675</vt:i4>
      </vt:variant>
      <vt:variant>
        <vt:i4>15</vt:i4>
      </vt:variant>
      <vt:variant>
        <vt:i4>0</vt:i4>
      </vt:variant>
      <vt:variant>
        <vt:i4>5</vt:i4>
      </vt:variant>
      <vt:variant>
        <vt:lpwstr>http://ris.leeds.ac.uk/ResearchEthicsPolicies</vt:lpwstr>
      </vt:variant>
      <vt:variant>
        <vt:lpwstr/>
      </vt:variant>
      <vt:variant>
        <vt:i4>4784136</vt:i4>
      </vt:variant>
      <vt:variant>
        <vt:i4>12</vt:i4>
      </vt:variant>
      <vt:variant>
        <vt:i4>0</vt:i4>
      </vt:variant>
      <vt:variant>
        <vt:i4>5</vt:i4>
      </vt:variant>
      <vt:variant>
        <vt:lpwstr>http://library.leeds.ac.uk/research-data-policies</vt:lpwstr>
      </vt:variant>
      <vt:variant>
        <vt:lpwstr>activate-tab1_university_research_data_policy</vt:lpwstr>
      </vt:variant>
      <vt:variant>
        <vt:i4>7208999</vt:i4>
      </vt:variant>
      <vt:variant>
        <vt:i4>9</vt:i4>
      </vt:variant>
      <vt:variant>
        <vt:i4>0</vt:i4>
      </vt:variant>
      <vt:variant>
        <vt:i4>5</vt:i4>
      </vt:variant>
      <vt:variant>
        <vt:lpwstr>http://www.leeds.ac.uk/informationsecurity</vt:lpwstr>
      </vt:variant>
      <vt:variant>
        <vt:lpwstr/>
      </vt:variant>
      <vt:variant>
        <vt:i4>6750249</vt:i4>
      </vt:variant>
      <vt:variant>
        <vt:i4>6</vt:i4>
      </vt:variant>
      <vt:variant>
        <vt:i4>0</vt:i4>
      </vt:variant>
      <vt:variant>
        <vt:i4>5</vt:i4>
      </vt:variant>
      <vt:variant>
        <vt:lpwstr>http://ris.leeds.ac.uk/uolethicsapplication</vt:lpwstr>
      </vt:variant>
      <vt:variant>
        <vt:lpwstr/>
      </vt:variant>
      <vt:variant>
        <vt:i4>1769563</vt:i4>
      </vt:variant>
      <vt:variant>
        <vt:i4>3</vt:i4>
      </vt:variant>
      <vt:variant>
        <vt:i4>0</vt:i4>
      </vt:variant>
      <vt:variant>
        <vt:i4>5</vt:i4>
      </vt:variant>
      <vt:variant>
        <vt:lpwstr>http://www.leeds.ac.uk/ethics</vt:lpwstr>
      </vt:variant>
      <vt:variant>
        <vt:lpwstr/>
      </vt:variant>
      <vt:variant>
        <vt:i4>196675</vt:i4>
      </vt:variant>
      <vt:variant>
        <vt:i4>0</vt:i4>
      </vt:variant>
      <vt:variant>
        <vt:i4>0</vt:i4>
      </vt:variant>
      <vt:variant>
        <vt:i4>5</vt:i4>
      </vt:variant>
      <vt:variant>
        <vt:lpwstr>http://ris.leeds.ac.uk/ResearchEthicsPolicies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Hollomotz</dc:creator>
  <cp:keywords/>
  <cp:lastModifiedBy>Xueyang Li</cp:lastModifiedBy>
  <cp:revision>2</cp:revision>
  <cp:lastPrinted>2017-02-01T15:59:00Z</cp:lastPrinted>
  <dcterms:created xsi:type="dcterms:W3CDTF">2019-08-23T13:07:00Z</dcterms:created>
  <dcterms:modified xsi:type="dcterms:W3CDTF">2019-08-23T13:07:00Z</dcterms:modified>
</cp:coreProperties>
</file>
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0642" w:type="dxa"/>
        <w:tblInd w:w="-856" w:type="dxa"/>
        <w:tblLook w:val="04A0" w:firstRow="1" w:lastRow="0" w:firstColumn="1" w:lastColumn="0" w:noHBand="0" w:noVBand="1"/>
      </w:tblPr>
      <w:tblGrid>
        <w:gridCol w:w="2842"/>
        <w:gridCol w:w="283"/>
        <w:gridCol w:w="583"/>
        <w:gridCol w:w="867"/>
        <w:gridCol w:w="867"/>
        <w:gridCol w:w="866"/>
        <w:gridCol w:w="867"/>
        <w:gridCol w:w="867"/>
        <w:gridCol w:w="866"/>
        <w:gridCol w:w="867"/>
        <w:gridCol w:w="867"/>
      </w:tblGrid>
      <w:tr w:rsidR="008F59EB" w14:paraId="2489687D" w14:textId="77777777" w:rsidTr="00443047">
        <w:trPr>
          <w:ins w:id="0" w:author="Xueyang Li" w:date="2019-08-29T14:47:00Z"/>
        </w:trPr>
        <w:tc>
          <w:tcPr>
            <w:tcW w:w="3125" w:type="dxa"/>
            <w:gridSpan w:val="2"/>
            <w:tcBorders>
              <w:top w:val="nil"/>
              <w:left w:val="nil"/>
              <w:bottom w:val="single" w:sz="4" w:space="0" w:color="auto"/>
              <w:right w:val="nil"/>
            </w:tcBorders>
            <w:vAlign w:val="bottom"/>
          </w:tcPr>
          <w:p w14:paraId="7D299F61" w14:textId="77777777" w:rsidR="008F59EB" w:rsidRDefault="008F59EB" w:rsidP="00443047">
            <w:pPr>
              <w:rPr>
                <w:ins w:id="1" w:author="Xueyang Li" w:date="2019-08-29T14:47:00Z"/>
                <w:rFonts w:ascii="Arial" w:hAnsi="Arial" w:cs="Arial"/>
                <w:b/>
                <w:sz w:val="36"/>
                <w:szCs w:val="36"/>
              </w:rPr>
            </w:pPr>
            <w:bookmarkStart w:id="2" w:name="_Hlk17747436"/>
            <w:ins w:id="3" w:author="Xueyang Li" w:date="2019-08-29T14:47:00Z">
              <w:r w:rsidRPr="00414B26">
                <w:rPr>
                  <w:rFonts w:ascii="Arial" w:hAnsi="Arial" w:cs="Arial"/>
                  <w:b/>
                  <w:sz w:val="36"/>
                  <w:szCs w:val="36"/>
                </w:rPr>
                <w:t xml:space="preserve">Leeds University </w:t>
              </w:r>
            </w:ins>
          </w:p>
          <w:p w14:paraId="40D44C84" w14:textId="77777777" w:rsidR="008F59EB" w:rsidRPr="00414B26" w:rsidRDefault="008F59EB" w:rsidP="00443047">
            <w:pPr>
              <w:rPr>
                <w:ins w:id="4" w:author="Xueyang Li" w:date="2019-08-29T14:47:00Z"/>
                <w:rFonts w:ascii="Arial" w:hAnsi="Arial" w:cs="Arial"/>
                <w:b/>
                <w:sz w:val="36"/>
                <w:szCs w:val="36"/>
              </w:rPr>
            </w:pPr>
            <w:ins w:id="5" w:author="Xueyang Li" w:date="2019-08-29T14:47:00Z">
              <w:r w:rsidRPr="00414B26">
                <w:rPr>
                  <w:rFonts w:ascii="Arial" w:hAnsi="Arial" w:cs="Arial"/>
                  <w:b/>
                  <w:sz w:val="36"/>
                  <w:szCs w:val="36"/>
                </w:rPr>
                <w:t>Business School</w:t>
              </w:r>
            </w:ins>
          </w:p>
        </w:tc>
        <w:tc>
          <w:tcPr>
            <w:tcW w:w="7517" w:type="dxa"/>
            <w:gridSpan w:val="9"/>
            <w:tcBorders>
              <w:top w:val="nil"/>
              <w:left w:val="nil"/>
              <w:bottom w:val="single" w:sz="4" w:space="0" w:color="auto"/>
              <w:right w:val="nil"/>
            </w:tcBorders>
            <w:vAlign w:val="bottom"/>
          </w:tcPr>
          <w:p w14:paraId="2B883C98" w14:textId="77777777" w:rsidR="008F59EB" w:rsidRDefault="008F59EB" w:rsidP="00443047">
            <w:pPr>
              <w:jc w:val="right"/>
              <w:rPr>
                <w:ins w:id="6" w:author="Xueyang Li" w:date="2019-08-29T14:47:00Z"/>
              </w:rPr>
            </w:pPr>
            <w:ins w:id="7" w:author="Xueyang Li" w:date="2019-08-29T14:47:00Z">
              <w:r>
                <w:rPr>
                  <w:rFonts w:ascii="Arial" w:hAnsi="Arial" w:cs="Arial"/>
                  <w:noProof/>
                  <w:sz w:val="36"/>
                  <w:szCs w:val="36"/>
                </w:rPr>
                <w:drawing>
                  <wp:inline distT="0" distB="0" distL="0" distR="0" wp14:anchorId="4FA6A823" wp14:editId="478D16AA">
                    <wp:extent cx="21621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771525"/>
                            </a:xfrm>
                            <a:prstGeom prst="rect">
                              <a:avLst/>
                            </a:prstGeom>
                            <a:noFill/>
                          </pic:spPr>
                        </pic:pic>
                      </a:graphicData>
                    </a:graphic>
                  </wp:inline>
                </w:drawing>
              </w:r>
            </w:ins>
          </w:p>
        </w:tc>
      </w:tr>
      <w:tr w:rsidR="008F59EB" w14:paraId="383DF886" w14:textId="77777777" w:rsidTr="00443047">
        <w:trPr>
          <w:ins w:id="8" w:author="Xueyang Li" w:date="2019-08-29T14:47:00Z"/>
        </w:trPr>
        <w:tc>
          <w:tcPr>
            <w:tcW w:w="10642" w:type="dxa"/>
            <w:gridSpan w:val="11"/>
            <w:tcBorders>
              <w:top w:val="single" w:sz="4" w:space="0" w:color="auto"/>
              <w:left w:val="nil"/>
              <w:bottom w:val="nil"/>
              <w:right w:val="nil"/>
            </w:tcBorders>
          </w:tcPr>
          <w:p w14:paraId="467A5203" w14:textId="77777777" w:rsidR="008F59EB" w:rsidRPr="00EE486C" w:rsidRDefault="008F59EB" w:rsidP="00443047">
            <w:pPr>
              <w:rPr>
                <w:ins w:id="9" w:author="Xueyang Li" w:date="2019-08-29T14:47:00Z"/>
                <w:rFonts w:ascii="Arial" w:hAnsi="Arial"/>
                <w:sz w:val="28"/>
                <w:szCs w:val="28"/>
              </w:rPr>
            </w:pPr>
          </w:p>
          <w:p w14:paraId="5DA90552" w14:textId="77777777" w:rsidR="008F59EB" w:rsidRPr="00EE486C" w:rsidRDefault="008F59EB" w:rsidP="00443047">
            <w:pPr>
              <w:rPr>
                <w:ins w:id="10" w:author="Xueyang Li" w:date="2019-08-29T14:47:00Z"/>
                <w:rFonts w:ascii="Arial" w:hAnsi="Arial"/>
                <w:b/>
                <w:sz w:val="52"/>
                <w:szCs w:val="52"/>
              </w:rPr>
            </w:pPr>
            <w:ins w:id="11" w:author="Xueyang Li" w:date="2019-08-29T14:47:00Z">
              <w:r>
                <w:rPr>
                  <w:rFonts w:ascii="Arial" w:hAnsi="Arial"/>
                  <w:b/>
                  <w:sz w:val="52"/>
                  <w:szCs w:val="52"/>
                </w:rPr>
                <w:t>Dissertation/Project</w:t>
              </w:r>
              <w:r w:rsidRPr="00EE486C">
                <w:rPr>
                  <w:rFonts w:ascii="Arial" w:hAnsi="Arial"/>
                  <w:b/>
                  <w:sz w:val="52"/>
                  <w:szCs w:val="52"/>
                </w:rPr>
                <w:t xml:space="preserve"> Coversheet</w:t>
              </w:r>
            </w:ins>
          </w:p>
        </w:tc>
      </w:tr>
      <w:tr w:rsidR="008F59EB" w14:paraId="4B80FE99" w14:textId="77777777" w:rsidTr="00443047">
        <w:trPr>
          <w:trHeight w:val="686"/>
          <w:ins w:id="12" w:author="Xueyang Li" w:date="2019-08-29T14:47:00Z"/>
        </w:trPr>
        <w:tc>
          <w:tcPr>
            <w:tcW w:w="10642" w:type="dxa"/>
            <w:gridSpan w:val="11"/>
            <w:tcBorders>
              <w:top w:val="nil"/>
              <w:left w:val="nil"/>
              <w:right w:val="nil"/>
            </w:tcBorders>
          </w:tcPr>
          <w:p w14:paraId="3C740F70" w14:textId="77777777" w:rsidR="008F59EB" w:rsidRDefault="008F59EB" w:rsidP="00443047">
            <w:pPr>
              <w:rPr>
                <w:ins w:id="13" w:author="Xueyang Li" w:date="2019-08-29T14:47:00Z"/>
              </w:rPr>
            </w:pPr>
          </w:p>
        </w:tc>
      </w:tr>
      <w:tr w:rsidR="008F59EB" w14:paraId="340AA926" w14:textId="77777777" w:rsidTr="00443047">
        <w:trPr>
          <w:trHeight w:val="567"/>
          <w:ins w:id="14" w:author="Xueyang Li" w:date="2019-08-29T14:47:00Z"/>
        </w:trPr>
        <w:tc>
          <w:tcPr>
            <w:tcW w:w="2842" w:type="dxa"/>
            <w:vAlign w:val="center"/>
          </w:tcPr>
          <w:p w14:paraId="2EB4154A" w14:textId="77777777" w:rsidR="008F59EB" w:rsidRPr="00237FF3" w:rsidRDefault="008F59EB" w:rsidP="00443047">
            <w:pPr>
              <w:pStyle w:val="SectionTitle"/>
              <w:framePr w:hSpace="0" w:wrap="auto" w:vAnchor="margin" w:xAlign="left" w:yAlign="inline"/>
              <w:suppressOverlap w:val="0"/>
              <w:jc w:val="left"/>
              <w:rPr>
                <w:ins w:id="15" w:author="Xueyang Li" w:date="2019-08-29T14:47:00Z"/>
                <w:rFonts w:ascii="Arial" w:hAnsi="Arial" w:cs="Arial"/>
                <w:color w:val="auto"/>
                <w:szCs w:val="24"/>
              </w:rPr>
            </w:pPr>
            <w:ins w:id="16" w:author="Xueyang Li" w:date="2019-08-29T14:47:00Z">
              <w:r w:rsidRPr="00237FF3">
                <w:rPr>
                  <w:rFonts w:ascii="Arial" w:hAnsi="Arial" w:cs="Arial"/>
                  <w:color w:val="auto"/>
                  <w:szCs w:val="24"/>
                </w:rPr>
                <w:t>Student ID Number:</w:t>
              </w:r>
            </w:ins>
          </w:p>
        </w:tc>
        <w:tc>
          <w:tcPr>
            <w:tcW w:w="866" w:type="dxa"/>
            <w:gridSpan w:val="2"/>
            <w:vAlign w:val="center"/>
          </w:tcPr>
          <w:p w14:paraId="4DA18C54" w14:textId="77777777" w:rsidR="008F59EB" w:rsidRPr="00F33555" w:rsidRDefault="008F59EB" w:rsidP="00443047">
            <w:pPr>
              <w:jc w:val="center"/>
              <w:rPr>
                <w:ins w:id="17" w:author="Xueyang Li" w:date="2019-08-29T14:47:00Z"/>
                <w:rFonts w:ascii="Arial" w:hAnsi="Arial" w:cs="Arial"/>
                <w:sz w:val="24"/>
                <w:szCs w:val="24"/>
              </w:rPr>
            </w:pPr>
            <w:ins w:id="18" w:author="Xueyang Li" w:date="2019-08-29T14:47:00Z">
              <w:r>
                <w:rPr>
                  <w:rFonts w:ascii="Arial" w:hAnsi="Arial" w:cs="Arial" w:hint="eastAsia"/>
                  <w:sz w:val="24"/>
                  <w:szCs w:val="24"/>
                </w:rPr>
                <w:t>2</w:t>
              </w:r>
            </w:ins>
          </w:p>
        </w:tc>
        <w:tc>
          <w:tcPr>
            <w:tcW w:w="867" w:type="dxa"/>
            <w:vAlign w:val="center"/>
          </w:tcPr>
          <w:p w14:paraId="49914131" w14:textId="77777777" w:rsidR="008F59EB" w:rsidRPr="00F33555" w:rsidRDefault="008F59EB" w:rsidP="00443047">
            <w:pPr>
              <w:jc w:val="center"/>
              <w:rPr>
                <w:ins w:id="19" w:author="Xueyang Li" w:date="2019-08-29T14:47:00Z"/>
                <w:rFonts w:ascii="Arial" w:hAnsi="Arial" w:cs="Arial"/>
                <w:sz w:val="24"/>
                <w:szCs w:val="24"/>
              </w:rPr>
            </w:pPr>
            <w:ins w:id="20" w:author="Xueyang Li" w:date="2019-08-29T14:47:00Z">
              <w:r>
                <w:rPr>
                  <w:rFonts w:ascii="Arial" w:hAnsi="Arial" w:cs="Arial" w:hint="eastAsia"/>
                  <w:sz w:val="24"/>
                  <w:szCs w:val="24"/>
                </w:rPr>
                <w:t>0</w:t>
              </w:r>
            </w:ins>
          </w:p>
        </w:tc>
        <w:tc>
          <w:tcPr>
            <w:tcW w:w="867" w:type="dxa"/>
            <w:vAlign w:val="center"/>
          </w:tcPr>
          <w:p w14:paraId="647EC400" w14:textId="77777777" w:rsidR="008F59EB" w:rsidRPr="00F33555" w:rsidRDefault="008F59EB" w:rsidP="00443047">
            <w:pPr>
              <w:jc w:val="center"/>
              <w:rPr>
                <w:ins w:id="21" w:author="Xueyang Li" w:date="2019-08-29T14:47:00Z"/>
                <w:rFonts w:ascii="Arial" w:hAnsi="Arial" w:cs="Arial"/>
                <w:sz w:val="24"/>
                <w:szCs w:val="24"/>
              </w:rPr>
            </w:pPr>
            <w:ins w:id="22" w:author="Xueyang Li" w:date="2019-08-29T14:47:00Z">
              <w:r>
                <w:rPr>
                  <w:rFonts w:ascii="Arial" w:hAnsi="Arial" w:cs="Arial" w:hint="eastAsia"/>
                  <w:sz w:val="24"/>
                  <w:szCs w:val="24"/>
                </w:rPr>
                <w:t>1</w:t>
              </w:r>
            </w:ins>
          </w:p>
        </w:tc>
        <w:tc>
          <w:tcPr>
            <w:tcW w:w="866" w:type="dxa"/>
            <w:vAlign w:val="center"/>
          </w:tcPr>
          <w:p w14:paraId="6E320D9D" w14:textId="77777777" w:rsidR="008F59EB" w:rsidRPr="00F33555" w:rsidRDefault="008F59EB" w:rsidP="00443047">
            <w:pPr>
              <w:jc w:val="center"/>
              <w:rPr>
                <w:ins w:id="23" w:author="Xueyang Li" w:date="2019-08-29T14:47:00Z"/>
                <w:rFonts w:ascii="Arial" w:hAnsi="Arial" w:cs="Arial"/>
                <w:sz w:val="24"/>
                <w:szCs w:val="24"/>
              </w:rPr>
            </w:pPr>
            <w:ins w:id="24" w:author="Xueyang Li" w:date="2019-08-29T14:47:00Z">
              <w:r>
                <w:rPr>
                  <w:rFonts w:ascii="Arial" w:hAnsi="Arial" w:cs="Arial" w:hint="eastAsia"/>
                  <w:sz w:val="24"/>
                  <w:szCs w:val="24"/>
                </w:rPr>
                <w:t>2</w:t>
              </w:r>
            </w:ins>
          </w:p>
        </w:tc>
        <w:tc>
          <w:tcPr>
            <w:tcW w:w="867" w:type="dxa"/>
            <w:vAlign w:val="center"/>
          </w:tcPr>
          <w:p w14:paraId="1141232B" w14:textId="77777777" w:rsidR="008F59EB" w:rsidRPr="00F33555" w:rsidRDefault="008F59EB" w:rsidP="00443047">
            <w:pPr>
              <w:jc w:val="center"/>
              <w:rPr>
                <w:ins w:id="25" w:author="Xueyang Li" w:date="2019-08-29T14:47:00Z"/>
                <w:rFonts w:ascii="Arial" w:hAnsi="Arial" w:cs="Arial"/>
                <w:sz w:val="24"/>
                <w:szCs w:val="24"/>
              </w:rPr>
            </w:pPr>
            <w:ins w:id="26" w:author="Xueyang Li" w:date="2019-08-29T14:47:00Z">
              <w:r>
                <w:rPr>
                  <w:rFonts w:ascii="Arial" w:hAnsi="Arial" w:cs="Arial" w:hint="eastAsia"/>
                  <w:sz w:val="24"/>
                  <w:szCs w:val="24"/>
                </w:rPr>
                <w:t>7</w:t>
              </w:r>
            </w:ins>
          </w:p>
        </w:tc>
        <w:tc>
          <w:tcPr>
            <w:tcW w:w="867" w:type="dxa"/>
            <w:vAlign w:val="center"/>
          </w:tcPr>
          <w:p w14:paraId="0AEEE817" w14:textId="77777777" w:rsidR="008F59EB" w:rsidRPr="00F33555" w:rsidRDefault="008F59EB" w:rsidP="00443047">
            <w:pPr>
              <w:jc w:val="center"/>
              <w:rPr>
                <w:ins w:id="27" w:author="Xueyang Li" w:date="2019-08-29T14:47:00Z"/>
                <w:rFonts w:ascii="Arial" w:hAnsi="Arial" w:cs="Arial"/>
                <w:sz w:val="24"/>
                <w:szCs w:val="24"/>
              </w:rPr>
            </w:pPr>
            <w:ins w:id="28" w:author="Xueyang Li" w:date="2019-08-29T14:47:00Z">
              <w:r>
                <w:rPr>
                  <w:rFonts w:ascii="Arial" w:hAnsi="Arial" w:cs="Arial" w:hint="eastAsia"/>
                  <w:sz w:val="24"/>
                  <w:szCs w:val="24"/>
                </w:rPr>
                <w:t>4</w:t>
              </w:r>
            </w:ins>
          </w:p>
        </w:tc>
        <w:tc>
          <w:tcPr>
            <w:tcW w:w="866" w:type="dxa"/>
            <w:vAlign w:val="center"/>
          </w:tcPr>
          <w:p w14:paraId="0A4A6811" w14:textId="77777777" w:rsidR="008F59EB" w:rsidRPr="00F33555" w:rsidRDefault="008F59EB" w:rsidP="00443047">
            <w:pPr>
              <w:jc w:val="center"/>
              <w:rPr>
                <w:ins w:id="29" w:author="Xueyang Li" w:date="2019-08-29T14:47:00Z"/>
                <w:rFonts w:ascii="Arial" w:hAnsi="Arial" w:cs="Arial"/>
                <w:sz w:val="24"/>
                <w:szCs w:val="24"/>
              </w:rPr>
            </w:pPr>
            <w:ins w:id="30" w:author="Xueyang Li" w:date="2019-08-29T14:47:00Z">
              <w:r>
                <w:rPr>
                  <w:rFonts w:ascii="Arial" w:hAnsi="Arial" w:cs="Arial" w:hint="eastAsia"/>
                  <w:sz w:val="24"/>
                  <w:szCs w:val="24"/>
                </w:rPr>
                <w:t>1</w:t>
              </w:r>
            </w:ins>
          </w:p>
        </w:tc>
        <w:tc>
          <w:tcPr>
            <w:tcW w:w="867" w:type="dxa"/>
            <w:vAlign w:val="center"/>
          </w:tcPr>
          <w:p w14:paraId="63870002" w14:textId="77777777" w:rsidR="008F59EB" w:rsidRPr="00F33555" w:rsidRDefault="008F59EB" w:rsidP="00443047">
            <w:pPr>
              <w:jc w:val="center"/>
              <w:rPr>
                <w:ins w:id="31" w:author="Xueyang Li" w:date="2019-08-29T14:47:00Z"/>
                <w:rFonts w:ascii="Arial" w:hAnsi="Arial" w:cs="Arial"/>
                <w:sz w:val="24"/>
                <w:szCs w:val="24"/>
              </w:rPr>
            </w:pPr>
            <w:ins w:id="32" w:author="Xueyang Li" w:date="2019-08-29T14:47:00Z">
              <w:r>
                <w:rPr>
                  <w:rFonts w:ascii="Arial" w:hAnsi="Arial" w:cs="Arial" w:hint="eastAsia"/>
                  <w:sz w:val="24"/>
                  <w:szCs w:val="24"/>
                </w:rPr>
                <w:t>5</w:t>
              </w:r>
            </w:ins>
          </w:p>
        </w:tc>
        <w:tc>
          <w:tcPr>
            <w:tcW w:w="867" w:type="dxa"/>
            <w:vAlign w:val="center"/>
          </w:tcPr>
          <w:p w14:paraId="4D183088" w14:textId="77777777" w:rsidR="008F59EB" w:rsidRPr="00F33555" w:rsidRDefault="008F59EB" w:rsidP="00443047">
            <w:pPr>
              <w:jc w:val="center"/>
              <w:rPr>
                <w:ins w:id="33" w:author="Xueyang Li" w:date="2019-08-29T14:47:00Z"/>
                <w:rFonts w:ascii="Arial" w:hAnsi="Arial" w:cs="Arial"/>
                <w:sz w:val="24"/>
                <w:szCs w:val="24"/>
              </w:rPr>
            </w:pPr>
            <w:ins w:id="34" w:author="Xueyang Li" w:date="2019-08-29T14:47:00Z">
              <w:r>
                <w:rPr>
                  <w:rFonts w:ascii="Arial" w:hAnsi="Arial" w:cs="Arial" w:hint="eastAsia"/>
                  <w:sz w:val="24"/>
                  <w:szCs w:val="24"/>
                </w:rPr>
                <w:t>0</w:t>
              </w:r>
            </w:ins>
          </w:p>
        </w:tc>
      </w:tr>
      <w:tr w:rsidR="008F59EB" w14:paraId="6CC00627" w14:textId="77777777" w:rsidTr="00443047">
        <w:trPr>
          <w:trHeight w:val="567"/>
          <w:ins w:id="35" w:author="Xueyang Li" w:date="2019-08-29T14:47:00Z"/>
        </w:trPr>
        <w:tc>
          <w:tcPr>
            <w:tcW w:w="2842" w:type="dxa"/>
            <w:vAlign w:val="center"/>
          </w:tcPr>
          <w:p w14:paraId="1807E52F" w14:textId="77777777" w:rsidR="008F59EB" w:rsidRPr="00237FF3" w:rsidRDefault="008F59EB" w:rsidP="00443047">
            <w:pPr>
              <w:pStyle w:val="SectionTitle"/>
              <w:framePr w:hSpace="0" w:wrap="auto" w:vAnchor="margin" w:xAlign="left" w:yAlign="inline"/>
              <w:suppressOverlap w:val="0"/>
              <w:jc w:val="left"/>
              <w:rPr>
                <w:ins w:id="36" w:author="Xueyang Li" w:date="2019-08-29T14:47:00Z"/>
                <w:rFonts w:ascii="Arial" w:hAnsi="Arial" w:cs="Arial"/>
                <w:color w:val="auto"/>
                <w:szCs w:val="24"/>
              </w:rPr>
            </w:pPr>
            <w:ins w:id="37" w:author="Xueyang Li" w:date="2019-08-29T14:47:00Z">
              <w:r>
                <w:rPr>
                  <w:rFonts w:ascii="Arial" w:hAnsi="Arial" w:cs="Arial"/>
                  <w:color w:val="auto"/>
                  <w:szCs w:val="24"/>
                </w:rPr>
                <w:t>Student Name</w:t>
              </w:r>
            </w:ins>
          </w:p>
        </w:tc>
        <w:tc>
          <w:tcPr>
            <w:tcW w:w="7800" w:type="dxa"/>
            <w:gridSpan w:val="10"/>
            <w:vAlign w:val="center"/>
          </w:tcPr>
          <w:p w14:paraId="01EFEF67" w14:textId="77777777" w:rsidR="008F59EB" w:rsidRPr="00F33555" w:rsidRDefault="008F59EB" w:rsidP="00443047">
            <w:pPr>
              <w:rPr>
                <w:ins w:id="38" w:author="Xueyang Li" w:date="2019-08-29T14:47:00Z"/>
                <w:rFonts w:ascii="Arial" w:hAnsi="Arial" w:cs="Arial"/>
              </w:rPr>
            </w:pPr>
            <w:ins w:id="39" w:author="Xueyang Li" w:date="2019-08-29T14:47:00Z">
              <w:r>
                <w:rPr>
                  <w:rFonts w:ascii="Arial" w:hAnsi="Arial" w:cs="Arial" w:hint="eastAsia"/>
                </w:rPr>
                <w:t>Xue</w:t>
              </w:r>
              <w:r>
                <w:rPr>
                  <w:rFonts w:ascii="Arial" w:hAnsi="Arial" w:cs="Arial"/>
                </w:rPr>
                <w:t>yang Li</w:t>
              </w:r>
            </w:ins>
          </w:p>
        </w:tc>
      </w:tr>
      <w:tr w:rsidR="008F59EB" w14:paraId="24E9655F" w14:textId="77777777" w:rsidTr="00443047">
        <w:trPr>
          <w:trHeight w:val="567"/>
          <w:ins w:id="40" w:author="Xueyang Li" w:date="2019-08-29T14:47:00Z"/>
        </w:trPr>
        <w:tc>
          <w:tcPr>
            <w:tcW w:w="2842" w:type="dxa"/>
            <w:vAlign w:val="center"/>
          </w:tcPr>
          <w:p w14:paraId="1DB8E7CE" w14:textId="77777777" w:rsidR="008F59EB" w:rsidRPr="00237FF3" w:rsidRDefault="008F59EB" w:rsidP="00443047">
            <w:pPr>
              <w:pStyle w:val="SectionTitle"/>
              <w:framePr w:hSpace="0" w:wrap="auto" w:vAnchor="margin" w:xAlign="left" w:yAlign="inline"/>
              <w:suppressOverlap w:val="0"/>
              <w:jc w:val="left"/>
              <w:rPr>
                <w:ins w:id="41" w:author="Xueyang Li" w:date="2019-08-29T14:47:00Z"/>
                <w:rFonts w:ascii="Arial" w:hAnsi="Arial" w:cs="Arial"/>
                <w:color w:val="auto"/>
                <w:szCs w:val="24"/>
              </w:rPr>
            </w:pPr>
            <w:ins w:id="42" w:author="Xueyang Li" w:date="2019-08-29T14:47:00Z">
              <w:r w:rsidRPr="00237FF3">
                <w:rPr>
                  <w:rFonts w:ascii="Arial" w:hAnsi="Arial" w:cs="Arial"/>
                  <w:color w:val="auto"/>
                  <w:szCs w:val="24"/>
                </w:rPr>
                <w:t>Module Code:</w:t>
              </w:r>
            </w:ins>
          </w:p>
        </w:tc>
        <w:tc>
          <w:tcPr>
            <w:tcW w:w="7800" w:type="dxa"/>
            <w:gridSpan w:val="10"/>
            <w:vAlign w:val="center"/>
          </w:tcPr>
          <w:p w14:paraId="59A187F3" w14:textId="77777777" w:rsidR="008F59EB" w:rsidRPr="002B29E8" w:rsidRDefault="008F59EB" w:rsidP="00443047">
            <w:pPr>
              <w:rPr>
                <w:ins w:id="43" w:author="Xueyang Li" w:date="2019-08-29T14:47:00Z"/>
                <w:rFonts w:ascii="Arial" w:hAnsi="Arial" w:cs="Arial"/>
              </w:rPr>
            </w:pPr>
            <w:ins w:id="44" w:author="Xueyang Li" w:date="2019-08-29T14:47:00Z">
              <w:r w:rsidRPr="00F33555">
                <w:rPr>
                  <w:rFonts w:ascii="Arial" w:hAnsi="Arial" w:cs="Arial"/>
                </w:rPr>
                <w:t>LUBS5578M</w:t>
              </w:r>
            </w:ins>
          </w:p>
        </w:tc>
      </w:tr>
      <w:tr w:rsidR="008F59EB" w14:paraId="45CE4368" w14:textId="77777777" w:rsidTr="00443047">
        <w:trPr>
          <w:trHeight w:val="567"/>
          <w:ins w:id="45" w:author="Xueyang Li" w:date="2019-08-29T14:47:00Z"/>
        </w:trPr>
        <w:tc>
          <w:tcPr>
            <w:tcW w:w="2842" w:type="dxa"/>
            <w:vAlign w:val="center"/>
          </w:tcPr>
          <w:p w14:paraId="28E2BD2A" w14:textId="77777777" w:rsidR="008F59EB" w:rsidRPr="00237FF3" w:rsidRDefault="008F59EB" w:rsidP="00443047">
            <w:pPr>
              <w:pStyle w:val="SectionTitle"/>
              <w:framePr w:hSpace="0" w:wrap="auto" w:vAnchor="margin" w:xAlign="left" w:yAlign="inline"/>
              <w:suppressOverlap w:val="0"/>
              <w:jc w:val="left"/>
              <w:rPr>
                <w:ins w:id="46" w:author="Xueyang Li" w:date="2019-08-29T14:47:00Z"/>
                <w:rFonts w:ascii="Arial" w:hAnsi="Arial" w:cs="Arial"/>
                <w:color w:val="auto"/>
                <w:szCs w:val="24"/>
              </w:rPr>
            </w:pPr>
            <w:ins w:id="47" w:author="Xueyang Li" w:date="2019-08-29T14:47:00Z">
              <w:r>
                <w:rPr>
                  <w:rFonts w:ascii="Arial" w:hAnsi="Arial" w:cs="Arial"/>
                  <w:color w:val="auto"/>
                  <w:szCs w:val="24"/>
                </w:rPr>
                <w:t>Programme of Study</w:t>
              </w:r>
              <w:r w:rsidRPr="00237FF3">
                <w:rPr>
                  <w:rFonts w:ascii="Arial" w:hAnsi="Arial" w:cs="Arial"/>
                  <w:color w:val="auto"/>
                  <w:szCs w:val="24"/>
                </w:rPr>
                <w:t>:</w:t>
              </w:r>
            </w:ins>
          </w:p>
        </w:tc>
        <w:tc>
          <w:tcPr>
            <w:tcW w:w="7800" w:type="dxa"/>
            <w:gridSpan w:val="10"/>
            <w:vAlign w:val="center"/>
          </w:tcPr>
          <w:p w14:paraId="1D7FAAF5" w14:textId="77777777" w:rsidR="008F59EB" w:rsidRPr="00F33555" w:rsidRDefault="008F59EB" w:rsidP="00443047">
            <w:pPr>
              <w:rPr>
                <w:ins w:id="48" w:author="Xueyang Li" w:date="2019-08-29T14:47:00Z"/>
                <w:rFonts w:ascii="Arial" w:hAnsi="Arial" w:cs="Arial"/>
              </w:rPr>
            </w:pPr>
            <w:ins w:id="49" w:author="Xueyang Li" w:date="2019-08-29T14:47:00Z">
              <w:r>
                <w:rPr>
                  <w:rFonts w:ascii="Arial" w:hAnsi="Arial" w:cs="Arial" w:hint="eastAsia"/>
                </w:rPr>
                <w:t>B</w:t>
              </w:r>
              <w:r>
                <w:rPr>
                  <w:rFonts w:ascii="Arial" w:hAnsi="Arial" w:cs="Arial"/>
                </w:rPr>
                <w:t>usiness Analytics and Decision Science</w:t>
              </w:r>
            </w:ins>
          </w:p>
        </w:tc>
      </w:tr>
      <w:tr w:rsidR="008F59EB" w14:paraId="248D100D" w14:textId="77777777" w:rsidTr="00443047">
        <w:trPr>
          <w:trHeight w:val="567"/>
          <w:ins w:id="50" w:author="Xueyang Li" w:date="2019-08-29T14:47:00Z"/>
        </w:trPr>
        <w:tc>
          <w:tcPr>
            <w:tcW w:w="2842" w:type="dxa"/>
            <w:vAlign w:val="center"/>
          </w:tcPr>
          <w:p w14:paraId="14FCD4C9" w14:textId="77777777" w:rsidR="008F59EB" w:rsidRPr="00237FF3" w:rsidRDefault="008F59EB" w:rsidP="00443047">
            <w:pPr>
              <w:pStyle w:val="SectionTitle"/>
              <w:framePr w:hSpace="0" w:wrap="auto" w:vAnchor="margin" w:xAlign="left" w:yAlign="inline"/>
              <w:suppressOverlap w:val="0"/>
              <w:jc w:val="left"/>
              <w:rPr>
                <w:ins w:id="51" w:author="Xueyang Li" w:date="2019-08-29T14:47:00Z"/>
                <w:color w:val="auto"/>
              </w:rPr>
            </w:pPr>
            <w:ins w:id="52" w:author="Xueyang Li" w:date="2019-08-29T14:47:00Z">
              <w:r>
                <w:rPr>
                  <w:rFonts w:ascii="Arial" w:hAnsi="Arial" w:cs="Arial"/>
                  <w:color w:val="auto"/>
                  <w:szCs w:val="24"/>
                </w:rPr>
                <w:t>Supervisor</w:t>
              </w:r>
              <w:r w:rsidRPr="00237FF3">
                <w:rPr>
                  <w:rFonts w:ascii="Arial" w:hAnsi="Arial" w:cs="Arial"/>
                  <w:color w:val="auto"/>
                  <w:szCs w:val="24"/>
                </w:rPr>
                <w:t>:</w:t>
              </w:r>
            </w:ins>
          </w:p>
        </w:tc>
        <w:tc>
          <w:tcPr>
            <w:tcW w:w="7800" w:type="dxa"/>
            <w:gridSpan w:val="10"/>
            <w:vAlign w:val="center"/>
          </w:tcPr>
          <w:p w14:paraId="427BDAFE" w14:textId="77777777" w:rsidR="008F59EB" w:rsidRPr="00F33555" w:rsidRDefault="008F59EB" w:rsidP="00443047">
            <w:pPr>
              <w:rPr>
                <w:ins w:id="53" w:author="Xueyang Li" w:date="2019-08-29T14:47:00Z"/>
                <w:rFonts w:ascii="Arial" w:hAnsi="Arial" w:cs="Arial"/>
              </w:rPr>
            </w:pPr>
            <w:proofErr w:type="spellStart"/>
            <w:ins w:id="54" w:author="Xueyang Li" w:date="2019-08-29T14:47:00Z">
              <w:r>
                <w:rPr>
                  <w:rFonts w:ascii="Arial" w:hAnsi="Arial" w:cs="Arial" w:hint="eastAsia"/>
                </w:rPr>
                <w:t>H</w:t>
              </w:r>
              <w:r>
                <w:rPr>
                  <w:rFonts w:ascii="Arial" w:hAnsi="Arial" w:cs="Arial"/>
                </w:rPr>
                <w:t>ina</w:t>
              </w:r>
              <w:proofErr w:type="spellEnd"/>
              <w:r>
                <w:rPr>
                  <w:rFonts w:ascii="Arial" w:hAnsi="Arial" w:cs="Arial"/>
                </w:rPr>
                <w:t xml:space="preserve"> Qureshi</w:t>
              </w:r>
            </w:ins>
          </w:p>
        </w:tc>
      </w:tr>
      <w:tr w:rsidR="008F59EB" w14:paraId="3FCDFF86" w14:textId="77777777" w:rsidTr="00443047">
        <w:trPr>
          <w:trHeight w:val="567"/>
          <w:ins w:id="55" w:author="Xueyang Li" w:date="2019-08-29T14:47:00Z"/>
        </w:trPr>
        <w:tc>
          <w:tcPr>
            <w:tcW w:w="2842" w:type="dxa"/>
            <w:tcBorders>
              <w:bottom w:val="single" w:sz="4" w:space="0" w:color="auto"/>
            </w:tcBorders>
            <w:vAlign w:val="center"/>
          </w:tcPr>
          <w:p w14:paraId="52AD8B07" w14:textId="77777777" w:rsidR="008F59EB" w:rsidRPr="00416BA2" w:rsidRDefault="008F59EB" w:rsidP="00443047">
            <w:pPr>
              <w:pStyle w:val="SectionTitle"/>
              <w:framePr w:hSpace="0" w:wrap="auto" w:vAnchor="margin" w:xAlign="left" w:yAlign="inline"/>
              <w:suppressOverlap w:val="0"/>
              <w:jc w:val="left"/>
              <w:rPr>
                <w:ins w:id="56" w:author="Xueyang Li" w:date="2019-08-29T14:47:00Z"/>
                <w:rFonts w:ascii="Arial" w:hAnsi="Arial" w:cs="Arial"/>
                <w:color w:val="auto"/>
                <w:szCs w:val="24"/>
              </w:rPr>
            </w:pPr>
            <w:ins w:id="57" w:author="Xueyang Li" w:date="2019-08-29T14:47:00Z">
              <w:r>
                <w:rPr>
                  <w:rFonts w:ascii="Arial" w:hAnsi="Arial" w:cs="Arial"/>
                  <w:color w:val="auto"/>
                  <w:szCs w:val="24"/>
                </w:rPr>
                <w:t>Title:</w:t>
              </w:r>
            </w:ins>
          </w:p>
        </w:tc>
        <w:tc>
          <w:tcPr>
            <w:tcW w:w="7800" w:type="dxa"/>
            <w:gridSpan w:val="10"/>
            <w:tcBorders>
              <w:bottom w:val="single" w:sz="4" w:space="0" w:color="auto"/>
            </w:tcBorders>
            <w:vAlign w:val="center"/>
          </w:tcPr>
          <w:p w14:paraId="66BB703F" w14:textId="3076C0E7" w:rsidR="008F59EB" w:rsidRPr="002B29E8" w:rsidRDefault="00A769B8" w:rsidP="00443047">
            <w:pPr>
              <w:rPr>
                <w:ins w:id="58" w:author="Xueyang Li" w:date="2019-08-29T14:47:00Z"/>
                <w:rFonts w:ascii="Arial" w:hAnsi="Arial" w:cs="Arial"/>
              </w:rPr>
            </w:pPr>
            <w:ins w:id="59" w:author="Xueyang Li" w:date="2019-08-29T14:48:00Z">
              <w:r w:rsidRPr="00A769B8">
                <w:rPr>
                  <w:rFonts w:ascii="Arial" w:hAnsi="Arial" w:cs="Arial"/>
                </w:rPr>
                <w:t xml:space="preserve">How can groupthink influence the </w:t>
              </w:r>
            </w:ins>
            <w:ins w:id="60" w:author="Xueyang Li" w:date="2019-08-30T21:44:00Z">
              <w:r w:rsidR="00B03A80">
                <w:rPr>
                  <w:rFonts w:ascii="Arial" w:hAnsi="Arial" w:cs="Arial"/>
                </w:rPr>
                <w:t>quality</w:t>
              </w:r>
            </w:ins>
            <w:ins w:id="61" w:author="Xueyang Li" w:date="2019-08-29T14:48:00Z">
              <w:r w:rsidRPr="00A769B8">
                <w:rPr>
                  <w:rFonts w:ascii="Arial" w:hAnsi="Arial" w:cs="Arial"/>
                </w:rPr>
                <w:t xml:space="preserve"> of collective decision-making in a time-limited case?</w:t>
              </w:r>
            </w:ins>
          </w:p>
        </w:tc>
      </w:tr>
      <w:tr w:rsidR="008F59EB" w14:paraId="33767E36" w14:textId="77777777" w:rsidTr="00443047">
        <w:trPr>
          <w:trHeight w:val="567"/>
          <w:ins w:id="62" w:author="Xueyang Li" w:date="2019-08-29T14:47:00Z"/>
        </w:trPr>
        <w:tc>
          <w:tcPr>
            <w:tcW w:w="2842" w:type="dxa"/>
            <w:tcBorders>
              <w:bottom w:val="single" w:sz="4" w:space="0" w:color="auto"/>
            </w:tcBorders>
            <w:vAlign w:val="center"/>
          </w:tcPr>
          <w:p w14:paraId="5CD07AF7" w14:textId="77777777" w:rsidR="008F59EB" w:rsidRPr="00237FF3" w:rsidRDefault="008F59EB" w:rsidP="00443047">
            <w:pPr>
              <w:pStyle w:val="SectionTitle"/>
              <w:framePr w:hSpace="0" w:wrap="auto" w:vAnchor="margin" w:xAlign="left" w:yAlign="inline"/>
              <w:suppressOverlap w:val="0"/>
              <w:jc w:val="left"/>
              <w:rPr>
                <w:ins w:id="63" w:author="Xueyang Li" w:date="2019-08-29T14:47:00Z"/>
                <w:rFonts w:ascii="Arial" w:hAnsi="Arial" w:cs="Arial"/>
                <w:color w:val="auto"/>
                <w:szCs w:val="24"/>
              </w:rPr>
            </w:pPr>
            <w:ins w:id="64" w:author="Xueyang Li" w:date="2019-08-29T14:47:00Z">
              <w:r w:rsidRPr="00416BA2">
                <w:rPr>
                  <w:rFonts w:ascii="Arial" w:hAnsi="Arial" w:cs="Arial"/>
                  <w:color w:val="auto"/>
                  <w:szCs w:val="24"/>
                </w:rPr>
                <w:t>Declared Word Count:</w:t>
              </w:r>
            </w:ins>
          </w:p>
        </w:tc>
        <w:tc>
          <w:tcPr>
            <w:tcW w:w="7800" w:type="dxa"/>
            <w:gridSpan w:val="10"/>
            <w:tcBorders>
              <w:bottom w:val="single" w:sz="4" w:space="0" w:color="auto"/>
            </w:tcBorders>
            <w:vAlign w:val="center"/>
          </w:tcPr>
          <w:p w14:paraId="450A33EA" w14:textId="77777777" w:rsidR="008F59EB" w:rsidRPr="002B29E8" w:rsidRDefault="008F59EB" w:rsidP="00443047">
            <w:pPr>
              <w:rPr>
                <w:ins w:id="65" w:author="Xueyang Li" w:date="2019-08-29T14:47:00Z"/>
                <w:rFonts w:ascii="Arial" w:hAnsi="Arial" w:cs="Arial"/>
              </w:rPr>
            </w:pPr>
          </w:p>
        </w:tc>
      </w:tr>
      <w:tr w:rsidR="008F59EB" w14:paraId="1434FF3C" w14:textId="77777777" w:rsidTr="00443047">
        <w:trPr>
          <w:trHeight w:val="5148"/>
          <w:ins w:id="66" w:author="Xueyang Li" w:date="2019-08-29T14:47:00Z"/>
        </w:trPr>
        <w:tc>
          <w:tcPr>
            <w:tcW w:w="10642" w:type="dxa"/>
            <w:gridSpan w:val="11"/>
            <w:tcBorders>
              <w:left w:val="nil"/>
              <w:right w:val="nil"/>
            </w:tcBorders>
          </w:tcPr>
          <w:p w14:paraId="63D4AE2A" w14:textId="77777777" w:rsidR="008F59EB" w:rsidRDefault="008F59EB" w:rsidP="00443047">
            <w:pPr>
              <w:pStyle w:val="PartyorEventName"/>
              <w:rPr>
                <w:ins w:id="67" w:author="Xueyang Li" w:date="2019-08-29T14:47:00Z"/>
                <w:rFonts w:ascii="Arial" w:hAnsi="Arial" w:cs="Arial"/>
              </w:rPr>
            </w:pPr>
          </w:p>
          <w:p w14:paraId="712A6536" w14:textId="77777777" w:rsidR="008F59EB" w:rsidRDefault="008F59EB" w:rsidP="00443047">
            <w:pPr>
              <w:pStyle w:val="PartyorEventName"/>
              <w:rPr>
                <w:ins w:id="68" w:author="Xueyang Li" w:date="2019-08-29T14:47:00Z"/>
                <w:rFonts w:ascii="Arial" w:hAnsi="Arial" w:cs="Arial"/>
              </w:rPr>
            </w:pPr>
            <w:ins w:id="69" w:author="Xueyang Li" w:date="2019-08-29T14:47:00Z">
              <w:r>
                <w:rPr>
                  <w:rFonts w:ascii="Arial" w:hAnsi="Arial" w:cs="Arial"/>
                </w:rPr>
                <w:t>Please Note:</w:t>
              </w:r>
            </w:ins>
          </w:p>
          <w:p w14:paraId="0279AE4D" w14:textId="77777777" w:rsidR="008F59EB" w:rsidRDefault="008F59EB" w:rsidP="00443047">
            <w:pPr>
              <w:pStyle w:val="PartyorEventName"/>
              <w:rPr>
                <w:ins w:id="70" w:author="Xueyang Li" w:date="2019-08-29T14:47:00Z"/>
                <w:rFonts w:ascii="Arial" w:hAnsi="Arial" w:cs="Arial"/>
              </w:rPr>
            </w:pPr>
          </w:p>
          <w:p w14:paraId="11205FD2" w14:textId="77777777" w:rsidR="008F59EB" w:rsidRDefault="008F59EB" w:rsidP="00443047">
            <w:pPr>
              <w:pStyle w:val="PartyorEventName"/>
              <w:rPr>
                <w:ins w:id="71" w:author="Xueyang Li" w:date="2019-08-29T14:47:00Z"/>
                <w:rFonts w:ascii="Arial" w:hAnsi="Arial" w:cs="Arial"/>
              </w:rPr>
            </w:pPr>
            <w:ins w:id="72" w:author="Xueyang Li" w:date="2019-08-29T14:47:00Z">
              <w:r w:rsidRPr="00B62DCC">
                <w:rPr>
                  <w:rFonts w:ascii="Arial" w:hAnsi="Arial" w:cs="Arial"/>
                </w:rPr>
                <w:t>Your declared word count must be accurate, and should not mislead. Making a fraudulent statement concerning the work submitted for assessment could be considered academic malpractice and investigated as such.  If the amount of work submitted is higher than that specified by the word limit or that declared on your word count, this may be reflected in the mark awarded and noted through individual feedback given to you.</w:t>
              </w:r>
            </w:ins>
          </w:p>
          <w:p w14:paraId="2208B656" w14:textId="77777777" w:rsidR="008F59EB" w:rsidRPr="00B62DCC" w:rsidRDefault="008F59EB" w:rsidP="00443047">
            <w:pPr>
              <w:pStyle w:val="PartyorEventName"/>
              <w:rPr>
                <w:ins w:id="73" w:author="Xueyang Li" w:date="2019-08-29T14:47:00Z"/>
                <w:rFonts w:ascii="Arial" w:hAnsi="Arial" w:cs="Arial"/>
              </w:rPr>
            </w:pPr>
          </w:p>
          <w:p w14:paraId="4347D0D1" w14:textId="77777777" w:rsidR="008F59EB" w:rsidRDefault="008F59EB" w:rsidP="00443047">
            <w:pPr>
              <w:rPr>
                <w:ins w:id="74" w:author="Xueyang Li" w:date="2019-08-29T14:47:00Z"/>
                <w:rFonts w:ascii="Arial" w:hAnsi="Arial" w:cs="Arial"/>
              </w:rPr>
            </w:pPr>
            <w:ins w:id="75" w:author="Xueyang Li" w:date="2019-08-29T14:47:00Z">
              <w:r w:rsidRPr="00B62DCC">
                <w:rPr>
                  <w:rFonts w:ascii="Arial" w:hAnsi="Arial" w:cs="Arial"/>
                </w:rPr>
                <w:t xml:space="preserve"> It is not acceptable to present matters of substance, which should be included in the main body of the text, in the appendices (“appendix abuse”).  It is not acceptable to attempt to hide words in graphs and diagrams; only text which is strictly necessary should be included in graphs and diagrams.</w:t>
              </w:r>
            </w:ins>
          </w:p>
          <w:p w14:paraId="3522B805" w14:textId="77777777" w:rsidR="008F59EB" w:rsidRDefault="008F59EB" w:rsidP="00443047">
            <w:pPr>
              <w:rPr>
                <w:ins w:id="76" w:author="Xueyang Li" w:date="2019-08-29T14:47:00Z"/>
                <w:rFonts w:ascii="Arial" w:hAnsi="Arial" w:cs="Arial"/>
              </w:rPr>
            </w:pPr>
          </w:p>
          <w:p w14:paraId="0FFA6658" w14:textId="77777777" w:rsidR="008F59EB" w:rsidRDefault="008F59EB" w:rsidP="00443047">
            <w:pPr>
              <w:rPr>
                <w:ins w:id="77" w:author="Xueyang Li" w:date="2019-08-29T14:47:00Z"/>
              </w:rPr>
            </w:pPr>
          </w:p>
        </w:tc>
      </w:tr>
      <w:tr w:rsidR="008F59EB" w14:paraId="6A516543" w14:textId="77777777" w:rsidTr="00443047">
        <w:trPr>
          <w:trHeight w:val="1116"/>
          <w:ins w:id="78" w:author="Xueyang Li" w:date="2019-08-29T14:47:00Z"/>
        </w:trPr>
        <w:tc>
          <w:tcPr>
            <w:tcW w:w="10642" w:type="dxa"/>
            <w:gridSpan w:val="11"/>
            <w:shd w:val="clear" w:color="auto" w:fill="BFBFBF" w:themeFill="background1" w:themeFillShade="BF"/>
            <w:vAlign w:val="center"/>
          </w:tcPr>
          <w:p w14:paraId="50305C4A" w14:textId="77777777" w:rsidR="008F59EB" w:rsidRPr="00D6777C" w:rsidRDefault="008F59EB" w:rsidP="00443047">
            <w:pPr>
              <w:rPr>
                <w:ins w:id="79" w:author="Xueyang Li" w:date="2019-08-29T14:47:00Z"/>
                <w:rFonts w:ascii="Arial" w:hAnsi="Arial" w:cs="Arial"/>
                <w:b/>
                <w:u w:val="single"/>
              </w:rPr>
            </w:pPr>
            <w:ins w:id="80" w:author="Xueyang Li" w:date="2019-08-29T14:47:00Z">
              <w:r w:rsidRPr="00414B26">
                <w:rPr>
                  <w:rFonts w:ascii="Arial" w:hAnsi="Arial" w:cs="Arial"/>
                </w:rPr>
                <w:t>By submitting an assignment you confirm you have read and understood the University of Leeds </w:t>
              </w:r>
              <w:r>
                <w:fldChar w:fldCharType="begin"/>
              </w:r>
              <w:r>
                <w:instrText xml:space="preserve"> HYPERLINK "http://www.leeds.ac.uk/secretariat/documents/academic_integrity.pdf" \t "_blank" </w:instrText>
              </w:r>
              <w:r>
                <w:fldChar w:fldCharType="separate"/>
              </w:r>
              <w:r w:rsidRPr="00414B26">
                <w:rPr>
                  <w:rFonts w:ascii="Arial" w:hAnsi="Arial" w:cs="Arial"/>
                  <w:b/>
                  <w:u w:val="single"/>
                </w:rPr>
                <w:t>Declaration of Academic Integrity</w:t>
              </w:r>
              <w:r>
                <w:rPr>
                  <w:rFonts w:ascii="Arial" w:hAnsi="Arial" w:cs="Arial"/>
                  <w:b/>
                  <w:u w:val="single"/>
                </w:rPr>
                <w:fldChar w:fldCharType="end"/>
              </w:r>
              <w:r w:rsidRPr="00414B26">
                <w:rPr>
                  <w:rFonts w:ascii="Arial" w:hAnsi="Arial" w:cs="Arial"/>
                </w:rPr>
                <w:t xml:space="preserve"> (</w:t>
              </w:r>
              <w:r w:rsidRPr="00414B26">
                <w:t xml:space="preserve"> </w:t>
              </w:r>
              <w:r>
                <w:fldChar w:fldCharType="begin"/>
              </w:r>
              <w:r>
                <w:instrText xml:space="preserve"> HYPERLINK "http://www.leeds.ac.uk/secretariat/documents/academic_integrity.pdf" </w:instrText>
              </w:r>
              <w:r>
                <w:fldChar w:fldCharType="separate"/>
              </w:r>
              <w:r w:rsidRPr="00A6112F">
                <w:rPr>
                  <w:rStyle w:val="a3"/>
                  <w:rFonts w:ascii="Arial" w:hAnsi="Arial" w:cs="Arial"/>
                  <w:color w:val="0070C0"/>
                </w:rPr>
                <w:t>http://www.leeds.ac.uk/secretariat/documents/academic_integrity.pdf</w:t>
              </w:r>
              <w:r>
                <w:rPr>
                  <w:rStyle w:val="a3"/>
                  <w:rFonts w:ascii="Arial" w:hAnsi="Arial" w:cs="Arial"/>
                  <w:color w:val="0070C0"/>
                </w:rPr>
                <w:fldChar w:fldCharType="end"/>
              </w:r>
              <w:r w:rsidRPr="00414B26">
                <w:rPr>
                  <w:rFonts w:ascii="Arial" w:hAnsi="Arial" w:cs="Arial"/>
                </w:rPr>
                <w:t>).</w:t>
              </w:r>
            </w:ins>
          </w:p>
        </w:tc>
      </w:tr>
    </w:tbl>
    <w:customXmlInsRangeStart w:id="81" w:author="Xueyang Li" w:date="2019-08-29T14:54:00Z"/>
    <w:sdt>
      <w:sdtPr>
        <w:rPr>
          <w:rFonts w:asciiTheme="minorHAnsi" w:eastAsiaTheme="minorEastAsia" w:hAnsiTheme="minorHAnsi" w:cstheme="minorBidi"/>
          <w:color w:val="auto"/>
          <w:kern w:val="2"/>
          <w:sz w:val="21"/>
          <w:szCs w:val="22"/>
          <w:lang w:val="zh-CN"/>
        </w:rPr>
        <w:id w:val="1829637776"/>
        <w:docPartObj>
          <w:docPartGallery w:val="Table of Contents"/>
          <w:docPartUnique/>
        </w:docPartObj>
      </w:sdtPr>
      <w:sdtEndPr>
        <w:rPr>
          <w:b/>
          <w:bCs/>
        </w:rPr>
      </w:sdtEndPr>
      <w:sdtContent>
        <w:customXmlInsRangeEnd w:id="81"/>
        <w:p w14:paraId="469C64DA" w14:textId="70F19B44" w:rsidR="00443047" w:rsidRDefault="00E4724C">
          <w:pPr>
            <w:pStyle w:val="TOC"/>
            <w:rPr>
              <w:ins w:id="82" w:author="Xueyang Li" w:date="2019-08-29T14:54:00Z"/>
            </w:rPr>
          </w:pPr>
          <w:ins w:id="83" w:author="Xueyang Li" w:date="2019-08-29T21:12:00Z">
            <w:r>
              <w:rPr>
                <w:rFonts w:hint="eastAsia"/>
                <w:lang w:val="zh-CN"/>
              </w:rPr>
              <w:t>C</w:t>
            </w:r>
          </w:ins>
          <w:ins w:id="84" w:author="Xueyang Li" w:date="2019-08-29T21:13:00Z">
            <w:r>
              <w:rPr>
                <w:lang w:val="zh-CN"/>
              </w:rPr>
              <w:t>atalogue</w:t>
            </w:r>
          </w:ins>
        </w:p>
        <w:p w14:paraId="37D2343F" w14:textId="3D922DE5" w:rsidR="00E4724C" w:rsidRDefault="00443047">
          <w:pPr>
            <w:pStyle w:val="TOC1"/>
            <w:tabs>
              <w:tab w:val="left" w:pos="420"/>
              <w:tab w:val="right" w:leader="dot" w:pos="8296"/>
            </w:tabs>
            <w:rPr>
              <w:ins w:id="85" w:author="Xueyang Li" w:date="2019-08-29T21:13:00Z"/>
              <w:noProof/>
              <w:lang w:val="en-US"/>
            </w:rPr>
          </w:pPr>
          <w:ins w:id="86" w:author="Xueyang Li" w:date="2019-08-29T14:54:00Z">
            <w:r>
              <w:fldChar w:fldCharType="begin"/>
            </w:r>
            <w:r>
              <w:instrText xml:space="preserve"> TOC \o "1-3" \h \z \u </w:instrText>
            </w:r>
            <w:r>
              <w:fldChar w:fldCharType="separate"/>
            </w:r>
          </w:ins>
          <w:ins w:id="87" w:author="Xueyang Li" w:date="2019-08-29T21:13:00Z">
            <w:r w:rsidR="00E4724C" w:rsidRPr="008D1A24">
              <w:rPr>
                <w:rStyle w:val="a3"/>
                <w:noProof/>
              </w:rPr>
              <w:fldChar w:fldCharType="begin"/>
            </w:r>
            <w:r w:rsidR="00E4724C" w:rsidRPr="008D1A24">
              <w:rPr>
                <w:rStyle w:val="a3"/>
                <w:noProof/>
              </w:rPr>
              <w:instrText xml:space="preserve"> </w:instrText>
            </w:r>
            <w:r w:rsidR="00E4724C">
              <w:rPr>
                <w:noProof/>
              </w:rPr>
              <w:instrText>HYPERLINK \l "_Toc18005609"</w:instrText>
            </w:r>
            <w:r w:rsidR="00E4724C" w:rsidRPr="008D1A24">
              <w:rPr>
                <w:rStyle w:val="a3"/>
                <w:noProof/>
              </w:rPr>
              <w:instrText xml:space="preserve"> </w:instrText>
            </w:r>
            <w:r w:rsidR="00E4724C" w:rsidRPr="008D1A24">
              <w:rPr>
                <w:rStyle w:val="a3"/>
                <w:noProof/>
              </w:rPr>
              <w:fldChar w:fldCharType="separate"/>
            </w:r>
            <w:r w:rsidR="00E4724C" w:rsidRPr="008D1A24">
              <w:rPr>
                <w:rStyle w:val="a3"/>
                <w:noProof/>
              </w:rPr>
              <w:t>1</w:t>
            </w:r>
            <w:r w:rsidR="00E4724C">
              <w:rPr>
                <w:noProof/>
                <w:lang w:val="en-US"/>
              </w:rPr>
              <w:tab/>
            </w:r>
            <w:r w:rsidR="00E4724C" w:rsidRPr="008D1A24">
              <w:rPr>
                <w:rStyle w:val="a3"/>
                <w:noProof/>
              </w:rPr>
              <w:t>Introduction</w:t>
            </w:r>
            <w:r w:rsidR="00E4724C">
              <w:rPr>
                <w:noProof/>
                <w:webHidden/>
              </w:rPr>
              <w:tab/>
            </w:r>
            <w:r w:rsidR="00E4724C">
              <w:rPr>
                <w:noProof/>
                <w:webHidden/>
              </w:rPr>
              <w:fldChar w:fldCharType="begin"/>
            </w:r>
            <w:r w:rsidR="00E4724C">
              <w:rPr>
                <w:noProof/>
                <w:webHidden/>
              </w:rPr>
              <w:instrText xml:space="preserve"> PAGEREF _Toc18005609 \h </w:instrText>
            </w:r>
          </w:ins>
          <w:r w:rsidR="00E4724C">
            <w:rPr>
              <w:noProof/>
              <w:webHidden/>
            </w:rPr>
          </w:r>
          <w:r w:rsidR="00E4724C">
            <w:rPr>
              <w:noProof/>
              <w:webHidden/>
            </w:rPr>
            <w:fldChar w:fldCharType="separate"/>
          </w:r>
          <w:ins w:id="88" w:author="Xueyang Li" w:date="2019-08-29T21:13:00Z">
            <w:r w:rsidR="00E4724C">
              <w:rPr>
                <w:noProof/>
                <w:webHidden/>
              </w:rPr>
              <w:t>3</w:t>
            </w:r>
            <w:r w:rsidR="00E4724C">
              <w:rPr>
                <w:noProof/>
                <w:webHidden/>
              </w:rPr>
              <w:fldChar w:fldCharType="end"/>
            </w:r>
            <w:r w:rsidR="00E4724C" w:rsidRPr="008D1A24">
              <w:rPr>
                <w:rStyle w:val="a3"/>
                <w:noProof/>
              </w:rPr>
              <w:fldChar w:fldCharType="end"/>
            </w:r>
          </w:ins>
        </w:p>
        <w:p w14:paraId="162B1F4B" w14:textId="129B7177" w:rsidR="00E4724C" w:rsidRDefault="00E4724C">
          <w:pPr>
            <w:pStyle w:val="TOC1"/>
            <w:tabs>
              <w:tab w:val="left" w:pos="420"/>
              <w:tab w:val="right" w:leader="dot" w:pos="8296"/>
            </w:tabs>
            <w:rPr>
              <w:ins w:id="89" w:author="Xueyang Li" w:date="2019-08-29T21:13:00Z"/>
              <w:noProof/>
              <w:lang w:val="en-US"/>
            </w:rPr>
          </w:pPr>
          <w:ins w:id="90" w:author="Xueyang Li" w:date="2019-08-29T21:13:00Z">
            <w:r w:rsidRPr="008D1A24">
              <w:rPr>
                <w:rStyle w:val="a3"/>
                <w:noProof/>
              </w:rPr>
              <w:fldChar w:fldCharType="begin"/>
            </w:r>
            <w:r w:rsidRPr="008D1A24">
              <w:rPr>
                <w:rStyle w:val="a3"/>
                <w:noProof/>
              </w:rPr>
              <w:instrText xml:space="preserve"> </w:instrText>
            </w:r>
            <w:r>
              <w:rPr>
                <w:noProof/>
              </w:rPr>
              <w:instrText>HYPERLINK \l "_Toc18005610"</w:instrText>
            </w:r>
            <w:r w:rsidRPr="008D1A24">
              <w:rPr>
                <w:rStyle w:val="a3"/>
                <w:noProof/>
              </w:rPr>
              <w:instrText xml:space="preserve"> </w:instrText>
            </w:r>
            <w:r w:rsidRPr="008D1A24">
              <w:rPr>
                <w:rStyle w:val="a3"/>
                <w:noProof/>
              </w:rPr>
              <w:fldChar w:fldCharType="separate"/>
            </w:r>
            <w:r w:rsidRPr="008D1A24">
              <w:rPr>
                <w:rStyle w:val="a3"/>
                <w:noProof/>
              </w:rPr>
              <w:t>2</w:t>
            </w:r>
            <w:r>
              <w:rPr>
                <w:noProof/>
                <w:lang w:val="en-US"/>
              </w:rPr>
              <w:tab/>
            </w:r>
            <w:r w:rsidRPr="008D1A24">
              <w:rPr>
                <w:rStyle w:val="a3"/>
                <w:noProof/>
              </w:rPr>
              <w:t>Literature review</w:t>
            </w:r>
            <w:r>
              <w:rPr>
                <w:noProof/>
                <w:webHidden/>
              </w:rPr>
              <w:tab/>
            </w:r>
            <w:r>
              <w:rPr>
                <w:noProof/>
                <w:webHidden/>
              </w:rPr>
              <w:fldChar w:fldCharType="begin"/>
            </w:r>
            <w:r>
              <w:rPr>
                <w:noProof/>
                <w:webHidden/>
              </w:rPr>
              <w:instrText xml:space="preserve"> PAGEREF _Toc18005610 \h </w:instrText>
            </w:r>
          </w:ins>
          <w:r>
            <w:rPr>
              <w:noProof/>
              <w:webHidden/>
            </w:rPr>
          </w:r>
          <w:r>
            <w:rPr>
              <w:noProof/>
              <w:webHidden/>
            </w:rPr>
            <w:fldChar w:fldCharType="separate"/>
          </w:r>
          <w:ins w:id="91" w:author="Xueyang Li" w:date="2019-08-29T21:13:00Z">
            <w:r>
              <w:rPr>
                <w:noProof/>
                <w:webHidden/>
              </w:rPr>
              <w:t>5</w:t>
            </w:r>
            <w:r>
              <w:rPr>
                <w:noProof/>
                <w:webHidden/>
              </w:rPr>
              <w:fldChar w:fldCharType="end"/>
            </w:r>
            <w:r w:rsidRPr="008D1A24">
              <w:rPr>
                <w:rStyle w:val="a3"/>
                <w:noProof/>
              </w:rPr>
              <w:fldChar w:fldCharType="end"/>
            </w:r>
          </w:ins>
        </w:p>
        <w:p w14:paraId="0F5C41E3" w14:textId="55F92311" w:rsidR="00E4724C" w:rsidRDefault="00E4724C">
          <w:pPr>
            <w:pStyle w:val="TOC2"/>
            <w:tabs>
              <w:tab w:val="left" w:pos="1050"/>
              <w:tab w:val="right" w:leader="dot" w:pos="8296"/>
            </w:tabs>
            <w:rPr>
              <w:ins w:id="92" w:author="Xueyang Li" w:date="2019-08-29T21:13:00Z"/>
              <w:noProof/>
              <w:lang w:val="en-US"/>
            </w:rPr>
          </w:pPr>
          <w:ins w:id="93" w:author="Xueyang Li" w:date="2019-08-29T21:13:00Z">
            <w:r w:rsidRPr="008D1A24">
              <w:rPr>
                <w:rStyle w:val="a3"/>
                <w:noProof/>
              </w:rPr>
              <w:fldChar w:fldCharType="begin"/>
            </w:r>
            <w:r w:rsidRPr="008D1A24">
              <w:rPr>
                <w:rStyle w:val="a3"/>
                <w:noProof/>
              </w:rPr>
              <w:instrText xml:space="preserve"> </w:instrText>
            </w:r>
            <w:r>
              <w:rPr>
                <w:noProof/>
              </w:rPr>
              <w:instrText>HYPERLINK \l "_Toc18005611"</w:instrText>
            </w:r>
            <w:r w:rsidRPr="008D1A24">
              <w:rPr>
                <w:rStyle w:val="a3"/>
                <w:noProof/>
              </w:rPr>
              <w:instrText xml:space="preserve"> </w:instrText>
            </w:r>
            <w:r w:rsidRPr="008D1A24">
              <w:rPr>
                <w:rStyle w:val="a3"/>
                <w:noProof/>
              </w:rPr>
              <w:fldChar w:fldCharType="separate"/>
            </w:r>
            <w:r w:rsidRPr="008D1A24">
              <w:rPr>
                <w:rStyle w:val="a3"/>
                <w:noProof/>
              </w:rPr>
              <w:t>2.1</w:t>
            </w:r>
            <w:r>
              <w:rPr>
                <w:noProof/>
                <w:lang w:val="en-US"/>
              </w:rPr>
              <w:tab/>
            </w:r>
            <w:r w:rsidRPr="008D1A24">
              <w:rPr>
                <w:rStyle w:val="a3"/>
                <w:noProof/>
              </w:rPr>
              <w:t>Perceived benefits of group decision making</w:t>
            </w:r>
            <w:r>
              <w:rPr>
                <w:noProof/>
                <w:webHidden/>
              </w:rPr>
              <w:tab/>
            </w:r>
            <w:r>
              <w:rPr>
                <w:noProof/>
                <w:webHidden/>
              </w:rPr>
              <w:fldChar w:fldCharType="begin"/>
            </w:r>
            <w:r>
              <w:rPr>
                <w:noProof/>
                <w:webHidden/>
              </w:rPr>
              <w:instrText xml:space="preserve"> PAGEREF _Toc18005611 \h </w:instrText>
            </w:r>
          </w:ins>
          <w:r>
            <w:rPr>
              <w:noProof/>
              <w:webHidden/>
            </w:rPr>
          </w:r>
          <w:r>
            <w:rPr>
              <w:noProof/>
              <w:webHidden/>
            </w:rPr>
            <w:fldChar w:fldCharType="separate"/>
          </w:r>
          <w:ins w:id="94" w:author="Xueyang Li" w:date="2019-08-29T21:13:00Z">
            <w:r>
              <w:rPr>
                <w:noProof/>
                <w:webHidden/>
              </w:rPr>
              <w:t>5</w:t>
            </w:r>
            <w:r>
              <w:rPr>
                <w:noProof/>
                <w:webHidden/>
              </w:rPr>
              <w:fldChar w:fldCharType="end"/>
            </w:r>
            <w:r w:rsidRPr="008D1A24">
              <w:rPr>
                <w:rStyle w:val="a3"/>
                <w:noProof/>
              </w:rPr>
              <w:fldChar w:fldCharType="end"/>
            </w:r>
          </w:ins>
        </w:p>
        <w:p w14:paraId="6158596F" w14:textId="01B15EA3" w:rsidR="00E4724C" w:rsidRDefault="00E4724C">
          <w:pPr>
            <w:pStyle w:val="TOC2"/>
            <w:tabs>
              <w:tab w:val="left" w:pos="1050"/>
              <w:tab w:val="right" w:leader="dot" w:pos="8296"/>
            </w:tabs>
            <w:rPr>
              <w:ins w:id="95" w:author="Xueyang Li" w:date="2019-08-29T21:13:00Z"/>
              <w:noProof/>
              <w:lang w:val="en-US"/>
            </w:rPr>
          </w:pPr>
          <w:ins w:id="96" w:author="Xueyang Li" w:date="2019-08-29T21:13:00Z">
            <w:r w:rsidRPr="008D1A24">
              <w:rPr>
                <w:rStyle w:val="a3"/>
                <w:noProof/>
              </w:rPr>
              <w:fldChar w:fldCharType="begin"/>
            </w:r>
            <w:r w:rsidRPr="008D1A24">
              <w:rPr>
                <w:rStyle w:val="a3"/>
                <w:noProof/>
              </w:rPr>
              <w:instrText xml:space="preserve"> </w:instrText>
            </w:r>
            <w:r>
              <w:rPr>
                <w:noProof/>
              </w:rPr>
              <w:instrText>HYPERLINK \l "_Toc18005612"</w:instrText>
            </w:r>
            <w:r w:rsidRPr="008D1A24">
              <w:rPr>
                <w:rStyle w:val="a3"/>
                <w:noProof/>
              </w:rPr>
              <w:instrText xml:space="preserve"> </w:instrText>
            </w:r>
            <w:r w:rsidRPr="008D1A24">
              <w:rPr>
                <w:rStyle w:val="a3"/>
                <w:noProof/>
              </w:rPr>
              <w:fldChar w:fldCharType="separate"/>
            </w:r>
            <w:r w:rsidRPr="008D1A24">
              <w:rPr>
                <w:rStyle w:val="a3"/>
                <w:noProof/>
                <w:lang w:val="en-US"/>
              </w:rPr>
              <w:t>2.2</w:t>
            </w:r>
            <w:r>
              <w:rPr>
                <w:noProof/>
                <w:lang w:val="en-US"/>
              </w:rPr>
              <w:tab/>
            </w:r>
            <w:r w:rsidRPr="008D1A24">
              <w:rPr>
                <w:rStyle w:val="a3"/>
                <w:noProof/>
                <w:lang w:val="en-US"/>
              </w:rPr>
              <w:t>Groupthink</w:t>
            </w:r>
            <w:r>
              <w:rPr>
                <w:noProof/>
                <w:webHidden/>
              </w:rPr>
              <w:tab/>
            </w:r>
            <w:r>
              <w:rPr>
                <w:noProof/>
                <w:webHidden/>
              </w:rPr>
              <w:fldChar w:fldCharType="begin"/>
            </w:r>
            <w:r>
              <w:rPr>
                <w:noProof/>
                <w:webHidden/>
              </w:rPr>
              <w:instrText xml:space="preserve"> PAGEREF _Toc18005612 \h </w:instrText>
            </w:r>
          </w:ins>
          <w:r>
            <w:rPr>
              <w:noProof/>
              <w:webHidden/>
            </w:rPr>
          </w:r>
          <w:r>
            <w:rPr>
              <w:noProof/>
              <w:webHidden/>
            </w:rPr>
            <w:fldChar w:fldCharType="separate"/>
          </w:r>
          <w:ins w:id="97" w:author="Xueyang Li" w:date="2019-08-29T21:13:00Z">
            <w:r>
              <w:rPr>
                <w:noProof/>
                <w:webHidden/>
              </w:rPr>
              <w:t>6</w:t>
            </w:r>
            <w:r>
              <w:rPr>
                <w:noProof/>
                <w:webHidden/>
              </w:rPr>
              <w:fldChar w:fldCharType="end"/>
            </w:r>
            <w:r w:rsidRPr="008D1A24">
              <w:rPr>
                <w:rStyle w:val="a3"/>
                <w:noProof/>
              </w:rPr>
              <w:fldChar w:fldCharType="end"/>
            </w:r>
          </w:ins>
        </w:p>
        <w:p w14:paraId="156BEB77" w14:textId="4FF4FA77" w:rsidR="00E4724C" w:rsidRDefault="00E4724C">
          <w:pPr>
            <w:pStyle w:val="TOC2"/>
            <w:tabs>
              <w:tab w:val="left" w:pos="1050"/>
              <w:tab w:val="right" w:leader="dot" w:pos="8296"/>
            </w:tabs>
            <w:rPr>
              <w:ins w:id="98" w:author="Xueyang Li" w:date="2019-08-29T21:13:00Z"/>
              <w:noProof/>
              <w:lang w:val="en-US"/>
            </w:rPr>
          </w:pPr>
          <w:ins w:id="99" w:author="Xueyang Li" w:date="2019-08-29T21:13:00Z">
            <w:r w:rsidRPr="008D1A24">
              <w:rPr>
                <w:rStyle w:val="a3"/>
                <w:noProof/>
              </w:rPr>
              <w:fldChar w:fldCharType="begin"/>
            </w:r>
            <w:r w:rsidRPr="008D1A24">
              <w:rPr>
                <w:rStyle w:val="a3"/>
                <w:noProof/>
              </w:rPr>
              <w:instrText xml:space="preserve"> </w:instrText>
            </w:r>
            <w:r>
              <w:rPr>
                <w:noProof/>
              </w:rPr>
              <w:instrText>HYPERLINK \l "_Toc18005613"</w:instrText>
            </w:r>
            <w:r w:rsidRPr="008D1A24">
              <w:rPr>
                <w:rStyle w:val="a3"/>
                <w:noProof/>
              </w:rPr>
              <w:instrText xml:space="preserve"> </w:instrText>
            </w:r>
            <w:r w:rsidRPr="008D1A24">
              <w:rPr>
                <w:rStyle w:val="a3"/>
                <w:noProof/>
              </w:rPr>
              <w:fldChar w:fldCharType="separate"/>
            </w:r>
            <w:r w:rsidRPr="008D1A24">
              <w:rPr>
                <w:rStyle w:val="a3"/>
                <w:noProof/>
                <w:lang w:val="en-US"/>
              </w:rPr>
              <w:t>2.3</w:t>
            </w:r>
            <w:r>
              <w:rPr>
                <w:noProof/>
                <w:lang w:val="en-US"/>
              </w:rPr>
              <w:tab/>
            </w:r>
            <w:r w:rsidRPr="008D1A24">
              <w:rPr>
                <w:rStyle w:val="a3"/>
                <w:noProof/>
                <w:lang w:val="en-US"/>
              </w:rPr>
              <w:t>Time – limited case</w:t>
            </w:r>
            <w:r>
              <w:rPr>
                <w:noProof/>
                <w:webHidden/>
              </w:rPr>
              <w:tab/>
            </w:r>
            <w:r>
              <w:rPr>
                <w:noProof/>
                <w:webHidden/>
              </w:rPr>
              <w:fldChar w:fldCharType="begin"/>
            </w:r>
            <w:r>
              <w:rPr>
                <w:noProof/>
                <w:webHidden/>
              </w:rPr>
              <w:instrText xml:space="preserve"> PAGEREF _Toc18005613 \h </w:instrText>
            </w:r>
          </w:ins>
          <w:r>
            <w:rPr>
              <w:noProof/>
              <w:webHidden/>
            </w:rPr>
          </w:r>
          <w:r>
            <w:rPr>
              <w:noProof/>
              <w:webHidden/>
            </w:rPr>
            <w:fldChar w:fldCharType="separate"/>
          </w:r>
          <w:ins w:id="100" w:author="Xueyang Li" w:date="2019-08-29T21:13:00Z">
            <w:r>
              <w:rPr>
                <w:noProof/>
                <w:webHidden/>
              </w:rPr>
              <w:t>9</w:t>
            </w:r>
            <w:r>
              <w:rPr>
                <w:noProof/>
                <w:webHidden/>
              </w:rPr>
              <w:fldChar w:fldCharType="end"/>
            </w:r>
            <w:r w:rsidRPr="008D1A24">
              <w:rPr>
                <w:rStyle w:val="a3"/>
                <w:noProof/>
              </w:rPr>
              <w:fldChar w:fldCharType="end"/>
            </w:r>
          </w:ins>
        </w:p>
        <w:p w14:paraId="6834FC89" w14:textId="60FF04D2" w:rsidR="00E4724C" w:rsidRDefault="00E4724C">
          <w:pPr>
            <w:pStyle w:val="TOC1"/>
            <w:tabs>
              <w:tab w:val="left" w:pos="420"/>
              <w:tab w:val="right" w:leader="dot" w:pos="8296"/>
            </w:tabs>
            <w:rPr>
              <w:ins w:id="101" w:author="Xueyang Li" w:date="2019-08-29T21:13:00Z"/>
              <w:noProof/>
              <w:lang w:val="en-US"/>
            </w:rPr>
          </w:pPr>
          <w:ins w:id="102" w:author="Xueyang Li" w:date="2019-08-29T21:13:00Z">
            <w:r w:rsidRPr="008D1A24">
              <w:rPr>
                <w:rStyle w:val="a3"/>
                <w:noProof/>
              </w:rPr>
              <w:fldChar w:fldCharType="begin"/>
            </w:r>
            <w:r w:rsidRPr="008D1A24">
              <w:rPr>
                <w:rStyle w:val="a3"/>
                <w:noProof/>
              </w:rPr>
              <w:instrText xml:space="preserve"> </w:instrText>
            </w:r>
            <w:r>
              <w:rPr>
                <w:noProof/>
              </w:rPr>
              <w:instrText>HYPERLINK \l "_Toc18005614"</w:instrText>
            </w:r>
            <w:r w:rsidRPr="008D1A24">
              <w:rPr>
                <w:rStyle w:val="a3"/>
                <w:noProof/>
              </w:rPr>
              <w:instrText xml:space="preserve"> </w:instrText>
            </w:r>
            <w:r w:rsidRPr="008D1A24">
              <w:rPr>
                <w:rStyle w:val="a3"/>
                <w:noProof/>
              </w:rPr>
              <w:fldChar w:fldCharType="separate"/>
            </w:r>
            <w:r w:rsidRPr="008D1A24">
              <w:rPr>
                <w:rStyle w:val="a3"/>
                <w:noProof/>
                <w:lang w:val="en-US"/>
              </w:rPr>
              <w:t>3</w:t>
            </w:r>
            <w:r>
              <w:rPr>
                <w:noProof/>
                <w:lang w:val="en-US"/>
              </w:rPr>
              <w:tab/>
            </w:r>
            <w:r w:rsidRPr="008D1A24">
              <w:rPr>
                <w:rStyle w:val="a3"/>
                <w:noProof/>
                <w:lang w:val="en-US"/>
              </w:rPr>
              <w:t>Overview and Predictions</w:t>
            </w:r>
            <w:r>
              <w:rPr>
                <w:noProof/>
                <w:webHidden/>
              </w:rPr>
              <w:tab/>
            </w:r>
            <w:r>
              <w:rPr>
                <w:noProof/>
                <w:webHidden/>
              </w:rPr>
              <w:fldChar w:fldCharType="begin"/>
            </w:r>
            <w:r>
              <w:rPr>
                <w:noProof/>
                <w:webHidden/>
              </w:rPr>
              <w:instrText xml:space="preserve"> PAGEREF _Toc18005614 \h </w:instrText>
            </w:r>
          </w:ins>
          <w:r>
            <w:rPr>
              <w:noProof/>
              <w:webHidden/>
            </w:rPr>
          </w:r>
          <w:r>
            <w:rPr>
              <w:noProof/>
              <w:webHidden/>
            </w:rPr>
            <w:fldChar w:fldCharType="separate"/>
          </w:r>
          <w:ins w:id="103" w:author="Xueyang Li" w:date="2019-08-29T21:13:00Z">
            <w:r>
              <w:rPr>
                <w:noProof/>
                <w:webHidden/>
              </w:rPr>
              <w:t>12</w:t>
            </w:r>
            <w:r>
              <w:rPr>
                <w:noProof/>
                <w:webHidden/>
              </w:rPr>
              <w:fldChar w:fldCharType="end"/>
            </w:r>
            <w:r w:rsidRPr="008D1A24">
              <w:rPr>
                <w:rStyle w:val="a3"/>
                <w:noProof/>
              </w:rPr>
              <w:fldChar w:fldCharType="end"/>
            </w:r>
          </w:ins>
        </w:p>
        <w:p w14:paraId="53C8F879" w14:textId="6C68A02B" w:rsidR="00E4724C" w:rsidRDefault="00E4724C">
          <w:pPr>
            <w:pStyle w:val="TOC1"/>
            <w:tabs>
              <w:tab w:val="left" w:pos="420"/>
              <w:tab w:val="right" w:leader="dot" w:pos="8296"/>
            </w:tabs>
            <w:rPr>
              <w:ins w:id="104" w:author="Xueyang Li" w:date="2019-08-29T21:13:00Z"/>
              <w:noProof/>
              <w:lang w:val="en-US"/>
            </w:rPr>
          </w:pPr>
          <w:ins w:id="105" w:author="Xueyang Li" w:date="2019-08-29T21:13:00Z">
            <w:r w:rsidRPr="008D1A24">
              <w:rPr>
                <w:rStyle w:val="a3"/>
                <w:noProof/>
              </w:rPr>
              <w:fldChar w:fldCharType="begin"/>
            </w:r>
            <w:r w:rsidRPr="008D1A24">
              <w:rPr>
                <w:rStyle w:val="a3"/>
                <w:noProof/>
              </w:rPr>
              <w:instrText xml:space="preserve"> </w:instrText>
            </w:r>
            <w:r>
              <w:rPr>
                <w:noProof/>
              </w:rPr>
              <w:instrText>HYPERLINK \l "_Toc18005615"</w:instrText>
            </w:r>
            <w:r w:rsidRPr="008D1A24">
              <w:rPr>
                <w:rStyle w:val="a3"/>
                <w:noProof/>
              </w:rPr>
              <w:instrText xml:space="preserve"> </w:instrText>
            </w:r>
            <w:r w:rsidRPr="008D1A24">
              <w:rPr>
                <w:rStyle w:val="a3"/>
                <w:noProof/>
              </w:rPr>
              <w:fldChar w:fldCharType="separate"/>
            </w:r>
            <w:r w:rsidRPr="008D1A24">
              <w:rPr>
                <w:rStyle w:val="a3"/>
                <w:noProof/>
                <w:lang w:val="en-US"/>
              </w:rPr>
              <w:t>4</w:t>
            </w:r>
            <w:r>
              <w:rPr>
                <w:noProof/>
                <w:lang w:val="en-US"/>
              </w:rPr>
              <w:tab/>
            </w:r>
            <w:r w:rsidRPr="008D1A24">
              <w:rPr>
                <w:rStyle w:val="a3"/>
                <w:noProof/>
                <w:lang w:val="en-US"/>
              </w:rPr>
              <w:t>Method</w:t>
            </w:r>
            <w:r>
              <w:rPr>
                <w:noProof/>
                <w:webHidden/>
              </w:rPr>
              <w:tab/>
            </w:r>
            <w:r>
              <w:rPr>
                <w:noProof/>
                <w:webHidden/>
              </w:rPr>
              <w:fldChar w:fldCharType="begin"/>
            </w:r>
            <w:r>
              <w:rPr>
                <w:noProof/>
                <w:webHidden/>
              </w:rPr>
              <w:instrText xml:space="preserve"> PAGEREF _Toc18005615 \h </w:instrText>
            </w:r>
          </w:ins>
          <w:r>
            <w:rPr>
              <w:noProof/>
              <w:webHidden/>
            </w:rPr>
          </w:r>
          <w:r>
            <w:rPr>
              <w:noProof/>
              <w:webHidden/>
            </w:rPr>
            <w:fldChar w:fldCharType="separate"/>
          </w:r>
          <w:ins w:id="106" w:author="Xueyang Li" w:date="2019-08-29T21:13:00Z">
            <w:r>
              <w:rPr>
                <w:noProof/>
                <w:webHidden/>
              </w:rPr>
              <w:t>13</w:t>
            </w:r>
            <w:r>
              <w:rPr>
                <w:noProof/>
                <w:webHidden/>
              </w:rPr>
              <w:fldChar w:fldCharType="end"/>
            </w:r>
            <w:r w:rsidRPr="008D1A24">
              <w:rPr>
                <w:rStyle w:val="a3"/>
                <w:noProof/>
              </w:rPr>
              <w:fldChar w:fldCharType="end"/>
            </w:r>
          </w:ins>
        </w:p>
        <w:p w14:paraId="5FF11897" w14:textId="57620E0E" w:rsidR="00E4724C" w:rsidRDefault="00E4724C">
          <w:pPr>
            <w:pStyle w:val="TOC2"/>
            <w:tabs>
              <w:tab w:val="left" w:pos="1050"/>
              <w:tab w:val="right" w:leader="dot" w:pos="8296"/>
            </w:tabs>
            <w:rPr>
              <w:ins w:id="107" w:author="Xueyang Li" w:date="2019-08-29T21:13:00Z"/>
              <w:noProof/>
              <w:lang w:val="en-US"/>
            </w:rPr>
          </w:pPr>
          <w:ins w:id="108" w:author="Xueyang Li" w:date="2019-08-29T21:13:00Z">
            <w:r w:rsidRPr="008D1A24">
              <w:rPr>
                <w:rStyle w:val="a3"/>
                <w:noProof/>
              </w:rPr>
              <w:fldChar w:fldCharType="begin"/>
            </w:r>
            <w:r w:rsidRPr="008D1A24">
              <w:rPr>
                <w:rStyle w:val="a3"/>
                <w:noProof/>
              </w:rPr>
              <w:instrText xml:space="preserve"> </w:instrText>
            </w:r>
            <w:r>
              <w:rPr>
                <w:noProof/>
              </w:rPr>
              <w:instrText>HYPERLINK \l "_Toc18005616"</w:instrText>
            </w:r>
            <w:r w:rsidRPr="008D1A24">
              <w:rPr>
                <w:rStyle w:val="a3"/>
                <w:noProof/>
              </w:rPr>
              <w:instrText xml:space="preserve"> </w:instrText>
            </w:r>
            <w:r w:rsidRPr="008D1A24">
              <w:rPr>
                <w:rStyle w:val="a3"/>
                <w:noProof/>
              </w:rPr>
              <w:fldChar w:fldCharType="separate"/>
            </w:r>
            <w:r w:rsidRPr="008D1A24">
              <w:rPr>
                <w:rStyle w:val="a3"/>
                <w:noProof/>
                <w:lang w:val="en-US"/>
              </w:rPr>
              <w:t>4.1</w:t>
            </w:r>
            <w:r>
              <w:rPr>
                <w:noProof/>
                <w:lang w:val="en-US"/>
              </w:rPr>
              <w:tab/>
            </w:r>
            <w:r w:rsidRPr="008D1A24">
              <w:rPr>
                <w:rStyle w:val="a3"/>
                <w:noProof/>
                <w:lang w:val="en-US"/>
              </w:rPr>
              <w:t>Participants and Design</w:t>
            </w:r>
            <w:r>
              <w:rPr>
                <w:noProof/>
                <w:webHidden/>
              </w:rPr>
              <w:tab/>
            </w:r>
            <w:r>
              <w:rPr>
                <w:noProof/>
                <w:webHidden/>
              </w:rPr>
              <w:fldChar w:fldCharType="begin"/>
            </w:r>
            <w:r>
              <w:rPr>
                <w:noProof/>
                <w:webHidden/>
              </w:rPr>
              <w:instrText xml:space="preserve"> PAGEREF _Toc18005616 \h </w:instrText>
            </w:r>
          </w:ins>
          <w:r>
            <w:rPr>
              <w:noProof/>
              <w:webHidden/>
            </w:rPr>
          </w:r>
          <w:r>
            <w:rPr>
              <w:noProof/>
              <w:webHidden/>
            </w:rPr>
            <w:fldChar w:fldCharType="separate"/>
          </w:r>
          <w:ins w:id="109" w:author="Xueyang Li" w:date="2019-08-29T21:13:00Z">
            <w:r>
              <w:rPr>
                <w:noProof/>
                <w:webHidden/>
              </w:rPr>
              <w:t>13</w:t>
            </w:r>
            <w:r>
              <w:rPr>
                <w:noProof/>
                <w:webHidden/>
              </w:rPr>
              <w:fldChar w:fldCharType="end"/>
            </w:r>
            <w:r w:rsidRPr="008D1A24">
              <w:rPr>
                <w:rStyle w:val="a3"/>
                <w:noProof/>
              </w:rPr>
              <w:fldChar w:fldCharType="end"/>
            </w:r>
          </w:ins>
        </w:p>
        <w:p w14:paraId="3F494281" w14:textId="2D68DC3E" w:rsidR="00E4724C" w:rsidRDefault="00E4724C">
          <w:pPr>
            <w:pStyle w:val="TOC2"/>
            <w:tabs>
              <w:tab w:val="left" w:pos="1050"/>
              <w:tab w:val="right" w:leader="dot" w:pos="8296"/>
            </w:tabs>
            <w:rPr>
              <w:ins w:id="110" w:author="Xueyang Li" w:date="2019-08-29T21:13:00Z"/>
              <w:noProof/>
              <w:lang w:val="en-US"/>
            </w:rPr>
          </w:pPr>
          <w:ins w:id="111" w:author="Xueyang Li" w:date="2019-08-29T21:13:00Z">
            <w:r w:rsidRPr="008D1A24">
              <w:rPr>
                <w:rStyle w:val="a3"/>
                <w:noProof/>
              </w:rPr>
              <w:fldChar w:fldCharType="begin"/>
            </w:r>
            <w:r w:rsidRPr="008D1A24">
              <w:rPr>
                <w:rStyle w:val="a3"/>
                <w:noProof/>
              </w:rPr>
              <w:instrText xml:space="preserve"> </w:instrText>
            </w:r>
            <w:r>
              <w:rPr>
                <w:noProof/>
              </w:rPr>
              <w:instrText>HYPERLINK \l "_Toc18005617"</w:instrText>
            </w:r>
            <w:r w:rsidRPr="008D1A24">
              <w:rPr>
                <w:rStyle w:val="a3"/>
                <w:noProof/>
              </w:rPr>
              <w:instrText xml:space="preserve"> </w:instrText>
            </w:r>
            <w:r w:rsidRPr="008D1A24">
              <w:rPr>
                <w:rStyle w:val="a3"/>
                <w:noProof/>
              </w:rPr>
              <w:fldChar w:fldCharType="separate"/>
            </w:r>
            <w:r w:rsidRPr="008D1A24">
              <w:rPr>
                <w:rStyle w:val="a3"/>
                <w:noProof/>
                <w:lang w:val="en-US"/>
              </w:rPr>
              <w:t>4.2</w:t>
            </w:r>
            <w:r>
              <w:rPr>
                <w:noProof/>
                <w:lang w:val="en-US"/>
              </w:rPr>
              <w:tab/>
            </w:r>
            <w:r w:rsidRPr="008D1A24">
              <w:rPr>
                <w:rStyle w:val="a3"/>
                <w:noProof/>
                <w:lang w:val="en-US"/>
              </w:rPr>
              <w:t>Selection of task</w:t>
            </w:r>
            <w:r>
              <w:rPr>
                <w:noProof/>
                <w:webHidden/>
              </w:rPr>
              <w:tab/>
            </w:r>
            <w:r>
              <w:rPr>
                <w:noProof/>
                <w:webHidden/>
              </w:rPr>
              <w:fldChar w:fldCharType="begin"/>
            </w:r>
            <w:r>
              <w:rPr>
                <w:noProof/>
                <w:webHidden/>
              </w:rPr>
              <w:instrText xml:space="preserve"> PAGEREF _Toc18005617 \h </w:instrText>
            </w:r>
          </w:ins>
          <w:r>
            <w:rPr>
              <w:noProof/>
              <w:webHidden/>
            </w:rPr>
          </w:r>
          <w:r>
            <w:rPr>
              <w:noProof/>
              <w:webHidden/>
            </w:rPr>
            <w:fldChar w:fldCharType="separate"/>
          </w:r>
          <w:ins w:id="112" w:author="Xueyang Li" w:date="2019-08-29T21:13:00Z">
            <w:r>
              <w:rPr>
                <w:noProof/>
                <w:webHidden/>
              </w:rPr>
              <w:t>13</w:t>
            </w:r>
            <w:r>
              <w:rPr>
                <w:noProof/>
                <w:webHidden/>
              </w:rPr>
              <w:fldChar w:fldCharType="end"/>
            </w:r>
            <w:r w:rsidRPr="008D1A24">
              <w:rPr>
                <w:rStyle w:val="a3"/>
                <w:noProof/>
              </w:rPr>
              <w:fldChar w:fldCharType="end"/>
            </w:r>
          </w:ins>
        </w:p>
        <w:p w14:paraId="78892D0C" w14:textId="22FE04FD" w:rsidR="00E4724C" w:rsidRDefault="00E4724C">
          <w:pPr>
            <w:pStyle w:val="TOC2"/>
            <w:tabs>
              <w:tab w:val="left" w:pos="1050"/>
              <w:tab w:val="right" w:leader="dot" w:pos="8296"/>
            </w:tabs>
            <w:rPr>
              <w:ins w:id="113" w:author="Xueyang Li" w:date="2019-08-29T21:13:00Z"/>
              <w:noProof/>
              <w:lang w:val="en-US"/>
            </w:rPr>
          </w:pPr>
          <w:ins w:id="114" w:author="Xueyang Li" w:date="2019-08-29T21:13:00Z">
            <w:r w:rsidRPr="008D1A24">
              <w:rPr>
                <w:rStyle w:val="a3"/>
                <w:noProof/>
              </w:rPr>
              <w:fldChar w:fldCharType="begin"/>
            </w:r>
            <w:r w:rsidRPr="008D1A24">
              <w:rPr>
                <w:rStyle w:val="a3"/>
                <w:noProof/>
              </w:rPr>
              <w:instrText xml:space="preserve"> </w:instrText>
            </w:r>
            <w:r>
              <w:rPr>
                <w:noProof/>
              </w:rPr>
              <w:instrText>HYPERLINK \l "_Toc18005618"</w:instrText>
            </w:r>
            <w:r w:rsidRPr="008D1A24">
              <w:rPr>
                <w:rStyle w:val="a3"/>
                <w:noProof/>
              </w:rPr>
              <w:instrText xml:space="preserve"> </w:instrText>
            </w:r>
            <w:r w:rsidRPr="008D1A24">
              <w:rPr>
                <w:rStyle w:val="a3"/>
                <w:noProof/>
              </w:rPr>
              <w:fldChar w:fldCharType="separate"/>
            </w:r>
            <w:r w:rsidRPr="008D1A24">
              <w:rPr>
                <w:rStyle w:val="a3"/>
                <w:noProof/>
                <w:lang w:val="en-US"/>
              </w:rPr>
              <w:t>4.3</w:t>
            </w:r>
            <w:r>
              <w:rPr>
                <w:noProof/>
                <w:lang w:val="en-US"/>
              </w:rPr>
              <w:tab/>
            </w:r>
            <w:r w:rsidRPr="008D1A24">
              <w:rPr>
                <w:rStyle w:val="a3"/>
                <w:noProof/>
                <w:lang w:val="en-US"/>
              </w:rPr>
              <w:t>Pre-experiment</w:t>
            </w:r>
            <w:r>
              <w:rPr>
                <w:noProof/>
                <w:webHidden/>
              </w:rPr>
              <w:tab/>
            </w:r>
            <w:r>
              <w:rPr>
                <w:noProof/>
                <w:webHidden/>
              </w:rPr>
              <w:fldChar w:fldCharType="begin"/>
            </w:r>
            <w:r>
              <w:rPr>
                <w:noProof/>
                <w:webHidden/>
              </w:rPr>
              <w:instrText xml:space="preserve"> PAGEREF _Toc18005618 \h </w:instrText>
            </w:r>
          </w:ins>
          <w:r>
            <w:rPr>
              <w:noProof/>
              <w:webHidden/>
            </w:rPr>
          </w:r>
          <w:r>
            <w:rPr>
              <w:noProof/>
              <w:webHidden/>
            </w:rPr>
            <w:fldChar w:fldCharType="separate"/>
          </w:r>
          <w:ins w:id="115" w:author="Xueyang Li" w:date="2019-08-29T21:13:00Z">
            <w:r>
              <w:rPr>
                <w:noProof/>
                <w:webHidden/>
              </w:rPr>
              <w:t>14</w:t>
            </w:r>
            <w:r>
              <w:rPr>
                <w:noProof/>
                <w:webHidden/>
              </w:rPr>
              <w:fldChar w:fldCharType="end"/>
            </w:r>
            <w:r w:rsidRPr="008D1A24">
              <w:rPr>
                <w:rStyle w:val="a3"/>
                <w:noProof/>
              </w:rPr>
              <w:fldChar w:fldCharType="end"/>
            </w:r>
          </w:ins>
        </w:p>
        <w:p w14:paraId="41920B90" w14:textId="08EEE14E" w:rsidR="00E4724C" w:rsidRDefault="00E4724C">
          <w:pPr>
            <w:pStyle w:val="TOC2"/>
            <w:tabs>
              <w:tab w:val="left" w:pos="1050"/>
              <w:tab w:val="right" w:leader="dot" w:pos="8296"/>
            </w:tabs>
            <w:rPr>
              <w:ins w:id="116" w:author="Xueyang Li" w:date="2019-08-29T21:13:00Z"/>
              <w:noProof/>
              <w:lang w:val="en-US"/>
            </w:rPr>
          </w:pPr>
          <w:ins w:id="117" w:author="Xueyang Li" w:date="2019-08-29T21:13:00Z">
            <w:r w:rsidRPr="008D1A24">
              <w:rPr>
                <w:rStyle w:val="a3"/>
                <w:noProof/>
              </w:rPr>
              <w:fldChar w:fldCharType="begin"/>
            </w:r>
            <w:r w:rsidRPr="008D1A24">
              <w:rPr>
                <w:rStyle w:val="a3"/>
                <w:noProof/>
              </w:rPr>
              <w:instrText xml:space="preserve"> </w:instrText>
            </w:r>
            <w:r>
              <w:rPr>
                <w:noProof/>
              </w:rPr>
              <w:instrText>HYPERLINK \l "_Toc18005619"</w:instrText>
            </w:r>
            <w:r w:rsidRPr="008D1A24">
              <w:rPr>
                <w:rStyle w:val="a3"/>
                <w:noProof/>
              </w:rPr>
              <w:instrText xml:space="preserve"> </w:instrText>
            </w:r>
            <w:r w:rsidRPr="008D1A24">
              <w:rPr>
                <w:rStyle w:val="a3"/>
                <w:noProof/>
              </w:rPr>
              <w:fldChar w:fldCharType="separate"/>
            </w:r>
            <w:r w:rsidRPr="008D1A24">
              <w:rPr>
                <w:rStyle w:val="a3"/>
                <w:noProof/>
                <w:lang w:val="en-US"/>
              </w:rPr>
              <w:t>4.4</w:t>
            </w:r>
            <w:r>
              <w:rPr>
                <w:noProof/>
                <w:lang w:val="en-US"/>
              </w:rPr>
              <w:tab/>
            </w:r>
            <w:r w:rsidRPr="008D1A24">
              <w:rPr>
                <w:rStyle w:val="a3"/>
                <w:noProof/>
                <w:lang w:val="en-US"/>
              </w:rPr>
              <w:t>Time pressure Manipulation</w:t>
            </w:r>
            <w:r>
              <w:rPr>
                <w:noProof/>
                <w:webHidden/>
              </w:rPr>
              <w:tab/>
            </w:r>
            <w:r>
              <w:rPr>
                <w:noProof/>
                <w:webHidden/>
              </w:rPr>
              <w:fldChar w:fldCharType="begin"/>
            </w:r>
            <w:r>
              <w:rPr>
                <w:noProof/>
                <w:webHidden/>
              </w:rPr>
              <w:instrText xml:space="preserve"> PAGEREF _Toc18005619 \h </w:instrText>
            </w:r>
          </w:ins>
          <w:r>
            <w:rPr>
              <w:noProof/>
              <w:webHidden/>
            </w:rPr>
          </w:r>
          <w:r>
            <w:rPr>
              <w:noProof/>
              <w:webHidden/>
            </w:rPr>
            <w:fldChar w:fldCharType="separate"/>
          </w:r>
          <w:ins w:id="118" w:author="Xueyang Li" w:date="2019-08-29T21:13:00Z">
            <w:r>
              <w:rPr>
                <w:noProof/>
                <w:webHidden/>
              </w:rPr>
              <w:t>15</w:t>
            </w:r>
            <w:r>
              <w:rPr>
                <w:noProof/>
                <w:webHidden/>
              </w:rPr>
              <w:fldChar w:fldCharType="end"/>
            </w:r>
            <w:r w:rsidRPr="008D1A24">
              <w:rPr>
                <w:rStyle w:val="a3"/>
                <w:noProof/>
              </w:rPr>
              <w:fldChar w:fldCharType="end"/>
            </w:r>
          </w:ins>
        </w:p>
        <w:p w14:paraId="1AD263DD" w14:textId="117BF222" w:rsidR="00E4724C" w:rsidRDefault="00E4724C">
          <w:pPr>
            <w:pStyle w:val="TOC2"/>
            <w:tabs>
              <w:tab w:val="left" w:pos="1050"/>
              <w:tab w:val="right" w:leader="dot" w:pos="8296"/>
            </w:tabs>
            <w:rPr>
              <w:ins w:id="119" w:author="Xueyang Li" w:date="2019-08-29T21:13:00Z"/>
              <w:noProof/>
              <w:lang w:val="en-US"/>
            </w:rPr>
          </w:pPr>
          <w:ins w:id="120" w:author="Xueyang Li" w:date="2019-08-29T21:13:00Z">
            <w:r w:rsidRPr="008D1A24">
              <w:rPr>
                <w:rStyle w:val="a3"/>
                <w:noProof/>
              </w:rPr>
              <w:fldChar w:fldCharType="begin"/>
            </w:r>
            <w:r w:rsidRPr="008D1A24">
              <w:rPr>
                <w:rStyle w:val="a3"/>
                <w:noProof/>
              </w:rPr>
              <w:instrText xml:space="preserve"> </w:instrText>
            </w:r>
            <w:r>
              <w:rPr>
                <w:noProof/>
              </w:rPr>
              <w:instrText>HYPERLINK \l "_Toc18005620"</w:instrText>
            </w:r>
            <w:r w:rsidRPr="008D1A24">
              <w:rPr>
                <w:rStyle w:val="a3"/>
                <w:noProof/>
              </w:rPr>
              <w:instrText xml:space="preserve"> </w:instrText>
            </w:r>
            <w:r w:rsidRPr="008D1A24">
              <w:rPr>
                <w:rStyle w:val="a3"/>
                <w:noProof/>
              </w:rPr>
              <w:fldChar w:fldCharType="separate"/>
            </w:r>
            <w:r w:rsidRPr="008D1A24">
              <w:rPr>
                <w:rStyle w:val="a3"/>
                <w:noProof/>
                <w:lang w:val="en-US"/>
              </w:rPr>
              <w:t>4.5</w:t>
            </w:r>
            <w:r>
              <w:rPr>
                <w:noProof/>
                <w:lang w:val="en-US"/>
              </w:rPr>
              <w:tab/>
            </w:r>
            <w:r w:rsidRPr="008D1A24">
              <w:rPr>
                <w:rStyle w:val="a3"/>
                <w:noProof/>
                <w:lang w:val="en-US"/>
              </w:rPr>
              <w:t>Procedure</w:t>
            </w:r>
            <w:r>
              <w:rPr>
                <w:noProof/>
                <w:webHidden/>
              </w:rPr>
              <w:tab/>
            </w:r>
            <w:r>
              <w:rPr>
                <w:noProof/>
                <w:webHidden/>
              </w:rPr>
              <w:fldChar w:fldCharType="begin"/>
            </w:r>
            <w:r>
              <w:rPr>
                <w:noProof/>
                <w:webHidden/>
              </w:rPr>
              <w:instrText xml:space="preserve"> PAGEREF _Toc18005620 \h </w:instrText>
            </w:r>
          </w:ins>
          <w:r>
            <w:rPr>
              <w:noProof/>
              <w:webHidden/>
            </w:rPr>
          </w:r>
          <w:r>
            <w:rPr>
              <w:noProof/>
              <w:webHidden/>
            </w:rPr>
            <w:fldChar w:fldCharType="separate"/>
          </w:r>
          <w:ins w:id="121" w:author="Xueyang Li" w:date="2019-08-29T21:13:00Z">
            <w:r>
              <w:rPr>
                <w:noProof/>
                <w:webHidden/>
              </w:rPr>
              <w:t>16</w:t>
            </w:r>
            <w:r>
              <w:rPr>
                <w:noProof/>
                <w:webHidden/>
              </w:rPr>
              <w:fldChar w:fldCharType="end"/>
            </w:r>
            <w:r w:rsidRPr="008D1A24">
              <w:rPr>
                <w:rStyle w:val="a3"/>
                <w:noProof/>
              </w:rPr>
              <w:fldChar w:fldCharType="end"/>
            </w:r>
          </w:ins>
        </w:p>
        <w:p w14:paraId="144DD2E1" w14:textId="04495592" w:rsidR="00E4724C" w:rsidRDefault="00E4724C">
          <w:pPr>
            <w:pStyle w:val="TOC1"/>
            <w:tabs>
              <w:tab w:val="left" w:pos="420"/>
              <w:tab w:val="right" w:leader="dot" w:pos="8296"/>
            </w:tabs>
            <w:rPr>
              <w:ins w:id="122" w:author="Xueyang Li" w:date="2019-08-29T21:13:00Z"/>
              <w:noProof/>
              <w:lang w:val="en-US"/>
            </w:rPr>
          </w:pPr>
          <w:ins w:id="123" w:author="Xueyang Li" w:date="2019-08-29T21:13:00Z">
            <w:r w:rsidRPr="008D1A24">
              <w:rPr>
                <w:rStyle w:val="a3"/>
                <w:noProof/>
              </w:rPr>
              <w:fldChar w:fldCharType="begin"/>
            </w:r>
            <w:r w:rsidRPr="008D1A24">
              <w:rPr>
                <w:rStyle w:val="a3"/>
                <w:noProof/>
              </w:rPr>
              <w:instrText xml:space="preserve"> </w:instrText>
            </w:r>
            <w:r>
              <w:rPr>
                <w:noProof/>
              </w:rPr>
              <w:instrText>HYPERLINK \l "_Toc18005621"</w:instrText>
            </w:r>
            <w:r w:rsidRPr="008D1A24">
              <w:rPr>
                <w:rStyle w:val="a3"/>
                <w:noProof/>
              </w:rPr>
              <w:instrText xml:space="preserve"> </w:instrText>
            </w:r>
            <w:r w:rsidRPr="008D1A24">
              <w:rPr>
                <w:rStyle w:val="a3"/>
                <w:noProof/>
              </w:rPr>
              <w:fldChar w:fldCharType="separate"/>
            </w:r>
            <w:r w:rsidRPr="008D1A24">
              <w:rPr>
                <w:rStyle w:val="a3"/>
                <w:noProof/>
              </w:rPr>
              <w:t>5</w:t>
            </w:r>
            <w:r>
              <w:rPr>
                <w:noProof/>
                <w:lang w:val="en-US"/>
              </w:rPr>
              <w:tab/>
            </w:r>
            <w:r w:rsidRPr="008D1A24">
              <w:rPr>
                <w:rStyle w:val="a3"/>
                <w:noProof/>
              </w:rPr>
              <w:t>Results</w:t>
            </w:r>
            <w:r>
              <w:rPr>
                <w:noProof/>
                <w:webHidden/>
              </w:rPr>
              <w:tab/>
            </w:r>
            <w:r>
              <w:rPr>
                <w:noProof/>
                <w:webHidden/>
              </w:rPr>
              <w:fldChar w:fldCharType="begin"/>
            </w:r>
            <w:r>
              <w:rPr>
                <w:noProof/>
                <w:webHidden/>
              </w:rPr>
              <w:instrText xml:space="preserve"> PAGEREF _Toc18005621 \h </w:instrText>
            </w:r>
          </w:ins>
          <w:r>
            <w:rPr>
              <w:noProof/>
              <w:webHidden/>
            </w:rPr>
          </w:r>
          <w:r>
            <w:rPr>
              <w:noProof/>
              <w:webHidden/>
            </w:rPr>
            <w:fldChar w:fldCharType="separate"/>
          </w:r>
          <w:ins w:id="124" w:author="Xueyang Li" w:date="2019-08-29T21:13:00Z">
            <w:r>
              <w:rPr>
                <w:noProof/>
                <w:webHidden/>
              </w:rPr>
              <w:t>18</w:t>
            </w:r>
            <w:r>
              <w:rPr>
                <w:noProof/>
                <w:webHidden/>
              </w:rPr>
              <w:fldChar w:fldCharType="end"/>
            </w:r>
            <w:r w:rsidRPr="008D1A24">
              <w:rPr>
                <w:rStyle w:val="a3"/>
                <w:noProof/>
              </w:rPr>
              <w:fldChar w:fldCharType="end"/>
            </w:r>
          </w:ins>
        </w:p>
        <w:p w14:paraId="089FC10E" w14:textId="39D7F1C6" w:rsidR="00E4724C" w:rsidRDefault="00E4724C">
          <w:pPr>
            <w:pStyle w:val="TOC2"/>
            <w:tabs>
              <w:tab w:val="left" w:pos="1050"/>
              <w:tab w:val="right" w:leader="dot" w:pos="8296"/>
            </w:tabs>
            <w:rPr>
              <w:ins w:id="125" w:author="Xueyang Li" w:date="2019-08-29T21:13:00Z"/>
              <w:noProof/>
              <w:lang w:val="en-US"/>
            </w:rPr>
          </w:pPr>
          <w:ins w:id="126" w:author="Xueyang Li" w:date="2019-08-29T21:13:00Z">
            <w:r w:rsidRPr="008D1A24">
              <w:rPr>
                <w:rStyle w:val="a3"/>
                <w:noProof/>
              </w:rPr>
              <w:fldChar w:fldCharType="begin"/>
            </w:r>
            <w:r w:rsidRPr="008D1A24">
              <w:rPr>
                <w:rStyle w:val="a3"/>
                <w:noProof/>
              </w:rPr>
              <w:instrText xml:space="preserve"> </w:instrText>
            </w:r>
            <w:r>
              <w:rPr>
                <w:noProof/>
              </w:rPr>
              <w:instrText>HYPERLINK \l "_Toc18005622"</w:instrText>
            </w:r>
            <w:r w:rsidRPr="008D1A24">
              <w:rPr>
                <w:rStyle w:val="a3"/>
                <w:noProof/>
              </w:rPr>
              <w:instrText xml:space="preserve"> </w:instrText>
            </w:r>
            <w:r w:rsidRPr="008D1A24">
              <w:rPr>
                <w:rStyle w:val="a3"/>
                <w:noProof/>
              </w:rPr>
              <w:fldChar w:fldCharType="separate"/>
            </w:r>
            <w:r w:rsidRPr="008D1A24">
              <w:rPr>
                <w:rStyle w:val="a3"/>
                <w:noProof/>
              </w:rPr>
              <w:t>5.1</w:t>
            </w:r>
            <w:r>
              <w:rPr>
                <w:noProof/>
                <w:lang w:val="en-US"/>
              </w:rPr>
              <w:tab/>
            </w:r>
            <w:r w:rsidRPr="008D1A24">
              <w:rPr>
                <w:rStyle w:val="a3"/>
                <w:noProof/>
              </w:rPr>
              <w:t>Manipulation checks</w:t>
            </w:r>
            <w:r>
              <w:rPr>
                <w:noProof/>
                <w:webHidden/>
              </w:rPr>
              <w:tab/>
            </w:r>
            <w:r>
              <w:rPr>
                <w:noProof/>
                <w:webHidden/>
              </w:rPr>
              <w:fldChar w:fldCharType="begin"/>
            </w:r>
            <w:r>
              <w:rPr>
                <w:noProof/>
                <w:webHidden/>
              </w:rPr>
              <w:instrText xml:space="preserve"> PAGEREF _Toc18005622 \h </w:instrText>
            </w:r>
          </w:ins>
          <w:r>
            <w:rPr>
              <w:noProof/>
              <w:webHidden/>
            </w:rPr>
          </w:r>
          <w:r>
            <w:rPr>
              <w:noProof/>
              <w:webHidden/>
            </w:rPr>
            <w:fldChar w:fldCharType="separate"/>
          </w:r>
          <w:ins w:id="127" w:author="Xueyang Li" w:date="2019-08-29T21:13:00Z">
            <w:r>
              <w:rPr>
                <w:noProof/>
                <w:webHidden/>
              </w:rPr>
              <w:t>18</w:t>
            </w:r>
            <w:r>
              <w:rPr>
                <w:noProof/>
                <w:webHidden/>
              </w:rPr>
              <w:fldChar w:fldCharType="end"/>
            </w:r>
            <w:r w:rsidRPr="008D1A24">
              <w:rPr>
                <w:rStyle w:val="a3"/>
                <w:noProof/>
              </w:rPr>
              <w:fldChar w:fldCharType="end"/>
            </w:r>
          </w:ins>
        </w:p>
        <w:p w14:paraId="73BDFC37" w14:textId="14ABD09E" w:rsidR="00E4724C" w:rsidRDefault="00E4724C">
          <w:pPr>
            <w:pStyle w:val="TOC2"/>
            <w:tabs>
              <w:tab w:val="left" w:pos="1050"/>
              <w:tab w:val="right" w:leader="dot" w:pos="8296"/>
            </w:tabs>
            <w:rPr>
              <w:ins w:id="128" w:author="Xueyang Li" w:date="2019-08-29T21:13:00Z"/>
              <w:noProof/>
              <w:lang w:val="en-US"/>
            </w:rPr>
          </w:pPr>
          <w:ins w:id="129" w:author="Xueyang Li" w:date="2019-08-29T21:13:00Z">
            <w:r w:rsidRPr="008D1A24">
              <w:rPr>
                <w:rStyle w:val="a3"/>
                <w:noProof/>
              </w:rPr>
              <w:fldChar w:fldCharType="begin"/>
            </w:r>
            <w:r w:rsidRPr="008D1A24">
              <w:rPr>
                <w:rStyle w:val="a3"/>
                <w:noProof/>
              </w:rPr>
              <w:instrText xml:space="preserve"> </w:instrText>
            </w:r>
            <w:r>
              <w:rPr>
                <w:noProof/>
              </w:rPr>
              <w:instrText>HYPERLINK \l "_Toc18005623"</w:instrText>
            </w:r>
            <w:r w:rsidRPr="008D1A24">
              <w:rPr>
                <w:rStyle w:val="a3"/>
                <w:noProof/>
              </w:rPr>
              <w:instrText xml:space="preserve"> </w:instrText>
            </w:r>
            <w:r w:rsidRPr="008D1A24">
              <w:rPr>
                <w:rStyle w:val="a3"/>
                <w:noProof/>
              </w:rPr>
              <w:fldChar w:fldCharType="separate"/>
            </w:r>
            <w:r w:rsidRPr="008D1A24">
              <w:rPr>
                <w:rStyle w:val="a3"/>
                <w:noProof/>
              </w:rPr>
              <w:t>5.2</w:t>
            </w:r>
            <w:r>
              <w:rPr>
                <w:noProof/>
                <w:lang w:val="en-US"/>
              </w:rPr>
              <w:tab/>
            </w:r>
            <w:r w:rsidRPr="008D1A24">
              <w:rPr>
                <w:rStyle w:val="a3"/>
                <w:noProof/>
              </w:rPr>
              <w:t>Hypotheses testing</w:t>
            </w:r>
            <w:r>
              <w:rPr>
                <w:noProof/>
                <w:webHidden/>
              </w:rPr>
              <w:tab/>
            </w:r>
            <w:r>
              <w:rPr>
                <w:noProof/>
                <w:webHidden/>
              </w:rPr>
              <w:fldChar w:fldCharType="begin"/>
            </w:r>
            <w:r>
              <w:rPr>
                <w:noProof/>
                <w:webHidden/>
              </w:rPr>
              <w:instrText xml:space="preserve"> PAGEREF _Toc18005623 \h </w:instrText>
            </w:r>
          </w:ins>
          <w:r>
            <w:rPr>
              <w:noProof/>
              <w:webHidden/>
            </w:rPr>
          </w:r>
          <w:r>
            <w:rPr>
              <w:noProof/>
              <w:webHidden/>
            </w:rPr>
            <w:fldChar w:fldCharType="separate"/>
          </w:r>
          <w:ins w:id="130" w:author="Xueyang Li" w:date="2019-08-29T21:13:00Z">
            <w:r>
              <w:rPr>
                <w:noProof/>
                <w:webHidden/>
              </w:rPr>
              <w:t>19</w:t>
            </w:r>
            <w:r>
              <w:rPr>
                <w:noProof/>
                <w:webHidden/>
              </w:rPr>
              <w:fldChar w:fldCharType="end"/>
            </w:r>
            <w:r w:rsidRPr="008D1A24">
              <w:rPr>
                <w:rStyle w:val="a3"/>
                <w:noProof/>
              </w:rPr>
              <w:fldChar w:fldCharType="end"/>
            </w:r>
          </w:ins>
        </w:p>
        <w:p w14:paraId="5A81CAC8" w14:textId="3F1601E0" w:rsidR="00E4724C" w:rsidRDefault="00E4724C">
          <w:pPr>
            <w:pStyle w:val="TOC3"/>
            <w:tabs>
              <w:tab w:val="left" w:pos="1680"/>
              <w:tab w:val="right" w:leader="dot" w:pos="8296"/>
            </w:tabs>
            <w:rPr>
              <w:ins w:id="131" w:author="Xueyang Li" w:date="2019-08-29T21:13:00Z"/>
              <w:noProof/>
              <w:lang w:val="en-US"/>
            </w:rPr>
          </w:pPr>
          <w:ins w:id="132" w:author="Xueyang Li" w:date="2019-08-29T21:13:00Z">
            <w:r w:rsidRPr="008D1A24">
              <w:rPr>
                <w:rStyle w:val="a3"/>
                <w:noProof/>
              </w:rPr>
              <w:fldChar w:fldCharType="begin"/>
            </w:r>
            <w:r w:rsidRPr="008D1A24">
              <w:rPr>
                <w:rStyle w:val="a3"/>
                <w:noProof/>
              </w:rPr>
              <w:instrText xml:space="preserve"> </w:instrText>
            </w:r>
            <w:r>
              <w:rPr>
                <w:noProof/>
              </w:rPr>
              <w:instrText>HYPERLINK \l "_Toc18005624"</w:instrText>
            </w:r>
            <w:r w:rsidRPr="008D1A24">
              <w:rPr>
                <w:rStyle w:val="a3"/>
                <w:noProof/>
              </w:rPr>
              <w:instrText xml:space="preserve"> </w:instrText>
            </w:r>
            <w:r w:rsidRPr="008D1A24">
              <w:rPr>
                <w:rStyle w:val="a3"/>
                <w:noProof/>
              </w:rPr>
              <w:fldChar w:fldCharType="separate"/>
            </w:r>
            <w:r w:rsidRPr="008D1A24">
              <w:rPr>
                <w:rStyle w:val="a3"/>
                <w:noProof/>
              </w:rPr>
              <w:t>5.2.1</w:t>
            </w:r>
            <w:r>
              <w:rPr>
                <w:noProof/>
                <w:lang w:val="en-US"/>
              </w:rPr>
              <w:tab/>
            </w:r>
            <w:r w:rsidRPr="008D1A24">
              <w:rPr>
                <w:rStyle w:val="a3"/>
                <w:noProof/>
              </w:rPr>
              <w:t>Hypothesis 1: Groupthink is more likely to happen under time pressure (leader, established procedure, cohesion and confidence to find alternative solution)</w:t>
            </w:r>
            <w:r>
              <w:rPr>
                <w:noProof/>
                <w:webHidden/>
              </w:rPr>
              <w:tab/>
            </w:r>
            <w:r>
              <w:rPr>
                <w:noProof/>
                <w:webHidden/>
              </w:rPr>
              <w:fldChar w:fldCharType="begin"/>
            </w:r>
            <w:r>
              <w:rPr>
                <w:noProof/>
                <w:webHidden/>
              </w:rPr>
              <w:instrText xml:space="preserve"> PAGEREF _Toc18005624 \h </w:instrText>
            </w:r>
          </w:ins>
          <w:r>
            <w:rPr>
              <w:noProof/>
              <w:webHidden/>
            </w:rPr>
          </w:r>
          <w:r>
            <w:rPr>
              <w:noProof/>
              <w:webHidden/>
            </w:rPr>
            <w:fldChar w:fldCharType="separate"/>
          </w:r>
          <w:ins w:id="133" w:author="Xueyang Li" w:date="2019-08-29T21:13:00Z">
            <w:r>
              <w:rPr>
                <w:noProof/>
                <w:webHidden/>
              </w:rPr>
              <w:t>19</w:t>
            </w:r>
            <w:r>
              <w:rPr>
                <w:noProof/>
                <w:webHidden/>
              </w:rPr>
              <w:fldChar w:fldCharType="end"/>
            </w:r>
            <w:r w:rsidRPr="008D1A24">
              <w:rPr>
                <w:rStyle w:val="a3"/>
                <w:noProof/>
              </w:rPr>
              <w:fldChar w:fldCharType="end"/>
            </w:r>
          </w:ins>
        </w:p>
        <w:p w14:paraId="404D3DC9" w14:textId="6C97252A" w:rsidR="00E4724C" w:rsidRDefault="00E4724C">
          <w:pPr>
            <w:pStyle w:val="TOC3"/>
            <w:tabs>
              <w:tab w:val="left" w:pos="1680"/>
              <w:tab w:val="right" w:leader="dot" w:pos="8296"/>
            </w:tabs>
            <w:rPr>
              <w:ins w:id="134" w:author="Xueyang Li" w:date="2019-08-29T21:13:00Z"/>
              <w:noProof/>
              <w:lang w:val="en-US"/>
            </w:rPr>
          </w:pPr>
          <w:ins w:id="135" w:author="Xueyang Li" w:date="2019-08-29T21:13:00Z">
            <w:r w:rsidRPr="008D1A24">
              <w:rPr>
                <w:rStyle w:val="a3"/>
                <w:noProof/>
              </w:rPr>
              <w:fldChar w:fldCharType="begin"/>
            </w:r>
            <w:r w:rsidRPr="008D1A24">
              <w:rPr>
                <w:rStyle w:val="a3"/>
                <w:noProof/>
              </w:rPr>
              <w:instrText xml:space="preserve"> </w:instrText>
            </w:r>
            <w:r>
              <w:rPr>
                <w:noProof/>
              </w:rPr>
              <w:instrText>HYPERLINK \l "_Toc18005625"</w:instrText>
            </w:r>
            <w:r w:rsidRPr="008D1A24">
              <w:rPr>
                <w:rStyle w:val="a3"/>
                <w:noProof/>
              </w:rPr>
              <w:instrText xml:space="preserve"> </w:instrText>
            </w:r>
            <w:r w:rsidRPr="008D1A24">
              <w:rPr>
                <w:rStyle w:val="a3"/>
                <w:noProof/>
              </w:rPr>
              <w:fldChar w:fldCharType="separate"/>
            </w:r>
            <w:r w:rsidRPr="008D1A24">
              <w:rPr>
                <w:rStyle w:val="a3"/>
                <w:noProof/>
              </w:rPr>
              <w:t>5.2.2</w:t>
            </w:r>
            <w:r>
              <w:rPr>
                <w:noProof/>
                <w:lang w:val="en-US"/>
              </w:rPr>
              <w:tab/>
            </w:r>
            <w:r w:rsidRPr="008D1A24">
              <w:rPr>
                <w:rStyle w:val="a3"/>
                <w:noProof/>
              </w:rPr>
              <w:t>Hypothesis 2: Groupthink leads to extreme risk taking because of the limited time.</w:t>
            </w:r>
            <w:r>
              <w:rPr>
                <w:noProof/>
                <w:webHidden/>
              </w:rPr>
              <w:tab/>
            </w:r>
            <w:r>
              <w:rPr>
                <w:noProof/>
                <w:webHidden/>
              </w:rPr>
              <w:fldChar w:fldCharType="begin"/>
            </w:r>
            <w:r>
              <w:rPr>
                <w:noProof/>
                <w:webHidden/>
              </w:rPr>
              <w:instrText xml:space="preserve"> PAGEREF _Toc18005625 \h </w:instrText>
            </w:r>
          </w:ins>
          <w:r>
            <w:rPr>
              <w:noProof/>
              <w:webHidden/>
            </w:rPr>
          </w:r>
          <w:r>
            <w:rPr>
              <w:noProof/>
              <w:webHidden/>
            </w:rPr>
            <w:fldChar w:fldCharType="separate"/>
          </w:r>
          <w:ins w:id="136" w:author="Xueyang Li" w:date="2019-08-29T21:13:00Z">
            <w:r>
              <w:rPr>
                <w:noProof/>
                <w:webHidden/>
              </w:rPr>
              <w:t>20</w:t>
            </w:r>
            <w:r>
              <w:rPr>
                <w:noProof/>
                <w:webHidden/>
              </w:rPr>
              <w:fldChar w:fldCharType="end"/>
            </w:r>
            <w:r w:rsidRPr="008D1A24">
              <w:rPr>
                <w:rStyle w:val="a3"/>
                <w:noProof/>
              </w:rPr>
              <w:fldChar w:fldCharType="end"/>
            </w:r>
          </w:ins>
        </w:p>
        <w:p w14:paraId="6E482DC5" w14:textId="77DD9EF3" w:rsidR="00E4724C" w:rsidRDefault="00E4724C">
          <w:pPr>
            <w:pStyle w:val="TOC3"/>
            <w:tabs>
              <w:tab w:val="left" w:pos="1680"/>
              <w:tab w:val="right" w:leader="dot" w:pos="8296"/>
            </w:tabs>
            <w:rPr>
              <w:ins w:id="137" w:author="Xueyang Li" w:date="2019-08-29T21:13:00Z"/>
              <w:noProof/>
              <w:lang w:val="en-US"/>
            </w:rPr>
          </w:pPr>
          <w:ins w:id="138" w:author="Xueyang Li" w:date="2019-08-29T21:13:00Z">
            <w:r w:rsidRPr="008D1A24">
              <w:rPr>
                <w:rStyle w:val="a3"/>
                <w:noProof/>
              </w:rPr>
              <w:fldChar w:fldCharType="begin"/>
            </w:r>
            <w:r w:rsidRPr="008D1A24">
              <w:rPr>
                <w:rStyle w:val="a3"/>
                <w:noProof/>
              </w:rPr>
              <w:instrText xml:space="preserve"> </w:instrText>
            </w:r>
            <w:r>
              <w:rPr>
                <w:noProof/>
              </w:rPr>
              <w:instrText>HYPERLINK \l "_Toc18005626"</w:instrText>
            </w:r>
            <w:r w:rsidRPr="008D1A24">
              <w:rPr>
                <w:rStyle w:val="a3"/>
                <w:noProof/>
              </w:rPr>
              <w:instrText xml:space="preserve"> </w:instrText>
            </w:r>
            <w:r w:rsidRPr="008D1A24">
              <w:rPr>
                <w:rStyle w:val="a3"/>
                <w:noProof/>
              </w:rPr>
              <w:fldChar w:fldCharType="separate"/>
            </w:r>
            <w:r w:rsidRPr="008D1A24">
              <w:rPr>
                <w:rStyle w:val="a3"/>
                <w:noProof/>
              </w:rPr>
              <w:t>5.2.3</w:t>
            </w:r>
            <w:r>
              <w:rPr>
                <w:noProof/>
                <w:lang w:val="en-US"/>
              </w:rPr>
              <w:tab/>
            </w:r>
            <w:r w:rsidRPr="008D1A24">
              <w:rPr>
                <w:rStyle w:val="a3"/>
                <w:noProof/>
              </w:rPr>
              <w:t>Hypothesis 3: Groupthink leads to illusion of unanimity that some members have no time to convince others.</w:t>
            </w:r>
            <w:r>
              <w:rPr>
                <w:noProof/>
                <w:webHidden/>
              </w:rPr>
              <w:tab/>
            </w:r>
            <w:r>
              <w:rPr>
                <w:noProof/>
                <w:webHidden/>
              </w:rPr>
              <w:fldChar w:fldCharType="begin"/>
            </w:r>
            <w:r>
              <w:rPr>
                <w:noProof/>
                <w:webHidden/>
              </w:rPr>
              <w:instrText xml:space="preserve"> PAGEREF _Toc18005626 \h </w:instrText>
            </w:r>
          </w:ins>
          <w:r>
            <w:rPr>
              <w:noProof/>
              <w:webHidden/>
            </w:rPr>
          </w:r>
          <w:r>
            <w:rPr>
              <w:noProof/>
              <w:webHidden/>
            </w:rPr>
            <w:fldChar w:fldCharType="separate"/>
          </w:r>
          <w:ins w:id="139" w:author="Xueyang Li" w:date="2019-08-29T21:13:00Z">
            <w:r>
              <w:rPr>
                <w:noProof/>
                <w:webHidden/>
              </w:rPr>
              <w:t>20</w:t>
            </w:r>
            <w:r>
              <w:rPr>
                <w:noProof/>
                <w:webHidden/>
              </w:rPr>
              <w:fldChar w:fldCharType="end"/>
            </w:r>
            <w:r w:rsidRPr="008D1A24">
              <w:rPr>
                <w:rStyle w:val="a3"/>
                <w:noProof/>
              </w:rPr>
              <w:fldChar w:fldCharType="end"/>
            </w:r>
          </w:ins>
        </w:p>
        <w:p w14:paraId="6210D207" w14:textId="4076EC4E" w:rsidR="00E4724C" w:rsidRDefault="00E4724C">
          <w:pPr>
            <w:pStyle w:val="TOC2"/>
            <w:tabs>
              <w:tab w:val="left" w:pos="1050"/>
              <w:tab w:val="right" w:leader="dot" w:pos="8296"/>
            </w:tabs>
            <w:rPr>
              <w:ins w:id="140" w:author="Xueyang Li" w:date="2019-08-29T21:13:00Z"/>
              <w:noProof/>
              <w:lang w:val="en-US"/>
            </w:rPr>
          </w:pPr>
          <w:ins w:id="141" w:author="Xueyang Li" w:date="2019-08-29T21:13:00Z">
            <w:r w:rsidRPr="008D1A24">
              <w:rPr>
                <w:rStyle w:val="a3"/>
                <w:noProof/>
              </w:rPr>
              <w:fldChar w:fldCharType="begin"/>
            </w:r>
            <w:r w:rsidRPr="008D1A24">
              <w:rPr>
                <w:rStyle w:val="a3"/>
                <w:noProof/>
              </w:rPr>
              <w:instrText xml:space="preserve"> </w:instrText>
            </w:r>
            <w:r>
              <w:rPr>
                <w:noProof/>
              </w:rPr>
              <w:instrText>HYPERLINK \l "_Toc18005627"</w:instrText>
            </w:r>
            <w:r w:rsidRPr="008D1A24">
              <w:rPr>
                <w:rStyle w:val="a3"/>
                <w:noProof/>
              </w:rPr>
              <w:instrText xml:space="preserve"> </w:instrText>
            </w:r>
            <w:r w:rsidRPr="008D1A24">
              <w:rPr>
                <w:rStyle w:val="a3"/>
                <w:noProof/>
              </w:rPr>
              <w:fldChar w:fldCharType="separate"/>
            </w:r>
            <w:r w:rsidRPr="008D1A24">
              <w:rPr>
                <w:rStyle w:val="a3"/>
                <w:noProof/>
              </w:rPr>
              <w:t>5.3</w:t>
            </w:r>
            <w:r>
              <w:rPr>
                <w:noProof/>
                <w:lang w:val="en-US"/>
              </w:rPr>
              <w:tab/>
            </w:r>
            <w:r w:rsidRPr="008D1A24">
              <w:rPr>
                <w:rStyle w:val="a3"/>
                <w:noProof/>
              </w:rPr>
              <w:t>Group decision quality</w:t>
            </w:r>
            <w:r>
              <w:rPr>
                <w:noProof/>
                <w:webHidden/>
              </w:rPr>
              <w:tab/>
            </w:r>
            <w:r>
              <w:rPr>
                <w:noProof/>
                <w:webHidden/>
              </w:rPr>
              <w:fldChar w:fldCharType="begin"/>
            </w:r>
            <w:r>
              <w:rPr>
                <w:noProof/>
                <w:webHidden/>
              </w:rPr>
              <w:instrText xml:space="preserve"> PAGEREF _Toc18005627 \h </w:instrText>
            </w:r>
          </w:ins>
          <w:r>
            <w:rPr>
              <w:noProof/>
              <w:webHidden/>
            </w:rPr>
          </w:r>
          <w:r>
            <w:rPr>
              <w:noProof/>
              <w:webHidden/>
            </w:rPr>
            <w:fldChar w:fldCharType="separate"/>
          </w:r>
          <w:ins w:id="142" w:author="Xueyang Li" w:date="2019-08-29T21:13:00Z">
            <w:r>
              <w:rPr>
                <w:noProof/>
                <w:webHidden/>
              </w:rPr>
              <w:t>21</w:t>
            </w:r>
            <w:r>
              <w:rPr>
                <w:noProof/>
                <w:webHidden/>
              </w:rPr>
              <w:fldChar w:fldCharType="end"/>
            </w:r>
            <w:r w:rsidRPr="008D1A24">
              <w:rPr>
                <w:rStyle w:val="a3"/>
                <w:noProof/>
              </w:rPr>
              <w:fldChar w:fldCharType="end"/>
            </w:r>
          </w:ins>
        </w:p>
        <w:p w14:paraId="3A56534D" w14:textId="142DA07E" w:rsidR="00E4724C" w:rsidRDefault="00E4724C">
          <w:pPr>
            <w:pStyle w:val="TOC2"/>
            <w:tabs>
              <w:tab w:val="left" w:pos="1050"/>
              <w:tab w:val="right" w:leader="dot" w:pos="8296"/>
            </w:tabs>
            <w:rPr>
              <w:ins w:id="143" w:author="Xueyang Li" w:date="2019-08-29T21:13:00Z"/>
              <w:noProof/>
              <w:lang w:val="en-US"/>
            </w:rPr>
          </w:pPr>
          <w:ins w:id="144" w:author="Xueyang Li" w:date="2019-08-29T21:13:00Z">
            <w:r w:rsidRPr="008D1A24">
              <w:rPr>
                <w:rStyle w:val="a3"/>
                <w:noProof/>
              </w:rPr>
              <w:fldChar w:fldCharType="begin"/>
            </w:r>
            <w:r w:rsidRPr="008D1A24">
              <w:rPr>
                <w:rStyle w:val="a3"/>
                <w:noProof/>
              </w:rPr>
              <w:instrText xml:space="preserve"> </w:instrText>
            </w:r>
            <w:r>
              <w:rPr>
                <w:noProof/>
              </w:rPr>
              <w:instrText>HYPERLINK \l "_Toc18005628"</w:instrText>
            </w:r>
            <w:r w:rsidRPr="008D1A24">
              <w:rPr>
                <w:rStyle w:val="a3"/>
                <w:noProof/>
              </w:rPr>
              <w:instrText xml:space="preserve"> </w:instrText>
            </w:r>
            <w:r w:rsidRPr="008D1A24">
              <w:rPr>
                <w:rStyle w:val="a3"/>
                <w:noProof/>
              </w:rPr>
              <w:fldChar w:fldCharType="separate"/>
            </w:r>
            <w:r w:rsidRPr="008D1A24">
              <w:rPr>
                <w:rStyle w:val="a3"/>
                <w:noProof/>
              </w:rPr>
              <w:t>5.4</w:t>
            </w:r>
            <w:r>
              <w:rPr>
                <w:noProof/>
                <w:lang w:val="en-US"/>
              </w:rPr>
              <w:tab/>
            </w:r>
            <w:r w:rsidRPr="008D1A24">
              <w:rPr>
                <w:rStyle w:val="a3"/>
                <w:noProof/>
              </w:rPr>
              <w:t>Discussion</w:t>
            </w:r>
            <w:r>
              <w:rPr>
                <w:noProof/>
                <w:webHidden/>
              </w:rPr>
              <w:tab/>
            </w:r>
            <w:r>
              <w:rPr>
                <w:noProof/>
                <w:webHidden/>
              </w:rPr>
              <w:fldChar w:fldCharType="begin"/>
            </w:r>
            <w:r>
              <w:rPr>
                <w:noProof/>
                <w:webHidden/>
              </w:rPr>
              <w:instrText xml:space="preserve"> PAGEREF _Toc18005628 \h </w:instrText>
            </w:r>
          </w:ins>
          <w:r>
            <w:rPr>
              <w:noProof/>
              <w:webHidden/>
            </w:rPr>
          </w:r>
          <w:r>
            <w:rPr>
              <w:noProof/>
              <w:webHidden/>
            </w:rPr>
            <w:fldChar w:fldCharType="separate"/>
          </w:r>
          <w:ins w:id="145" w:author="Xueyang Li" w:date="2019-08-29T21:13:00Z">
            <w:r>
              <w:rPr>
                <w:noProof/>
                <w:webHidden/>
              </w:rPr>
              <w:t>22</w:t>
            </w:r>
            <w:r>
              <w:rPr>
                <w:noProof/>
                <w:webHidden/>
              </w:rPr>
              <w:fldChar w:fldCharType="end"/>
            </w:r>
            <w:r w:rsidRPr="008D1A24">
              <w:rPr>
                <w:rStyle w:val="a3"/>
                <w:noProof/>
              </w:rPr>
              <w:fldChar w:fldCharType="end"/>
            </w:r>
          </w:ins>
        </w:p>
        <w:p w14:paraId="1CC67503" w14:textId="532F31D0" w:rsidR="00E4724C" w:rsidRDefault="00E4724C">
          <w:pPr>
            <w:pStyle w:val="TOC1"/>
            <w:tabs>
              <w:tab w:val="left" w:pos="420"/>
              <w:tab w:val="right" w:leader="dot" w:pos="8296"/>
            </w:tabs>
            <w:rPr>
              <w:ins w:id="146" w:author="Xueyang Li" w:date="2019-08-29T21:13:00Z"/>
              <w:noProof/>
              <w:lang w:val="en-US"/>
            </w:rPr>
          </w:pPr>
          <w:ins w:id="147" w:author="Xueyang Li" w:date="2019-08-29T21:13:00Z">
            <w:r w:rsidRPr="008D1A24">
              <w:rPr>
                <w:rStyle w:val="a3"/>
                <w:noProof/>
              </w:rPr>
              <w:fldChar w:fldCharType="begin"/>
            </w:r>
            <w:r w:rsidRPr="008D1A24">
              <w:rPr>
                <w:rStyle w:val="a3"/>
                <w:noProof/>
              </w:rPr>
              <w:instrText xml:space="preserve"> </w:instrText>
            </w:r>
            <w:r>
              <w:rPr>
                <w:noProof/>
              </w:rPr>
              <w:instrText>HYPERLINK \l "_Toc18005629"</w:instrText>
            </w:r>
            <w:r w:rsidRPr="008D1A24">
              <w:rPr>
                <w:rStyle w:val="a3"/>
                <w:noProof/>
              </w:rPr>
              <w:instrText xml:space="preserve"> </w:instrText>
            </w:r>
            <w:r w:rsidRPr="008D1A24">
              <w:rPr>
                <w:rStyle w:val="a3"/>
                <w:noProof/>
              </w:rPr>
              <w:fldChar w:fldCharType="separate"/>
            </w:r>
            <w:r w:rsidRPr="008D1A24">
              <w:rPr>
                <w:rStyle w:val="a3"/>
                <w:noProof/>
              </w:rPr>
              <w:t>6</w:t>
            </w:r>
            <w:r>
              <w:rPr>
                <w:noProof/>
                <w:lang w:val="en-US"/>
              </w:rPr>
              <w:tab/>
            </w:r>
            <w:r w:rsidRPr="008D1A24">
              <w:rPr>
                <w:rStyle w:val="a3"/>
                <w:noProof/>
              </w:rPr>
              <w:t>Conclusion</w:t>
            </w:r>
            <w:r>
              <w:rPr>
                <w:noProof/>
                <w:webHidden/>
              </w:rPr>
              <w:tab/>
            </w:r>
            <w:r>
              <w:rPr>
                <w:noProof/>
                <w:webHidden/>
              </w:rPr>
              <w:fldChar w:fldCharType="begin"/>
            </w:r>
            <w:r>
              <w:rPr>
                <w:noProof/>
                <w:webHidden/>
              </w:rPr>
              <w:instrText xml:space="preserve"> PAGEREF _Toc18005629 \h </w:instrText>
            </w:r>
          </w:ins>
          <w:r>
            <w:rPr>
              <w:noProof/>
              <w:webHidden/>
            </w:rPr>
          </w:r>
          <w:r>
            <w:rPr>
              <w:noProof/>
              <w:webHidden/>
            </w:rPr>
            <w:fldChar w:fldCharType="separate"/>
          </w:r>
          <w:ins w:id="148" w:author="Xueyang Li" w:date="2019-08-29T21:13:00Z">
            <w:r>
              <w:rPr>
                <w:noProof/>
                <w:webHidden/>
              </w:rPr>
              <w:t>25</w:t>
            </w:r>
            <w:r>
              <w:rPr>
                <w:noProof/>
                <w:webHidden/>
              </w:rPr>
              <w:fldChar w:fldCharType="end"/>
            </w:r>
            <w:r w:rsidRPr="008D1A24">
              <w:rPr>
                <w:rStyle w:val="a3"/>
                <w:noProof/>
              </w:rPr>
              <w:fldChar w:fldCharType="end"/>
            </w:r>
          </w:ins>
        </w:p>
        <w:p w14:paraId="0483A4DF" w14:textId="5EB87993" w:rsidR="00E4724C" w:rsidRDefault="00E4724C">
          <w:pPr>
            <w:pStyle w:val="TOC1"/>
            <w:tabs>
              <w:tab w:val="right" w:leader="dot" w:pos="8296"/>
            </w:tabs>
            <w:rPr>
              <w:ins w:id="149" w:author="Xueyang Li" w:date="2019-08-29T21:13:00Z"/>
              <w:noProof/>
              <w:lang w:val="en-US"/>
            </w:rPr>
          </w:pPr>
          <w:ins w:id="150" w:author="Xueyang Li" w:date="2019-08-29T21:13:00Z">
            <w:r w:rsidRPr="008D1A24">
              <w:rPr>
                <w:rStyle w:val="a3"/>
                <w:noProof/>
              </w:rPr>
              <w:fldChar w:fldCharType="begin"/>
            </w:r>
            <w:r w:rsidRPr="008D1A24">
              <w:rPr>
                <w:rStyle w:val="a3"/>
                <w:noProof/>
              </w:rPr>
              <w:instrText xml:space="preserve"> </w:instrText>
            </w:r>
            <w:r>
              <w:rPr>
                <w:noProof/>
              </w:rPr>
              <w:instrText>HYPERLINK \l "_Toc18005630"</w:instrText>
            </w:r>
            <w:r w:rsidRPr="008D1A24">
              <w:rPr>
                <w:rStyle w:val="a3"/>
                <w:noProof/>
              </w:rPr>
              <w:instrText xml:space="preserve"> </w:instrText>
            </w:r>
            <w:r w:rsidRPr="008D1A24">
              <w:rPr>
                <w:rStyle w:val="a3"/>
                <w:noProof/>
              </w:rPr>
              <w:fldChar w:fldCharType="separate"/>
            </w:r>
            <w:r w:rsidRPr="008D1A24">
              <w:rPr>
                <w:rStyle w:val="a3"/>
                <w:noProof/>
              </w:rPr>
              <w:t>References</w:t>
            </w:r>
            <w:r>
              <w:rPr>
                <w:noProof/>
                <w:webHidden/>
              </w:rPr>
              <w:tab/>
            </w:r>
            <w:r>
              <w:rPr>
                <w:noProof/>
                <w:webHidden/>
              </w:rPr>
              <w:fldChar w:fldCharType="begin"/>
            </w:r>
            <w:r>
              <w:rPr>
                <w:noProof/>
                <w:webHidden/>
              </w:rPr>
              <w:instrText xml:space="preserve"> PAGEREF _Toc18005630 \h </w:instrText>
            </w:r>
          </w:ins>
          <w:r>
            <w:rPr>
              <w:noProof/>
              <w:webHidden/>
            </w:rPr>
          </w:r>
          <w:r>
            <w:rPr>
              <w:noProof/>
              <w:webHidden/>
            </w:rPr>
            <w:fldChar w:fldCharType="separate"/>
          </w:r>
          <w:ins w:id="151" w:author="Xueyang Li" w:date="2019-08-29T21:13:00Z">
            <w:r>
              <w:rPr>
                <w:noProof/>
                <w:webHidden/>
              </w:rPr>
              <w:t>27</w:t>
            </w:r>
            <w:r>
              <w:rPr>
                <w:noProof/>
                <w:webHidden/>
              </w:rPr>
              <w:fldChar w:fldCharType="end"/>
            </w:r>
            <w:r w:rsidRPr="008D1A24">
              <w:rPr>
                <w:rStyle w:val="a3"/>
                <w:noProof/>
              </w:rPr>
              <w:fldChar w:fldCharType="end"/>
            </w:r>
          </w:ins>
        </w:p>
        <w:p w14:paraId="4958BC01" w14:textId="6B1B9444" w:rsidR="00E4724C" w:rsidRDefault="00E4724C">
          <w:pPr>
            <w:pStyle w:val="TOC1"/>
            <w:tabs>
              <w:tab w:val="right" w:leader="dot" w:pos="8296"/>
            </w:tabs>
            <w:rPr>
              <w:ins w:id="152" w:author="Xueyang Li" w:date="2019-08-29T21:13:00Z"/>
              <w:noProof/>
              <w:lang w:val="en-US"/>
            </w:rPr>
          </w:pPr>
          <w:ins w:id="153" w:author="Xueyang Li" w:date="2019-08-29T21:13:00Z">
            <w:r w:rsidRPr="008D1A24">
              <w:rPr>
                <w:rStyle w:val="a3"/>
                <w:noProof/>
              </w:rPr>
              <w:fldChar w:fldCharType="begin"/>
            </w:r>
            <w:r w:rsidRPr="008D1A24">
              <w:rPr>
                <w:rStyle w:val="a3"/>
                <w:noProof/>
              </w:rPr>
              <w:instrText xml:space="preserve"> </w:instrText>
            </w:r>
            <w:r>
              <w:rPr>
                <w:noProof/>
              </w:rPr>
              <w:instrText>HYPERLINK \l "_Toc18005631"</w:instrText>
            </w:r>
            <w:r w:rsidRPr="008D1A24">
              <w:rPr>
                <w:rStyle w:val="a3"/>
                <w:noProof/>
              </w:rPr>
              <w:instrText xml:space="preserve"> </w:instrText>
            </w:r>
            <w:r w:rsidRPr="008D1A24">
              <w:rPr>
                <w:rStyle w:val="a3"/>
                <w:noProof/>
              </w:rPr>
              <w:fldChar w:fldCharType="separate"/>
            </w:r>
            <w:r w:rsidRPr="008D1A24">
              <w:rPr>
                <w:rStyle w:val="a3"/>
                <w:noProof/>
              </w:rPr>
              <w:t>Appendix A Questionnaire</w:t>
            </w:r>
            <w:r>
              <w:rPr>
                <w:noProof/>
                <w:webHidden/>
              </w:rPr>
              <w:tab/>
            </w:r>
            <w:r>
              <w:rPr>
                <w:noProof/>
                <w:webHidden/>
              </w:rPr>
              <w:fldChar w:fldCharType="begin"/>
            </w:r>
            <w:r>
              <w:rPr>
                <w:noProof/>
                <w:webHidden/>
              </w:rPr>
              <w:instrText xml:space="preserve"> PAGEREF _Toc18005631 \h </w:instrText>
            </w:r>
          </w:ins>
          <w:r>
            <w:rPr>
              <w:noProof/>
              <w:webHidden/>
            </w:rPr>
          </w:r>
          <w:r>
            <w:rPr>
              <w:noProof/>
              <w:webHidden/>
            </w:rPr>
            <w:fldChar w:fldCharType="separate"/>
          </w:r>
          <w:ins w:id="154" w:author="Xueyang Li" w:date="2019-08-29T21:13:00Z">
            <w:r>
              <w:rPr>
                <w:noProof/>
                <w:webHidden/>
              </w:rPr>
              <w:t>31</w:t>
            </w:r>
            <w:r>
              <w:rPr>
                <w:noProof/>
                <w:webHidden/>
              </w:rPr>
              <w:fldChar w:fldCharType="end"/>
            </w:r>
            <w:r w:rsidRPr="008D1A24">
              <w:rPr>
                <w:rStyle w:val="a3"/>
                <w:noProof/>
              </w:rPr>
              <w:fldChar w:fldCharType="end"/>
            </w:r>
          </w:ins>
        </w:p>
        <w:p w14:paraId="6C3146A8" w14:textId="67935180" w:rsidR="00E4724C" w:rsidRDefault="00E4724C">
          <w:pPr>
            <w:pStyle w:val="TOC1"/>
            <w:tabs>
              <w:tab w:val="right" w:leader="dot" w:pos="8296"/>
            </w:tabs>
            <w:rPr>
              <w:ins w:id="155" w:author="Xueyang Li" w:date="2019-08-29T21:13:00Z"/>
              <w:noProof/>
              <w:lang w:val="en-US"/>
            </w:rPr>
          </w:pPr>
          <w:ins w:id="156" w:author="Xueyang Li" w:date="2019-08-29T21:13:00Z">
            <w:r w:rsidRPr="008D1A24">
              <w:rPr>
                <w:rStyle w:val="a3"/>
                <w:noProof/>
              </w:rPr>
              <w:fldChar w:fldCharType="begin"/>
            </w:r>
            <w:r w:rsidRPr="008D1A24">
              <w:rPr>
                <w:rStyle w:val="a3"/>
                <w:noProof/>
              </w:rPr>
              <w:instrText xml:space="preserve"> </w:instrText>
            </w:r>
            <w:r>
              <w:rPr>
                <w:noProof/>
              </w:rPr>
              <w:instrText>HYPERLINK \l "_Toc18005632"</w:instrText>
            </w:r>
            <w:r w:rsidRPr="008D1A24">
              <w:rPr>
                <w:rStyle w:val="a3"/>
                <w:noProof/>
              </w:rPr>
              <w:instrText xml:space="preserve"> </w:instrText>
            </w:r>
            <w:r w:rsidRPr="008D1A24">
              <w:rPr>
                <w:rStyle w:val="a3"/>
                <w:noProof/>
              </w:rPr>
              <w:fldChar w:fldCharType="separate"/>
            </w:r>
            <w:r w:rsidRPr="008D1A24">
              <w:rPr>
                <w:rStyle w:val="a3"/>
                <w:noProof/>
              </w:rPr>
              <w:t>Appendix B Instrument for Experimental Research</w:t>
            </w:r>
            <w:r>
              <w:rPr>
                <w:noProof/>
                <w:webHidden/>
              </w:rPr>
              <w:tab/>
            </w:r>
            <w:r>
              <w:rPr>
                <w:noProof/>
                <w:webHidden/>
              </w:rPr>
              <w:fldChar w:fldCharType="begin"/>
            </w:r>
            <w:r>
              <w:rPr>
                <w:noProof/>
                <w:webHidden/>
              </w:rPr>
              <w:instrText xml:space="preserve"> PAGEREF _Toc18005632 \h </w:instrText>
            </w:r>
          </w:ins>
          <w:r>
            <w:rPr>
              <w:noProof/>
              <w:webHidden/>
            </w:rPr>
          </w:r>
          <w:r>
            <w:rPr>
              <w:noProof/>
              <w:webHidden/>
            </w:rPr>
            <w:fldChar w:fldCharType="separate"/>
          </w:r>
          <w:ins w:id="157" w:author="Xueyang Li" w:date="2019-08-29T21:13:00Z">
            <w:r>
              <w:rPr>
                <w:noProof/>
                <w:webHidden/>
              </w:rPr>
              <w:t>31</w:t>
            </w:r>
            <w:r>
              <w:rPr>
                <w:noProof/>
                <w:webHidden/>
              </w:rPr>
              <w:fldChar w:fldCharType="end"/>
            </w:r>
            <w:r w:rsidRPr="008D1A24">
              <w:rPr>
                <w:rStyle w:val="a3"/>
                <w:noProof/>
              </w:rPr>
              <w:fldChar w:fldCharType="end"/>
            </w:r>
          </w:ins>
        </w:p>
        <w:p w14:paraId="39708222" w14:textId="7202E89B" w:rsidR="00E4724C" w:rsidRDefault="00E4724C">
          <w:pPr>
            <w:pStyle w:val="TOC1"/>
            <w:tabs>
              <w:tab w:val="right" w:leader="dot" w:pos="8296"/>
            </w:tabs>
            <w:rPr>
              <w:ins w:id="158" w:author="Xueyang Li" w:date="2019-08-29T21:13:00Z"/>
              <w:noProof/>
              <w:lang w:val="en-US"/>
            </w:rPr>
          </w:pPr>
          <w:ins w:id="159" w:author="Xueyang Li" w:date="2019-08-29T21:13:00Z">
            <w:r w:rsidRPr="008D1A24">
              <w:rPr>
                <w:rStyle w:val="a3"/>
                <w:noProof/>
              </w:rPr>
              <w:fldChar w:fldCharType="begin"/>
            </w:r>
            <w:r w:rsidRPr="008D1A24">
              <w:rPr>
                <w:rStyle w:val="a3"/>
                <w:noProof/>
              </w:rPr>
              <w:instrText xml:space="preserve"> </w:instrText>
            </w:r>
            <w:r>
              <w:rPr>
                <w:noProof/>
              </w:rPr>
              <w:instrText>HYPERLINK \l "_Toc18005633"</w:instrText>
            </w:r>
            <w:r w:rsidRPr="008D1A24">
              <w:rPr>
                <w:rStyle w:val="a3"/>
                <w:noProof/>
              </w:rPr>
              <w:instrText xml:space="preserve"> </w:instrText>
            </w:r>
            <w:r w:rsidRPr="008D1A24">
              <w:rPr>
                <w:rStyle w:val="a3"/>
                <w:noProof/>
              </w:rPr>
              <w:fldChar w:fldCharType="separate"/>
            </w:r>
            <w:r w:rsidRPr="008D1A24">
              <w:rPr>
                <w:rStyle w:val="a3"/>
                <w:noProof/>
              </w:rPr>
              <w:t>Appendix C Data Analysis Script</w:t>
            </w:r>
            <w:r>
              <w:rPr>
                <w:noProof/>
                <w:webHidden/>
              </w:rPr>
              <w:tab/>
            </w:r>
            <w:r>
              <w:rPr>
                <w:noProof/>
                <w:webHidden/>
              </w:rPr>
              <w:fldChar w:fldCharType="begin"/>
            </w:r>
            <w:r>
              <w:rPr>
                <w:noProof/>
                <w:webHidden/>
              </w:rPr>
              <w:instrText xml:space="preserve"> PAGEREF _Toc18005633 \h </w:instrText>
            </w:r>
          </w:ins>
          <w:r>
            <w:rPr>
              <w:noProof/>
              <w:webHidden/>
            </w:rPr>
          </w:r>
          <w:r>
            <w:rPr>
              <w:noProof/>
              <w:webHidden/>
            </w:rPr>
            <w:fldChar w:fldCharType="separate"/>
          </w:r>
          <w:ins w:id="160" w:author="Xueyang Li" w:date="2019-08-29T21:13:00Z">
            <w:r>
              <w:rPr>
                <w:noProof/>
                <w:webHidden/>
              </w:rPr>
              <w:t>31</w:t>
            </w:r>
            <w:r>
              <w:rPr>
                <w:noProof/>
                <w:webHidden/>
              </w:rPr>
              <w:fldChar w:fldCharType="end"/>
            </w:r>
            <w:r w:rsidRPr="008D1A24">
              <w:rPr>
                <w:rStyle w:val="a3"/>
                <w:noProof/>
              </w:rPr>
              <w:fldChar w:fldCharType="end"/>
            </w:r>
          </w:ins>
        </w:p>
        <w:p w14:paraId="64FD19C6" w14:textId="426F02FB" w:rsidR="00443047" w:rsidDel="00E4724C" w:rsidRDefault="00443047">
          <w:pPr>
            <w:pStyle w:val="TOC1"/>
            <w:tabs>
              <w:tab w:val="left" w:pos="420"/>
              <w:tab w:val="right" w:leader="dot" w:pos="8296"/>
            </w:tabs>
            <w:rPr>
              <w:del w:id="161" w:author="Xueyang Li" w:date="2019-08-29T21:13:00Z"/>
              <w:noProof/>
            </w:rPr>
          </w:pPr>
          <w:del w:id="162" w:author="Xueyang Li" w:date="2019-08-29T21:13:00Z">
            <w:r w:rsidRPr="00E4724C" w:rsidDel="00E4724C">
              <w:rPr>
                <w:rStyle w:val="a3"/>
                <w:noProof/>
              </w:rPr>
              <w:delText>1</w:delText>
            </w:r>
            <w:r w:rsidDel="00E4724C">
              <w:rPr>
                <w:noProof/>
              </w:rPr>
              <w:tab/>
            </w:r>
            <w:r w:rsidRPr="00E4724C" w:rsidDel="00E4724C">
              <w:rPr>
                <w:rStyle w:val="a3"/>
                <w:noProof/>
              </w:rPr>
              <w:delText>Introduction</w:delText>
            </w:r>
            <w:r w:rsidDel="00E4724C">
              <w:rPr>
                <w:noProof/>
                <w:webHidden/>
              </w:rPr>
              <w:tab/>
              <w:delText>3</w:delText>
            </w:r>
          </w:del>
        </w:p>
        <w:p w14:paraId="5CD29A78" w14:textId="6B211596" w:rsidR="00443047" w:rsidDel="00E4724C" w:rsidRDefault="00443047">
          <w:pPr>
            <w:pStyle w:val="TOC1"/>
            <w:tabs>
              <w:tab w:val="left" w:pos="420"/>
              <w:tab w:val="right" w:leader="dot" w:pos="8296"/>
            </w:tabs>
            <w:rPr>
              <w:del w:id="163" w:author="Xueyang Li" w:date="2019-08-29T21:13:00Z"/>
              <w:noProof/>
            </w:rPr>
          </w:pPr>
          <w:del w:id="164" w:author="Xueyang Li" w:date="2019-08-29T21:13:00Z">
            <w:r w:rsidRPr="00E4724C" w:rsidDel="00E4724C">
              <w:rPr>
                <w:rStyle w:val="a3"/>
                <w:noProof/>
              </w:rPr>
              <w:delText>2</w:delText>
            </w:r>
            <w:r w:rsidDel="00E4724C">
              <w:rPr>
                <w:noProof/>
              </w:rPr>
              <w:tab/>
            </w:r>
            <w:r w:rsidRPr="00E4724C" w:rsidDel="00E4724C">
              <w:rPr>
                <w:rStyle w:val="a3"/>
                <w:noProof/>
              </w:rPr>
              <w:delText>Literature review</w:delText>
            </w:r>
            <w:r w:rsidDel="00E4724C">
              <w:rPr>
                <w:noProof/>
                <w:webHidden/>
              </w:rPr>
              <w:tab/>
              <w:delText>5</w:delText>
            </w:r>
          </w:del>
        </w:p>
        <w:p w14:paraId="167CC9C2" w14:textId="62224F99" w:rsidR="00443047" w:rsidDel="00E4724C" w:rsidRDefault="00443047">
          <w:pPr>
            <w:pStyle w:val="TOC2"/>
            <w:tabs>
              <w:tab w:val="left" w:pos="1050"/>
              <w:tab w:val="right" w:leader="dot" w:pos="8296"/>
            </w:tabs>
            <w:rPr>
              <w:del w:id="165" w:author="Xueyang Li" w:date="2019-08-29T21:13:00Z"/>
              <w:noProof/>
            </w:rPr>
          </w:pPr>
          <w:del w:id="166" w:author="Xueyang Li" w:date="2019-08-29T21:13:00Z">
            <w:r w:rsidRPr="00E4724C" w:rsidDel="00E4724C">
              <w:rPr>
                <w:rStyle w:val="a3"/>
                <w:noProof/>
              </w:rPr>
              <w:delText>2.1</w:delText>
            </w:r>
            <w:r w:rsidDel="00E4724C">
              <w:rPr>
                <w:noProof/>
              </w:rPr>
              <w:tab/>
            </w:r>
            <w:r w:rsidRPr="00E4724C" w:rsidDel="00E4724C">
              <w:rPr>
                <w:rStyle w:val="a3"/>
                <w:noProof/>
              </w:rPr>
              <w:delText>Perceived benefits of group decision making</w:delText>
            </w:r>
            <w:r w:rsidDel="00E4724C">
              <w:rPr>
                <w:noProof/>
                <w:webHidden/>
              </w:rPr>
              <w:tab/>
              <w:delText>5</w:delText>
            </w:r>
          </w:del>
        </w:p>
        <w:p w14:paraId="4C54DAFD" w14:textId="7E6B9BD4" w:rsidR="00443047" w:rsidDel="00E4724C" w:rsidRDefault="00443047">
          <w:pPr>
            <w:pStyle w:val="TOC2"/>
            <w:tabs>
              <w:tab w:val="left" w:pos="1050"/>
              <w:tab w:val="right" w:leader="dot" w:pos="8296"/>
            </w:tabs>
            <w:rPr>
              <w:del w:id="167" w:author="Xueyang Li" w:date="2019-08-29T21:13:00Z"/>
              <w:noProof/>
            </w:rPr>
          </w:pPr>
          <w:del w:id="168" w:author="Xueyang Li" w:date="2019-08-29T21:13:00Z">
            <w:r w:rsidRPr="00E4724C" w:rsidDel="00E4724C">
              <w:rPr>
                <w:rStyle w:val="a3"/>
                <w:noProof/>
                <w:lang w:val="en-US"/>
              </w:rPr>
              <w:delText>2.2</w:delText>
            </w:r>
            <w:r w:rsidDel="00E4724C">
              <w:rPr>
                <w:noProof/>
              </w:rPr>
              <w:tab/>
            </w:r>
            <w:r w:rsidRPr="00E4724C" w:rsidDel="00E4724C">
              <w:rPr>
                <w:rStyle w:val="a3"/>
                <w:noProof/>
                <w:lang w:val="en-US"/>
              </w:rPr>
              <w:delText>Groupthink</w:delText>
            </w:r>
            <w:r w:rsidDel="00E4724C">
              <w:rPr>
                <w:noProof/>
                <w:webHidden/>
              </w:rPr>
              <w:tab/>
              <w:delText>6</w:delText>
            </w:r>
          </w:del>
        </w:p>
        <w:p w14:paraId="6E61E8A2" w14:textId="4CC0FD37" w:rsidR="00443047" w:rsidDel="00E4724C" w:rsidRDefault="00443047">
          <w:pPr>
            <w:pStyle w:val="TOC1"/>
            <w:tabs>
              <w:tab w:val="left" w:pos="420"/>
              <w:tab w:val="right" w:leader="dot" w:pos="8296"/>
            </w:tabs>
            <w:rPr>
              <w:del w:id="169" w:author="Xueyang Li" w:date="2019-08-29T21:13:00Z"/>
              <w:noProof/>
            </w:rPr>
          </w:pPr>
          <w:del w:id="170" w:author="Xueyang Li" w:date="2019-08-29T21:13:00Z">
            <w:r w:rsidRPr="00E4724C" w:rsidDel="00E4724C">
              <w:rPr>
                <w:rStyle w:val="a3"/>
                <w:noProof/>
                <w:lang w:val="en-US"/>
              </w:rPr>
              <w:delText>3</w:delText>
            </w:r>
            <w:r w:rsidDel="00E4724C">
              <w:rPr>
                <w:noProof/>
              </w:rPr>
              <w:tab/>
            </w:r>
            <w:r w:rsidRPr="00E4724C" w:rsidDel="00E4724C">
              <w:rPr>
                <w:rStyle w:val="a3"/>
                <w:noProof/>
                <w:lang w:val="en-US"/>
              </w:rPr>
              <w:delText>Overview and Predictions</w:delText>
            </w:r>
            <w:r w:rsidDel="00E4724C">
              <w:rPr>
                <w:noProof/>
                <w:webHidden/>
              </w:rPr>
              <w:tab/>
              <w:delText>12</w:delText>
            </w:r>
          </w:del>
        </w:p>
        <w:p w14:paraId="3D268F0E" w14:textId="533D3B8F" w:rsidR="00443047" w:rsidDel="00E4724C" w:rsidRDefault="00443047">
          <w:pPr>
            <w:pStyle w:val="TOC1"/>
            <w:tabs>
              <w:tab w:val="left" w:pos="420"/>
              <w:tab w:val="right" w:leader="dot" w:pos="8296"/>
            </w:tabs>
            <w:rPr>
              <w:del w:id="171" w:author="Xueyang Li" w:date="2019-08-29T21:13:00Z"/>
              <w:noProof/>
            </w:rPr>
          </w:pPr>
          <w:del w:id="172" w:author="Xueyang Li" w:date="2019-08-29T21:13:00Z">
            <w:r w:rsidRPr="00E4724C" w:rsidDel="00E4724C">
              <w:rPr>
                <w:rStyle w:val="a3"/>
                <w:noProof/>
                <w:lang w:val="en-US"/>
              </w:rPr>
              <w:delText>4</w:delText>
            </w:r>
            <w:r w:rsidDel="00E4724C">
              <w:rPr>
                <w:noProof/>
              </w:rPr>
              <w:tab/>
            </w:r>
            <w:r w:rsidRPr="00E4724C" w:rsidDel="00E4724C">
              <w:rPr>
                <w:rStyle w:val="a3"/>
                <w:noProof/>
                <w:lang w:val="en-US"/>
              </w:rPr>
              <w:delText>Method</w:delText>
            </w:r>
            <w:r w:rsidDel="00E4724C">
              <w:rPr>
                <w:noProof/>
                <w:webHidden/>
              </w:rPr>
              <w:tab/>
              <w:delText>13</w:delText>
            </w:r>
          </w:del>
        </w:p>
        <w:p w14:paraId="0B4ADDD6" w14:textId="1297ADBE" w:rsidR="00443047" w:rsidDel="00E4724C" w:rsidRDefault="00443047">
          <w:pPr>
            <w:pStyle w:val="TOC2"/>
            <w:tabs>
              <w:tab w:val="left" w:pos="1050"/>
              <w:tab w:val="right" w:leader="dot" w:pos="8296"/>
            </w:tabs>
            <w:rPr>
              <w:del w:id="173" w:author="Xueyang Li" w:date="2019-08-29T21:13:00Z"/>
              <w:noProof/>
            </w:rPr>
          </w:pPr>
          <w:del w:id="174" w:author="Xueyang Li" w:date="2019-08-29T21:13:00Z">
            <w:r w:rsidRPr="00E4724C" w:rsidDel="00E4724C">
              <w:rPr>
                <w:rStyle w:val="a3"/>
                <w:noProof/>
                <w:lang w:val="en-US"/>
              </w:rPr>
              <w:delText>4.1</w:delText>
            </w:r>
            <w:r w:rsidDel="00E4724C">
              <w:rPr>
                <w:noProof/>
              </w:rPr>
              <w:tab/>
            </w:r>
            <w:r w:rsidRPr="00E4724C" w:rsidDel="00E4724C">
              <w:rPr>
                <w:rStyle w:val="a3"/>
                <w:noProof/>
                <w:lang w:val="en-US"/>
              </w:rPr>
              <w:delText>Participants and Design</w:delText>
            </w:r>
            <w:r w:rsidDel="00E4724C">
              <w:rPr>
                <w:noProof/>
                <w:webHidden/>
              </w:rPr>
              <w:tab/>
              <w:delText>13</w:delText>
            </w:r>
          </w:del>
        </w:p>
        <w:p w14:paraId="522D14BC" w14:textId="62371750" w:rsidR="00443047" w:rsidDel="00E4724C" w:rsidRDefault="00443047">
          <w:pPr>
            <w:pStyle w:val="TOC2"/>
            <w:tabs>
              <w:tab w:val="left" w:pos="1050"/>
              <w:tab w:val="right" w:leader="dot" w:pos="8296"/>
            </w:tabs>
            <w:rPr>
              <w:del w:id="175" w:author="Xueyang Li" w:date="2019-08-29T21:13:00Z"/>
              <w:noProof/>
            </w:rPr>
          </w:pPr>
          <w:del w:id="176" w:author="Xueyang Li" w:date="2019-08-29T21:13:00Z">
            <w:r w:rsidRPr="00E4724C" w:rsidDel="00E4724C">
              <w:rPr>
                <w:rStyle w:val="a3"/>
                <w:noProof/>
                <w:lang w:val="en-US"/>
              </w:rPr>
              <w:delText>4.2</w:delText>
            </w:r>
            <w:r w:rsidDel="00E4724C">
              <w:rPr>
                <w:noProof/>
              </w:rPr>
              <w:tab/>
            </w:r>
            <w:r w:rsidRPr="00E4724C" w:rsidDel="00E4724C">
              <w:rPr>
                <w:rStyle w:val="a3"/>
                <w:noProof/>
                <w:lang w:val="en-US"/>
              </w:rPr>
              <w:delText>Selection of task</w:delText>
            </w:r>
            <w:r w:rsidDel="00E4724C">
              <w:rPr>
                <w:noProof/>
                <w:webHidden/>
              </w:rPr>
              <w:tab/>
              <w:delText>13</w:delText>
            </w:r>
          </w:del>
        </w:p>
        <w:p w14:paraId="268160C4" w14:textId="5E38D8A1" w:rsidR="00443047" w:rsidDel="00E4724C" w:rsidRDefault="00443047">
          <w:pPr>
            <w:pStyle w:val="TOC2"/>
            <w:tabs>
              <w:tab w:val="left" w:pos="1050"/>
              <w:tab w:val="right" w:leader="dot" w:pos="8296"/>
            </w:tabs>
            <w:rPr>
              <w:del w:id="177" w:author="Xueyang Li" w:date="2019-08-29T21:13:00Z"/>
              <w:noProof/>
            </w:rPr>
          </w:pPr>
          <w:del w:id="178" w:author="Xueyang Li" w:date="2019-08-29T21:13:00Z">
            <w:r w:rsidRPr="00E4724C" w:rsidDel="00E4724C">
              <w:rPr>
                <w:rStyle w:val="a3"/>
                <w:noProof/>
                <w:lang w:val="en-US"/>
              </w:rPr>
              <w:delText>4.3</w:delText>
            </w:r>
            <w:r w:rsidDel="00E4724C">
              <w:rPr>
                <w:noProof/>
              </w:rPr>
              <w:tab/>
            </w:r>
            <w:r w:rsidRPr="00E4724C" w:rsidDel="00E4724C">
              <w:rPr>
                <w:rStyle w:val="a3"/>
                <w:noProof/>
                <w:lang w:val="en-US"/>
              </w:rPr>
              <w:delText>Pre-experiment</w:delText>
            </w:r>
            <w:r w:rsidDel="00E4724C">
              <w:rPr>
                <w:noProof/>
                <w:webHidden/>
              </w:rPr>
              <w:tab/>
              <w:delText>14</w:delText>
            </w:r>
          </w:del>
        </w:p>
        <w:p w14:paraId="4C6A0B54" w14:textId="0BAA7381" w:rsidR="00443047" w:rsidDel="00E4724C" w:rsidRDefault="00443047">
          <w:pPr>
            <w:pStyle w:val="TOC2"/>
            <w:tabs>
              <w:tab w:val="left" w:pos="1050"/>
              <w:tab w:val="right" w:leader="dot" w:pos="8296"/>
            </w:tabs>
            <w:rPr>
              <w:del w:id="179" w:author="Xueyang Li" w:date="2019-08-29T21:13:00Z"/>
              <w:noProof/>
            </w:rPr>
          </w:pPr>
          <w:del w:id="180" w:author="Xueyang Li" w:date="2019-08-29T21:13:00Z">
            <w:r w:rsidRPr="00E4724C" w:rsidDel="00E4724C">
              <w:rPr>
                <w:rStyle w:val="a3"/>
                <w:noProof/>
                <w:lang w:val="en-US"/>
              </w:rPr>
              <w:delText>4.4</w:delText>
            </w:r>
            <w:r w:rsidDel="00E4724C">
              <w:rPr>
                <w:noProof/>
              </w:rPr>
              <w:tab/>
            </w:r>
            <w:r w:rsidRPr="00E4724C" w:rsidDel="00E4724C">
              <w:rPr>
                <w:rStyle w:val="a3"/>
                <w:noProof/>
                <w:lang w:val="en-US"/>
              </w:rPr>
              <w:delText>Time pressure Manipulation</w:delText>
            </w:r>
            <w:r w:rsidDel="00E4724C">
              <w:rPr>
                <w:noProof/>
                <w:webHidden/>
              </w:rPr>
              <w:tab/>
              <w:delText>15</w:delText>
            </w:r>
          </w:del>
        </w:p>
        <w:p w14:paraId="1B418456" w14:textId="4DA3621A" w:rsidR="00443047" w:rsidDel="00E4724C" w:rsidRDefault="00443047">
          <w:pPr>
            <w:pStyle w:val="TOC2"/>
            <w:tabs>
              <w:tab w:val="left" w:pos="1050"/>
              <w:tab w:val="right" w:leader="dot" w:pos="8296"/>
            </w:tabs>
            <w:rPr>
              <w:del w:id="181" w:author="Xueyang Li" w:date="2019-08-29T21:13:00Z"/>
              <w:noProof/>
            </w:rPr>
          </w:pPr>
          <w:del w:id="182" w:author="Xueyang Li" w:date="2019-08-29T21:13:00Z">
            <w:r w:rsidRPr="00E4724C" w:rsidDel="00E4724C">
              <w:rPr>
                <w:rStyle w:val="a3"/>
                <w:noProof/>
                <w:lang w:val="en-US"/>
              </w:rPr>
              <w:delText>4.5</w:delText>
            </w:r>
            <w:r w:rsidDel="00E4724C">
              <w:rPr>
                <w:noProof/>
              </w:rPr>
              <w:tab/>
            </w:r>
            <w:r w:rsidRPr="00E4724C" w:rsidDel="00E4724C">
              <w:rPr>
                <w:rStyle w:val="a3"/>
                <w:noProof/>
                <w:lang w:val="en-US"/>
              </w:rPr>
              <w:delText>Procedure</w:delText>
            </w:r>
            <w:r w:rsidDel="00E4724C">
              <w:rPr>
                <w:noProof/>
                <w:webHidden/>
              </w:rPr>
              <w:tab/>
              <w:delText>16</w:delText>
            </w:r>
          </w:del>
        </w:p>
        <w:p w14:paraId="3B7EA385" w14:textId="25D4953F" w:rsidR="00443047" w:rsidDel="00E4724C" w:rsidRDefault="00443047">
          <w:pPr>
            <w:pStyle w:val="TOC1"/>
            <w:tabs>
              <w:tab w:val="left" w:pos="420"/>
              <w:tab w:val="right" w:leader="dot" w:pos="8296"/>
            </w:tabs>
            <w:rPr>
              <w:del w:id="183" w:author="Xueyang Li" w:date="2019-08-29T21:13:00Z"/>
              <w:noProof/>
            </w:rPr>
          </w:pPr>
          <w:del w:id="184" w:author="Xueyang Li" w:date="2019-08-29T21:13:00Z">
            <w:r w:rsidRPr="00E4724C" w:rsidDel="00E4724C">
              <w:rPr>
                <w:rStyle w:val="a3"/>
                <w:noProof/>
              </w:rPr>
              <w:delText>5</w:delText>
            </w:r>
            <w:r w:rsidDel="00E4724C">
              <w:rPr>
                <w:noProof/>
              </w:rPr>
              <w:tab/>
            </w:r>
            <w:r w:rsidRPr="00E4724C" w:rsidDel="00E4724C">
              <w:rPr>
                <w:rStyle w:val="a3"/>
                <w:noProof/>
              </w:rPr>
              <w:delText>Results</w:delText>
            </w:r>
            <w:r w:rsidDel="00E4724C">
              <w:rPr>
                <w:noProof/>
                <w:webHidden/>
              </w:rPr>
              <w:tab/>
              <w:delText>18</w:delText>
            </w:r>
          </w:del>
        </w:p>
        <w:p w14:paraId="0453FBB6" w14:textId="03B7525B" w:rsidR="00443047" w:rsidDel="00E4724C" w:rsidRDefault="00443047">
          <w:pPr>
            <w:pStyle w:val="TOC2"/>
            <w:tabs>
              <w:tab w:val="left" w:pos="1050"/>
              <w:tab w:val="right" w:leader="dot" w:pos="8296"/>
            </w:tabs>
            <w:rPr>
              <w:del w:id="185" w:author="Xueyang Li" w:date="2019-08-29T21:13:00Z"/>
              <w:noProof/>
            </w:rPr>
          </w:pPr>
          <w:del w:id="186" w:author="Xueyang Li" w:date="2019-08-29T21:13:00Z">
            <w:r w:rsidRPr="00E4724C" w:rsidDel="00E4724C">
              <w:rPr>
                <w:rStyle w:val="a3"/>
                <w:noProof/>
              </w:rPr>
              <w:delText>5.1</w:delText>
            </w:r>
            <w:r w:rsidDel="00E4724C">
              <w:rPr>
                <w:noProof/>
              </w:rPr>
              <w:tab/>
            </w:r>
            <w:r w:rsidRPr="00E4724C" w:rsidDel="00E4724C">
              <w:rPr>
                <w:rStyle w:val="a3"/>
                <w:noProof/>
              </w:rPr>
              <w:delText>Manipulation checks</w:delText>
            </w:r>
            <w:r w:rsidDel="00E4724C">
              <w:rPr>
                <w:noProof/>
                <w:webHidden/>
              </w:rPr>
              <w:tab/>
              <w:delText>18</w:delText>
            </w:r>
          </w:del>
        </w:p>
        <w:p w14:paraId="24EC3927" w14:textId="5AC3B17B" w:rsidR="00443047" w:rsidDel="00E4724C" w:rsidRDefault="00443047">
          <w:pPr>
            <w:pStyle w:val="TOC2"/>
            <w:tabs>
              <w:tab w:val="left" w:pos="1050"/>
              <w:tab w:val="right" w:leader="dot" w:pos="8296"/>
            </w:tabs>
            <w:rPr>
              <w:del w:id="187" w:author="Xueyang Li" w:date="2019-08-29T21:13:00Z"/>
              <w:noProof/>
            </w:rPr>
          </w:pPr>
          <w:del w:id="188" w:author="Xueyang Li" w:date="2019-08-29T21:13:00Z">
            <w:r w:rsidRPr="00E4724C" w:rsidDel="00E4724C">
              <w:rPr>
                <w:rStyle w:val="a3"/>
                <w:noProof/>
              </w:rPr>
              <w:delText>5.2</w:delText>
            </w:r>
            <w:r w:rsidDel="00E4724C">
              <w:rPr>
                <w:noProof/>
              </w:rPr>
              <w:tab/>
            </w:r>
            <w:r w:rsidRPr="00E4724C" w:rsidDel="00E4724C">
              <w:rPr>
                <w:rStyle w:val="a3"/>
                <w:noProof/>
              </w:rPr>
              <w:delText>Hypotheses testing</w:delText>
            </w:r>
            <w:r w:rsidDel="00E4724C">
              <w:rPr>
                <w:noProof/>
                <w:webHidden/>
              </w:rPr>
              <w:tab/>
              <w:delText>19</w:delText>
            </w:r>
          </w:del>
        </w:p>
        <w:p w14:paraId="15596450" w14:textId="02591335" w:rsidR="00443047" w:rsidDel="00E4724C" w:rsidRDefault="00443047">
          <w:pPr>
            <w:pStyle w:val="TOC3"/>
            <w:tabs>
              <w:tab w:val="left" w:pos="1680"/>
              <w:tab w:val="right" w:leader="dot" w:pos="8296"/>
            </w:tabs>
            <w:rPr>
              <w:del w:id="189" w:author="Xueyang Li" w:date="2019-08-29T21:13:00Z"/>
              <w:noProof/>
            </w:rPr>
          </w:pPr>
          <w:del w:id="190" w:author="Xueyang Li" w:date="2019-08-29T21:13:00Z">
            <w:r w:rsidRPr="00E4724C" w:rsidDel="00E4724C">
              <w:rPr>
                <w:rStyle w:val="a3"/>
                <w:noProof/>
              </w:rPr>
              <w:delText>5.2.1</w:delText>
            </w:r>
            <w:r w:rsidDel="00E4724C">
              <w:rPr>
                <w:noProof/>
              </w:rPr>
              <w:tab/>
            </w:r>
            <w:r w:rsidRPr="00E4724C" w:rsidDel="00E4724C">
              <w:rPr>
                <w:rStyle w:val="a3"/>
                <w:noProof/>
              </w:rPr>
              <w:delText>Hypothesis 1: Groupthink is more likely to happen under time pressure (leader, established procedure, cohesion and confidence to find alternative solution)</w:delText>
            </w:r>
            <w:r w:rsidDel="00E4724C">
              <w:rPr>
                <w:noProof/>
                <w:webHidden/>
              </w:rPr>
              <w:tab/>
              <w:delText>19</w:delText>
            </w:r>
          </w:del>
        </w:p>
        <w:p w14:paraId="216A0E0E" w14:textId="63EA7710" w:rsidR="00443047" w:rsidDel="00E4724C" w:rsidRDefault="00443047">
          <w:pPr>
            <w:pStyle w:val="TOC3"/>
            <w:tabs>
              <w:tab w:val="left" w:pos="1680"/>
              <w:tab w:val="right" w:leader="dot" w:pos="8296"/>
            </w:tabs>
            <w:rPr>
              <w:del w:id="191" w:author="Xueyang Li" w:date="2019-08-29T21:13:00Z"/>
              <w:noProof/>
            </w:rPr>
          </w:pPr>
          <w:del w:id="192" w:author="Xueyang Li" w:date="2019-08-29T21:13:00Z">
            <w:r w:rsidRPr="00E4724C" w:rsidDel="00E4724C">
              <w:rPr>
                <w:rStyle w:val="a3"/>
                <w:noProof/>
              </w:rPr>
              <w:delText>5.2.2</w:delText>
            </w:r>
            <w:r w:rsidDel="00E4724C">
              <w:rPr>
                <w:noProof/>
              </w:rPr>
              <w:tab/>
            </w:r>
            <w:r w:rsidRPr="00E4724C" w:rsidDel="00E4724C">
              <w:rPr>
                <w:rStyle w:val="a3"/>
                <w:noProof/>
              </w:rPr>
              <w:delText>Hypothesis 2: Groupthink leads to extreme risk taking because of the limited time.</w:delText>
            </w:r>
            <w:r w:rsidDel="00E4724C">
              <w:rPr>
                <w:noProof/>
                <w:webHidden/>
              </w:rPr>
              <w:tab/>
              <w:delText>20</w:delText>
            </w:r>
          </w:del>
        </w:p>
        <w:p w14:paraId="7CAA0360" w14:textId="51238D57" w:rsidR="00443047" w:rsidDel="00E4724C" w:rsidRDefault="00443047">
          <w:pPr>
            <w:pStyle w:val="TOC3"/>
            <w:tabs>
              <w:tab w:val="left" w:pos="1680"/>
              <w:tab w:val="right" w:leader="dot" w:pos="8296"/>
            </w:tabs>
            <w:rPr>
              <w:del w:id="193" w:author="Xueyang Li" w:date="2019-08-29T21:13:00Z"/>
              <w:noProof/>
            </w:rPr>
          </w:pPr>
          <w:del w:id="194" w:author="Xueyang Li" w:date="2019-08-29T21:13:00Z">
            <w:r w:rsidRPr="00E4724C" w:rsidDel="00E4724C">
              <w:rPr>
                <w:rStyle w:val="a3"/>
                <w:noProof/>
              </w:rPr>
              <w:delText>5.2.3</w:delText>
            </w:r>
            <w:r w:rsidDel="00E4724C">
              <w:rPr>
                <w:noProof/>
              </w:rPr>
              <w:tab/>
            </w:r>
            <w:r w:rsidRPr="00E4724C" w:rsidDel="00E4724C">
              <w:rPr>
                <w:rStyle w:val="a3"/>
                <w:noProof/>
              </w:rPr>
              <w:delText>Hypothesis 3: Groupthink leads to illusion of unanimity that some members have no time to convince others.</w:delText>
            </w:r>
            <w:r w:rsidDel="00E4724C">
              <w:rPr>
                <w:noProof/>
                <w:webHidden/>
              </w:rPr>
              <w:tab/>
              <w:delText>20</w:delText>
            </w:r>
          </w:del>
        </w:p>
        <w:p w14:paraId="21508758" w14:textId="443F7D02" w:rsidR="00443047" w:rsidDel="00E4724C" w:rsidRDefault="00443047">
          <w:pPr>
            <w:pStyle w:val="TOC2"/>
            <w:tabs>
              <w:tab w:val="left" w:pos="1050"/>
              <w:tab w:val="right" w:leader="dot" w:pos="8296"/>
            </w:tabs>
            <w:rPr>
              <w:del w:id="195" w:author="Xueyang Li" w:date="2019-08-29T21:13:00Z"/>
              <w:noProof/>
            </w:rPr>
          </w:pPr>
          <w:del w:id="196" w:author="Xueyang Li" w:date="2019-08-29T21:13:00Z">
            <w:r w:rsidRPr="00E4724C" w:rsidDel="00E4724C">
              <w:rPr>
                <w:rStyle w:val="a3"/>
                <w:noProof/>
              </w:rPr>
              <w:delText>5.3</w:delText>
            </w:r>
            <w:r w:rsidDel="00E4724C">
              <w:rPr>
                <w:noProof/>
              </w:rPr>
              <w:tab/>
            </w:r>
            <w:r w:rsidRPr="00E4724C" w:rsidDel="00E4724C">
              <w:rPr>
                <w:rStyle w:val="a3"/>
                <w:noProof/>
              </w:rPr>
              <w:delText>Group decision quality</w:delText>
            </w:r>
            <w:r w:rsidDel="00E4724C">
              <w:rPr>
                <w:noProof/>
                <w:webHidden/>
              </w:rPr>
              <w:tab/>
              <w:delText>21</w:delText>
            </w:r>
          </w:del>
        </w:p>
        <w:p w14:paraId="2964EC0C" w14:textId="1B1B67BC" w:rsidR="00443047" w:rsidDel="00E4724C" w:rsidRDefault="00443047">
          <w:pPr>
            <w:pStyle w:val="TOC2"/>
            <w:tabs>
              <w:tab w:val="left" w:pos="1050"/>
              <w:tab w:val="right" w:leader="dot" w:pos="8296"/>
            </w:tabs>
            <w:rPr>
              <w:del w:id="197" w:author="Xueyang Li" w:date="2019-08-29T21:13:00Z"/>
              <w:noProof/>
            </w:rPr>
          </w:pPr>
          <w:del w:id="198" w:author="Xueyang Li" w:date="2019-08-29T21:13:00Z">
            <w:r w:rsidRPr="00E4724C" w:rsidDel="00E4724C">
              <w:rPr>
                <w:rStyle w:val="a3"/>
                <w:noProof/>
              </w:rPr>
              <w:delText>5.4</w:delText>
            </w:r>
            <w:r w:rsidDel="00E4724C">
              <w:rPr>
                <w:noProof/>
              </w:rPr>
              <w:tab/>
            </w:r>
            <w:r w:rsidRPr="00E4724C" w:rsidDel="00E4724C">
              <w:rPr>
                <w:rStyle w:val="a3"/>
                <w:noProof/>
              </w:rPr>
              <w:delText>Discussion</w:delText>
            </w:r>
            <w:r w:rsidDel="00E4724C">
              <w:rPr>
                <w:noProof/>
                <w:webHidden/>
              </w:rPr>
              <w:tab/>
              <w:delText>22</w:delText>
            </w:r>
          </w:del>
        </w:p>
        <w:p w14:paraId="1FC0613A" w14:textId="372AC5F5" w:rsidR="00443047" w:rsidDel="00E4724C" w:rsidRDefault="00443047">
          <w:pPr>
            <w:pStyle w:val="TOC1"/>
            <w:tabs>
              <w:tab w:val="left" w:pos="420"/>
              <w:tab w:val="right" w:leader="dot" w:pos="8296"/>
            </w:tabs>
            <w:rPr>
              <w:del w:id="199" w:author="Xueyang Li" w:date="2019-08-29T21:13:00Z"/>
              <w:noProof/>
            </w:rPr>
          </w:pPr>
          <w:del w:id="200" w:author="Xueyang Li" w:date="2019-08-29T21:13:00Z">
            <w:r w:rsidRPr="00E4724C" w:rsidDel="00E4724C">
              <w:rPr>
                <w:rStyle w:val="a3"/>
                <w:noProof/>
              </w:rPr>
              <w:delText>6</w:delText>
            </w:r>
            <w:r w:rsidDel="00E4724C">
              <w:rPr>
                <w:noProof/>
              </w:rPr>
              <w:tab/>
            </w:r>
            <w:r w:rsidRPr="00E4724C" w:rsidDel="00E4724C">
              <w:rPr>
                <w:rStyle w:val="a3"/>
                <w:noProof/>
              </w:rPr>
              <w:delText>Conclusion</w:delText>
            </w:r>
            <w:r w:rsidDel="00E4724C">
              <w:rPr>
                <w:noProof/>
                <w:webHidden/>
              </w:rPr>
              <w:tab/>
              <w:delText>25</w:delText>
            </w:r>
          </w:del>
        </w:p>
        <w:p w14:paraId="325EB1E2" w14:textId="4BD37394" w:rsidR="00443047" w:rsidDel="00E4724C" w:rsidRDefault="00443047">
          <w:pPr>
            <w:pStyle w:val="TOC1"/>
            <w:tabs>
              <w:tab w:val="right" w:leader="dot" w:pos="8296"/>
            </w:tabs>
            <w:rPr>
              <w:del w:id="201" w:author="Xueyang Li" w:date="2019-08-29T21:13:00Z"/>
              <w:noProof/>
            </w:rPr>
          </w:pPr>
          <w:del w:id="202" w:author="Xueyang Li" w:date="2019-08-29T21:13:00Z">
            <w:r w:rsidRPr="00E4724C" w:rsidDel="00E4724C">
              <w:rPr>
                <w:rStyle w:val="a3"/>
                <w:noProof/>
              </w:rPr>
              <w:delText>References</w:delText>
            </w:r>
            <w:r w:rsidDel="00E4724C">
              <w:rPr>
                <w:noProof/>
                <w:webHidden/>
              </w:rPr>
              <w:tab/>
              <w:delText>27</w:delText>
            </w:r>
          </w:del>
        </w:p>
        <w:p w14:paraId="75DAED56" w14:textId="45993F32" w:rsidR="00443047" w:rsidDel="00E4724C" w:rsidRDefault="00443047">
          <w:pPr>
            <w:pStyle w:val="TOC1"/>
            <w:tabs>
              <w:tab w:val="right" w:leader="dot" w:pos="8296"/>
            </w:tabs>
            <w:rPr>
              <w:del w:id="203" w:author="Xueyang Li" w:date="2019-08-29T21:13:00Z"/>
              <w:noProof/>
            </w:rPr>
          </w:pPr>
          <w:del w:id="204" w:author="Xueyang Li" w:date="2019-08-29T21:13:00Z">
            <w:r w:rsidRPr="00E4724C" w:rsidDel="00E4724C">
              <w:rPr>
                <w:rStyle w:val="a3"/>
                <w:noProof/>
              </w:rPr>
              <w:delText>Appendix A Questionnaire</w:delText>
            </w:r>
            <w:r w:rsidDel="00E4724C">
              <w:rPr>
                <w:noProof/>
                <w:webHidden/>
              </w:rPr>
              <w:tab/>
              <w:delText>31</w:delText>
            </w:r>
          </w:del>
        </w:p>
        <w:p w14:paraId="6ACFEBF5" w14:textId="490B392D" w:rsidR="00443047" w:rsidDel="00E4724C" w:rsidRDefault="00443047">
          <w:pPr>
            <w:pStyle w:val="TOC1"/>
            <w:tabs>
              <w:tab w:val="right" w:leader="dot" w:pos="8296"/>
            </w:tabs>
            <w:rPr>
              <w:del w:id="205" w:author="Xueyang Li" w:date="2019-08-29T21:13:00Z"/>
              <w:noProof/>
            </w:rPr>
          </w:pPr>
          <w:del w:id="206" w:author="Xueyang Li" w:date="2019-08-29T21:13:00Z">
            <w:r w:rsidRPr="00E4724C" w:rsidDel="00E4724C">
              <w:rPr>
                <w:rStyle w:val="a3"/>
                <w:noProof/>
              </w:rPr>
              <w:delText>Appendix B Instrument for Experimental Research</w:delText>
            </w:r>
            <w:r w:rsidDel="00E4724C">
              <w:rPr>
                <w:noProof/>
                <w:webHidden/>
              </w:rPr>
              <w:tab/>
              <w:delText>31</w:delText>
            </w:r>
          </w:del>
        </w:p>
        <w:p w14:paraId="459C0F9D" w14:textId="3C52BFDA" w:rsidR="00443047" w:rsidDel="00E4724C" w:rsidRDefault="00443047">
          <w:pPr>
            <w:pStyle w:val="TOC1"/>
            <w:tabs>
              <w:tab w:val="right" w:leader="dot" w:pos="8296"/>
            </w:tabs>
            <w:rPr>
              <w:del w:id="207" w:author="Xueyang Li" w:date="2019-08-29T21:13:00Z"/>
              <w:noProof/>
            </w:rPr>
          </w:pPr>
          <w:del w:id="208" w:author="Xueyang Li" w:date="2019-08-29T21:13:00Z">
            <w:r w:rsidRPr="00E4724C" w:rsidDel="00E4724C">
              <w:rPr>
                <w:rStyle w:val="a3"/>
                <w:noProof/>
              </w:rPr>
              <w:delText>Appendix C Data Analysis Script</w:delText>
            </w:r>
            <w:r w:rsidDel="00E4724C">
              <w:rPr>
                <w:noProof/>
                <w:webHidden/>
              </w:rPr>
              <w:tab/>
              <w:delText>31</w:delText>
            </w:r>
          </w:del>
        </w:p>
        <w:p w14:paraId="78D5CFF7" w14:textId="2962B6A6" w:rsidR="00443047" w:rsidRDefault="00443047">
          <w:pPr>
            <w:rPr>
              <w:ins w:id="209" w:author="Xueyang Li" w:date="2019-08-29T14:54:00Z"/>
            </w:rPr>
          </w:pPr>
          <w:ins w:id="210" w:author="Xueyang Li" w:date="2019-08-29T14:54:00Z">
            <w:r>
              <w:rPr>
                <w:b/>
                <w:bCs/>
                <w:lang w:val="zh-CN"/>
              </w:rPr>
              <w:fldChar w:fldCharType="end"/>
            </w:r>
          </w:ins>
        </w:p>
        <w:customXmlInsRangeStart w:id="211" w:author="Xueyang Li" w:date="2019-08-29T14:54:00Z"/>
      </w:sdtContent>
    </w:sdt>
    <w:customXmlInsRangeEnd w:id="211"/>
    <w:p w14:paraId="6E9B019E" w14:textId="6879AC92" w:rsidR="0012106C" w:rsidDel="00A769B8" w:rsidRDefault="0012106C">
      <w:pPr>
        <w:pStyle w:val="af1"/>
        <w:rPr>
          <w:del w:id="212" w:author="Xueyang Li" w:date="2019-08-29T14:48:00Z"/>
        </w:rPr>
        <w:pPrChange w:id="213" w:author="hina qureshi" w:date="2019-08-27T21:59:00Z">
          <w:pPr>
            <w:spacing w:line="360" w:lineRule="auto"/>
          </w:pPr>
        </w:pPrChange>
      </w:pPr>
      <w:del w:id="214" w:author="Xueyang Li" w:date="2019-08-29T14:48:00Z">
        <w:r w:rsidRPr="0012106C" w:rsidDel="00A769B8">
          <w:delText xml:space="preserve">How </w:delText>
        </w:r>
      </w:del>
      <w:ins w:id="215" w:author="hina qureshi" w:date="2019-08-27T21:58:00Z">
        <w:del w:id="216" w:author="Xueyang Li" w:date="2019-08-29T14:48:00Z">
          <w:r w:rsidR="00BE6462" w:rsidDel="00A769B8">
            <w:delText xml:space="preserve">can </w:delText>
          </w:r>
        </w:del>
      </w:ins>
      <w:del w:id="217" w:author="Xueyang Li" w:date="2019-08-29T14:48:00Z">
        <w:r w:rsidRPr="0012106C" w:rsidDel="00A769B8">
          <w:delText xml:space="preserve">groupthink can influence the accuracy of collective decision-making in </w:delText>
        </w:r>
      </w:del>
      <w:ins w:id="218" w:author="hina qureshi" w:date="2019-08-27T21:58:00Z">
        <w:del w:id="219" w:author="Xueyang Li" w:date="2019-08-29T14:48:00Z">
          <w:r w:rsidR="00BE6462" w:rsidDel="00A769B8">
            <w:delText xml:space="preserve">a </w:delText>
          </w:r>
        </w:del>
      </w:ins>
      <w:del w:id="220" w:author="Xueyang Li" w:date="2019-08-29T14:48:00Z">
        <w:r w:rsidRPr="0012106C" w:rsidDel="00A769B8">
          <w:delText xml:space="preserve">time-limited </w:delText>
        </w:r>
        <w:commentRangeStart w:id="221"/>
        <w:r w:rsidRPr="0012106C" w:rsidDel="00A769B8">
          <w:delText>case</w:delText>
        </w:r>
        <w:commentRangeEnd w:id="221"/>
        <w:r w:rsidR="00BE6462" w:rsidDel="00A769B8">
          <w:rPr>
            <w:rStyle w:val="aa"/>
          </w:rPr>
          <w:commentReference w:id="221"/>
        </w:r>
        <w:r w:rsidRPr="0012106C" w:rsidDel="00A769B8">
          <w:delText>?</w:delText>
        </w:r>
      </w:del>
    </w:p>
    <w:bookmarkEnd w:id="2"/>
    <w:p w14:paraId="7AC5744F" w14:textId="66B24720" w:rsidR="0012106C" w:rsidDel="00A769B8" w:rsidRDefault="0012106C">
      <w:pPr>
        <w:spacing w:line="360" w:lineRule="auto"/>
        <w:rPr>
          <w:del w:id="222" w:author="Xueyang Li" w:date="2019-08-29T14:48:00Z"/>
          <w:rFonts w:ascii="Arial" w:hAnsi="Arial" w:cs="Arial"/>
          <w:b/>
          <w:sz w:val="22"/>
        </w:rPr>
      </w:pPr>
      <w:del w:id="223" w:author="Xueyang Li" w:date="2019-08-29T14:48:00Z">
        <w:r w:rsidDel="00A769B8">
          <w:rPr>
            <w:rFonts w:ascii="Arial" w:hAnsi="Arial" w:cs="Arial" w:hint="eastAsia"/>
            <w:b/>
            <w:sz w:val="22"/>
          </w:rPr>
          <w:delText>_</w:delText>
        </w:r>
        <w:r w:rsidDel="00A769B8">
          <w:rPr>
            <w:rFonts w:ascii="Arial" w:hAnsi="Arial" w:cs="Arial"/>
            <w:b/>
            <w:sz w:val="22"/>
          </w:rPr>
          <w:delText>__________________________________________________________________</w:delText>
        </w:r>
      </w:del>
    </w:p>
    <w:p w14:paraId="4EA5F394" w14:textId="489854D5" w:rsidR="00BE6462" w:rsidDel="00A769B8" w:rsidRDefault="00BE6462">
      <w:pPr>
        <w:widowControl/>
        <w:jc w:val="left"/>
        <w:rPr>
          <w:ins w:id="224" w:author="hina qureshi" w:date="2019-08-27T22:00:00Z"/>
          <w:del w:id="225" w:author="Xueyang Li" w:date="2019-08-29T14:48:00Z"/>
          <w:rFonts w:ascii="Arial" w:hAnsi="Arial" w:cs="Arial"/>
          <w:b/>
          <w:sz w:val="22"/>
        </w:rPr>
      </w:pPr>
      <w:ins w:id="226" w:author="hina qureshi" w:date="2019-08-27T22:00:00Z">
        <w:del w:id="227" w:author="Xueyang Li" w:date="2019-08-29T14:48:00Z">
          <w:r w:rsidDel="00A769B8">
            <w:rPr>
              <w:rFonts w:ascii="Arial" w:hAnsi="Arial" w:cs="Arial"/>
              <w:b/>
              <w:sz w:val="22"/>
            </w:rPr>
            <w:br w:type="page"/>
          </w:r>
        </w:del>
      </w:ins>
    </w:p>
    <w:p w14:paraId="5AB5FFAA" w14:textId="13A4B657" w:rsidR="00BE6462" w:rsidDel="00A769B8" w:rsidRDefault="00BE6462" w:rsidP="00A769B8">
      <w:pPr>
        <w:pStyle w:val="1"/>
        <w:numPr>
          <w:ilvl w:val="0"/>
          <w:numId w:val="0"/>
        </w:numPr>
        <w:rPr>
          <w:del w:id="228" w:author="Xueyang Li" w:date="2019-08-29T14:50:00Z"/>
        </w:rPr>
      </w:pPr>
    </w:p>
    <w:p w14:paraId="42C1692B" w14:textId="394981B2" w:rsidR="00A769B8" w:rsidRDefault="00A769B8" w:rsidP="00A769B8">
      <w:pPr>
        <w:pStyle w:val="1"/>
        <w:numPr>
          <w:ilvl w:val="0"/>
          <w:numId w:val="0"/>
        </w:numPr>
        <w:rPr>
          <w:ins w:id="229" w:author="Xueyang Li" w:date="2019-08-29T14:51:00Z"/>
        </w:rPr>
      </w:pPr>
    </w:p>
    <w:p w14:paraId="114743BE" w14:textId="77777777" w:rsidR="00A769B8" w:rsidRDefault="00A769B8" w:rsidP="00A769B8">
      <w:pPr>
        <w:rPr>
          <w:ins w:id="230" w:author="Xueyang Li" w:date="2019-08-29T14:51:00Z"/>
        </w:rPr>
        <w:sectPr w:rsidR="00A769B8" w:rsidSect="00A769B8">
          <w:footerReference w:type="default" r:id="rId13"/>
          <w:pgSz w:w="11906" w:h="16838"/>
          <w:pgMar w:top="1440" w:right="1800" w:bottom="1440" w:left="1800" w:header="851" w:footer="992" w:gutter="0"/>
          <w:pgNumType w:start="1"/>
          <w:cols w:space="425"/>
          <w:docGrid w:type="lines" w:linePitch="312"/>
          <w:sectPrChange w:id="235" w:author="Xueyang Li" w:date="2019-08-29T14:53:00Z">
            <w:sectPr w:rsidR="00A769B8" w:rsidSect="00A769B8">
              <w:pgMar w:top="1440" w:right="1800" w:bottom="1440" w:left="1800" w:header="851" w:footer="992" w:gutter="0"/>
            </w:sectPr>
          </w:sectPrChange>
        </w:sectPr>
      </w:pPr>
    </w:p>
    <w:p w14:paraId="54016ED1" w14:textId="1F295FA7" w:rsidR="00A769B8" w:rsidRPr="00A769B8" w:rsidRDefault="00A769B8">
      <w:pPr>
        <w:rPr>
          <w:ins w:id="236" w:author="Xueyang Li" w:date="2019-08-29T14:50:00Z"/>
          <w:rPrChange w:id="237" w:author="Xueyang Li" w:date="2019-08-29T14:51:00Z">
            <w:rPr>
              <w:ins w:id="238" w:author="Xueyang Li" w:date="2019-08-29T14:50:00Z"/>
            </w:rPr>
          </w:rPrChange>
        </w:rPr>
        <w:pPrChange w:id="239" w:author="Xueyang Li" w:date="2019-08-29T14:51:00Z">
          <w:pPr>
            <w:pStyle w:val="1"/>
          </w:pPr>
        </w:pPrChange>
      </w:pPr>
    </w:p>
    <w:p w14:paraId="382B7B1E" w14:textId="16FB5390" w:rsidR="00024801" w:rsidRDefault="000E2CF8">
      <w:pPr>
        <w:pStyle w:val="1"/>
        <w:pPrChange w:id="240" w:author="hina qureshi" w:date="2019-08-27T21:59:00Z">
          <w:pPr>
            <w:spacing w:line="360" w:lineRule="auto"/>
          </w:pPr>
        </w:pPrChange>
      </w:pPr>
      <w:bookmarkStart w:id="241" w:name="_Toc18005609"/>
      <w:r>
        <w:rPr>
          <w:rFonts w:hint="eastAsia"/>
        </w:rPr>
        <w:t>I</w:t>
      </w:r>
      <w:r>
        <w:t>ntroduction</w:t>
      </w:r>
      <w:bookmarkEnd w:id="241"/>
    </w:p>
    <w:p w14:paraId="0AA3ABF4" w14:textId="4408672A" w:rsidR="000E2CF8" w:rsidRDefault="000E2CF8">
      <w:pPr>
        <w:spacing w:line="360" w:lineRule="auto"/>
        <w:rPr>
          <w:rFonts w:ascii="Arial" w:hAnsi="Arial" w:cs="Arial"/>
          <w:bCs/>
          <w:sz w:val="22"/>
        </w:rPr>
      </w:pPr>
    </w:p>
    <w:p w14:paraId="2D183617" w14:textId="2FFB3090" w:rsidR="00815CA5" w:rsidDel="006A3449" w:rsidRDefault="004746D3">
      <w:pPr>
        <w:spacing w:line="360" w:lineRule="auto"/>
        <w:rPr>
          <w:ins w:id="242" w:author="hina qureshi" w:date="2019-08-27T22:11:00Z"/>
          <w:del w:id="243" w:author="Xueyang Li" w:date="2019-08-29T15:11:00Z"/>
          <w:rFonts w:ascii="Arial" w:hAnsi="Arial" w:cs="Arial"/>
          <w:bCs/>
          <w:sz w:val="22"/>
        </w:rPr>
      </w:pPr>
      <w:del w:id="244" w:author="hina qureshi" w:date="2019-08-27T22:01:00Z">
        <w:r w:rsidRPr="004746D3" w:rsidDel="00C6542F">
          <w:rPr>
            <w:rFonts w:ascii="Arial" w:hAnsi="Arial" w:cs="Arial"/>
            <w:bCs/>
            <w:sz w:val="22"/>
          </w:rPr>
          <w:delText xml:space="preserve">Group decision making plays an important role in many occasions in the world. </w:delText>
        </w:r>
      </w:del>
      <w:r w:rsidRPr="004746D3">
        <w:rPr>
          <w:rFonts w:ascii="Arial" w:hAnsi="Arial" w:cs="Arial"/>
          <w:bCs/>
          <w:sz w:val="22"/>
        </w:rPr>
        <w:t xml:space="preserve">Many decisions are made by </w:t>
      </w:r>
      <w:del w:id="245" w:author="hina qureshi" w:date="2019-08-27T22:01:00Z">
        <w:r w:rsidRPr="004746D3" w:rsidDel="00C6542F">
          <w:rPr>
            <w:rFonts w:ascii="Arial" w:hAnsi="Arial" w:cs="Arial"/>
            <w:bCs/>
            <w:sz w:val="22"/>
          </w:rPr>
          <w:delText xml:space="preserve">small </w:delText>
        </w:r>
      </w:del>
      <w:r w:rsidRPr="004746D3">
        <w:rPr>
          <w:rFonts w:ascii="Arial" w:hAnsi="Arial" w:cs="Arial"/>
          <w:bCs/>
          <w:sz w:val="22"/>
        </w:rPr>
        <w:t xml:space="preserve">groups, such as </w:t>
      </w:r>
      <w:del w:id="246" w:author="hina qureshi" w:date="2019-08-27T22:01:00Z">
        <w:r w:rsidRPr="004746D3" w:rsidDel="00C6542F">
          <w:rPr>
            <w:rFonts w:ascii="Arial" w:hAnsi="Arial" w:cs="Arial"/>
            <w:bCs/>
            <w:sz w:val="22"/>
          </w:rPr>
          <w:delText>the British P</w:delText>
        </w:r>
      </w:del>
      <w:ins w:id="247" w:author="hina qureshi" w:date="2019-08-27T22:01:00Z">
        <w:r w:rsidR="00C6542F">
          <w:rPr>
            <w:rFonts w:ascii="Arial" w:hAnsi="Arial" w:cs="Arial"/>
            <w:bCs/>
            <w:sz w:val="22"/>
          </w:rPr>
          <w:t>p</w:t>
        </w:r>
      </w:ins>
      <w:r w:rsidRPr="004746D3">
        <w:rPr>
          <w:rFonts w:ascii="Arial" w:hAnsi="Arial" w:cs="Arial"/>
          <w:bCs/>
          <w:sz w:val="22"/>
        </w:rPr>
        <w:t>arliament</w:t>
      </w:r>
      <w:ins w:id="248" w:author="hina qureshi" w:date="2019-08-27T22:01:00Z">
        <w:r w:rsidR="00C6542F">
          <w:rPr>
            <w:rFonts w:ascii="Arial" w:hAnsi="Arial" w:cs="Arial"/>
            <w:bCs/>
            <w:sz w:val="22"/>
          </w:rPr>
          <w:t>ary decisions</w:t>
        </w:r>
      </w:ins>
      <w:r w:rsidRPr="004746D3">
        <w:rPr>
          <w:rFonts w:ascii="Arial" w:hAnsi="Arial" w:cs="Arial"/>
          <w:bCs/>
          <w:sz w:val="22"/>
        </w:rPr>
        <w:t xml:space="preserve">, </w:t>
      </w:r>
      <w:del w:id="249" w:author="hina qureshi" w:date="2019-08-27T22:02:00Z">
        <w:r w:rsidRPr="004746D3" w:rsidDel="00C6542F">
          <w:rPr>
            <w:rFonts w:ascii="Arial" w:hAnsi="Arial" w:cs="Arial"/>
            <w:bCs/>
            <w:sz w:val="22"/>
          </w:rPr>
          <w:delText xml:space="preserve">the People's Congress of China, </w:delText>
        </w:r>
      </w:del>
      <w:r w:rsidRPr="004746D3">
        <w:rPr>
          <w:rFonts w:ascii="Arial" w:hAnsi="Arial" w:cs="Arial"/>
          <w:bCs/>
          <w:sz w:val="22"/>
        </w:rPr>
        <w:t xml:space="preserve">the jury in court, the shareholders' meeting of </w:t>
      </w:r>
      <w:del w:id="250" w:author="hina qureshi" w:date="2019-08-27T22:02:00Z">
        <w:r w:rsidRPr="004746D3" w:rsidDel="00C6542F">
          <w:rPr>
            <w:rFonts w:ascii="Arial" w:hAnsi="Arial" w:cs="Arial"/>
            <w:bCs/>
            <w:sz w:val="22"/>
          </w:rPr>
          <w:delText xml:space="preserve">many </w:delText>
        </w:r>
      </w:del>
      <w:ins w:id="251" w:author="hina qureshi" w:date="2019-08-27T22:02:00Z">
        <w:r w:rsidR="00C6542F">
          <w:rPr>
            <w:rFonts w:ascii="Arial" w:hAnsi="Arial" w:cs="Arial"/>
            <w:bCs/>
            <w:sz w:val="22"/>
          </w:rPr>
          <w:t>business organisations</w:t>
        </w:r>
      </w:ins>
      <w:del w:id="252" w:author="hina qureshi" w:date="2019-08-27T22:02:00Z">
        <w:r w:rsidRPr="004746D3" w:rsidDel="00C6542F">
          <w:rPr>
            <w:rFonts w:ascii="Arial" w:hAnsi="Arial" w:cs="Arial"/>
            <w:bCs/>
            <w:sz w:val="22"/>
          </w:rPr>
          <w:delText>listed companies</w:delText>
        </w:r>
      </w:del>
      <w:r w:rsidRPr="004746D3">
        <w:rPr>
          <w:rFonts w:ascii="Arial" w:hAnsi="Arial" w:cs="Arial"/>
          <w:bCs/>
          <w:sz w:val="22"/>
        </w:rPr>
        <w:t xml:space="preserve">, </w:t>
      </w:r>
      <w:del w:id="253" w:author="hina qureshi" w:date="2019-08-27T22:02:00Z">
        <w:r w:rsidRPr="004746D3" w:rsidDel="00C6542F">
          <w:rPr>
            <w:rFonts w:ascii="Arial" w:hAnsi="Arial" w:cs="Arial"/>
            <w:bCs/>
            <w:sz w:val="22"/>
          </w:rPr>
          <w:delText xml:space="preserve">the neighbourhood committee of the residents' community, </w:delText>
        </w:r>
      </w:del>
      <w:r w:rsidR="00577B6E">
        <w:rPr>
          <w:rFonts w:ascii="Arial" w:hAnsi="Arial" w:cs="Arial" w:hint="eastAsia"/>
          <w:bCs/>
          <w:sz w:val="22"/>
        </w:rPr>
        <w:t>and</w:t>
      </w:r>
      <w:r w:rsidR="00577B6E">
        <w:rPr>
          <w:rFonts w:ascii="Arial" w:hAnsi="Arial" w:cs="Arial"/>
          <w:bCs/>
          <w:sz w:val="22"/>
        </w:rPr>
        <w:t xml:space="preserve"> so on</w:t>
      </w:r>
      <w:r w:rsidRPr="004746D3">
        <w:rPr>
          <w:rFonts w:ascii="Arial" w:hAnsi="Arial" w:cs="Arial"/>
          <w:bCs/>
          <w:sz w:val="22"/>
        </w:rPr>
        <w:t xml:space="preserve">. </w:t>
      </w:r>
      <w:commentRangeStart w:id="254"/>
      <w:del w:id="255" w:author="hina qureshi" w:date="2019-08-27T22:03:00Z">
        <w:r w:rsidRPr="004746D3" w:rsidDel="003735E6">
          <w:rPr>
            <w:rFonts w:ascii="Arial" w:hAnsi="Arial" w:cs="Arial"/>
            <w:bCs/>
            <w:sz w:val="22"/>
          </w:rPr>
          <w:delText>The decision-making scope</w:delText>
        </w:r>
        <w:r w:rsidR="00577B6E" w:rsidDel="003735E6">
          <w:rPr>
            <w:rFonts w:ascii="Arial" w:hAnsi="Arial" w:cs="Arial"/>
            <w:bCs/>
            <w:sz w:val="22"/>
          </w:rPr>
          <w:delText>s</w:delText>
        </w:r>
        <w:r w:rsidRPr="004746D3" w:rsidDel="003735E6">
          <w:rPr>
            <w:rFonts w:ascii="Arial" w:hAnsi="Arial" w:cs="Arial"/>
            <w:bCs/>
            <w:sz w:val="22"/>
          </w:rPr>
          <w:delText xml:space="preserve"> of these groups </w:delText>
        </w:r>
        <w:r w:rsidR="00577B6E" w:rsidRPr="00577B6E" w:rsidDel="003735E6">
          <w:rPr>
            <w:rFonts w:ascii="Arial" w:hAnsi="Arial" w:cs="Arial"/>
            <w:bCs/>
            <w:sz w:val="22"/>
          </w:rPr>
          <w:delText xml:space="preserve">range from countries to communities, </w:delText>
        </w:r>
        <w:r w:rsidR="00577B6E" w:rsidRPr="004746D3" w:rsidDel="003735E6">
          <w:rPr>
            <w:rFonts w:ascii="Arial" w:hAnsi="Arial" w:cs="Arial"/>
            <w:bCs/>
            <w:sz w:val="22"/>
          </w:rPr>
          <w:delText>but</w:delText>
        </w:r>
        <w:r w:rsidRPr="004746D3" w:rsidDel="003735E6">
          <w:rPr>
            <w:rFonts w:ascii="Arial" w:hAnsi="Arial" w:cs="Arial"/>
            <w:bCs/>
            <w:sz w:val="22"/>
          </w:rPr>
          <w:delText xml:space="preserve"> </w:delText>
        </w:r>
        <w:r w:rsidR="00577B6E" w:rsidDel="003735E6">
          <w:rPr>
            <w:rFonts w:ascii="Arial" w:hAnsi="Arial" w:cs="Arial"/>
            <w:bCs/>
            <w:sz w:val="22"/>
          </w:rPr>
          <w:delText>they</w:delText>
        </w:r>
        <w:r w:rsidRPr="004746D3" w:rsidDel="003735E6">
          <w:rPr>
            <w:rFonts w:ascii="Arial" w:hAnsi="Arial" w:cs="Arial"/>
            <w:bCs/>
            <w:sz w:val="22"/>
          </w:rPr>
          <w:delText xml:space="preserve"> are</w:delText>
        </w:r>
        <w:r w:rsidR="00577B6E" w:rsidDel="003735E6">
          <w:rPr>
            <w:rFonts w:ascii="Arial" w:hAnsi="Arial" w:cs="Arial"/>
            <w:bCs/>
            <w:sz w:val="22"/>
          </w:rPr>
          <w:delText xml:space="preserve"> all</w:delText>
        </w:r>
        <w:r w:rsidRPr="004746D3" w:rsidDel="003735E6">
          <w:rPr>
            <w:rFonts w:ascii="Arial" w:hAnsi="Arial" w:cs="Arial"/>
            <w:bCs/>
            <w:sz w:val="22"/>
          </w:rPr>
          <w:delText xml:space="preserve"> closely related to our lives.</w:delText>
        </w:r>
        <w:r w:rsidR="00577B6E" w:rsidRPr="00577B6E" w:rsidDel="003735E6">
          <w:delText xml:space="preserve"> </w:delText>
        </w:r>
      </w:del>
      <w:del w:id="256" w:author="hina qureshi" w:date="2019-08-27T22:01:00Z">
        <w:r w:rsidR="00577B6E" w:rsidRPr="00577B6E" w:rsidDel="00C6542F">
          <w:rPr>
            <w:rFonts w:ascii="Arial" w:hAnsi="Arial" w:cs="Arial"/>
            <w:bCs/>
            <w:sz w:val="22"/>
          </w:rPr>
          <w:delText xml:space="preserve">As the saying goes, many heads are better than one, precisely because people believe that group decision-making is better than personal decision-making, so people </w:delText>
        </w:r>
        <w:r w:rsidR="00577B6E" w:rsidDel="00C6542F">
          <w:rPr>
            <w:rFonts w:ascii="Arial" w:hAnsi="Arial" w:cs="Arial"/>
            <w:bCs/>
            <w:sz w:val="22"/>
          </w:rPr>
          <w:delText>prefer</w:delText>
        </w:r>
        <w:r w:rsidR="00577B6E" w:rsidRPr="00577B6E" w:rsidDel="00C6542F">
          <w:rPr>
            <w:rFonts w:ascii="Arial" w:hAnsi="Arial" w:cs="Arial"/>
            <w:bCs/>
            <w:sz w:val="22"/>
          </w:rPr>
          <w:delText xml:space="preserve"> to rely on the power of the team on many important things.</w:delText>
        </w:r>
        <w:r w:rsidR="00577B6E" w:rsidRPr="00577B6E" w:rsidDel="00C6542F">
          <w:delText xml:space="preserve"> </w:delText>
        </w:r>
      </w:del>
      <w:commentRangeEnd w:id="254"/>
      <w:r w:rsidR="003735E6">
        <w:rPr>
          <w:rStyle w:val="aa"/>
        </w:rPr>
        <w:commentReference w:id="254"/>
      </w:r>
      <w:r w:rsidR="00577B6E" w:rsidRPr="00577B6E">
        <w:rPr>
          <w:rFonts w:ascii="Arial" w:hAnsi="Arial" w:cs="Arial"/>
          <w:bCs/>
          <w:sz w:val="22"/>
        </w:rPr>
        <w:t xml:space="preserve">On the one hand, group decision making </w:t>
      </w:r>
      <w:del w:id="257" w:author="hina qureshi" w:date="2019-08-27T22:04:00Z">
        <w:r w:rsidR="00577B6E" w:rsidRPr="00577B6E" w:rsidDel="003735E6">
          <w:rPr>
            <w:rFonts w:ascii="Arial" w:hAnsi="Arial" w:cs="Arial"/>
            <w:bCs/>
            <w:sz w:val="22"/>
          </w:rPr>
          <w:delText xml:space="preserve">does </w:delText>
        </w:r>
      </w:del>
      <w:r w:rsidR="00577B6E" w:rsidRPr="00577B6E">
        <w:rPr>
          <w:rFonts w:ascii="Arial" w:hAnsi="Arial" w:cs="Arial"/>
          <w:bCs/>
          <w:sz w:val="22"/>
        </w:rPr>
        <w:t>ha</w:t>
      </w:r>
      <w:ins w:id="258" w:author="hina qureshi" w:date="2019-08-27T22:04:00Z">
        <w:r w:rsidR="003735E6">
          <w:rPr>
            <w:rFonts w:ascii="Arial" w:hAnsi="Arial" w:cs="Arial"/>
            <w:bCs/>
            <w:sz w:val="22"/>
          </w:rPr>
          <w:t>s</w:t>
        </w:r>
      </w:ins>
      <w:del w:id="259" w:author="hina qureshi" w:date="2019-08-27T22:04:00Z">
        <w:r w:rsidR="00577B6E" w:rsidRPr="00577B6E" w:rsidDel="003735E6">
          <w:rPr>
            <w:rFonts w:ascii="Arial" w:hAnsi="Arial" w:cs="Arial"/>
            <w:bCs/>
            <w:sz w:val="22"/>
          </w:rPr>
          <w:delText>ve</w:delText>
        </w:r>
      </w:del>
      <w:r w:rsidR="00577B6E" w:rsidRPr="00577B6E">
        <w:rPr>
          <w:rFonts w:ascii="Arial" w:hAnsi="Arial" w:cs="Arial"/>
          <w:bCs/>
          <w:sz w:val="22"/>
        </w:rPr>
        <w:t xml:space="preserve"> </w:t>
      </w:r>
      <w:del w:id="260" w:author="hina qureshi" w:date="2019-08-27T22:09:00Z">
        <w:r w:rsidR="00577B6E" w:rsidRPr="00577B6E" w:rsidDel="00815CA5">
          <w:rPr>
            <w:rFonts w:ascii="Arial" w:hAnsi="Arial" w:cs="Arial"/>
            <w:bCs/>
            <w:sz w:val="22"/>
          </w:rPr>
          <w:delText xml:space="preserve">many </w:delText>
        </w:r>
      </w:del>
      <w:ins w:id="261" w:author="hina qureshi" w:date="2019-08-27T22:09:00Z">
        <w:r w:rsidR="00815CA5">
          <w:rPr>
            <w:rFonts w:ascii="Arial" w:hAnsi="Arial" w:cs="Arial"/>
            <w:bCs/>
            <w:sz w:val="22"/>
          </w:rPr>
          <w:t>a number of</w:t>
        </w:r>
        <w:r w:rsidR="00815CA5" w:rsidRPr="00577B6E">
          <w:rPr>
            <w:rFonts w:ascii="Arial" w:hAnsi="Arial" w:cs="Arial"/>
            <w:bCs/>
            <w:sz w:val="22"/>
          </w:rPr>
          <w:t xml:space="preserve"> </w:t>
        </w:r>
      </w:ins>
      <w:r w:rsidR="00577B6E" w:rsidRPr="00577B6E">
        <w:rPr>
          <w:rFonts w:ascii="Arial" w:hAnsi="Arial" w:cs="Arial"/>
          <w:bCs/>
          <w:sz w:val="22"/>
        </w:rPr>
        <w:t>recognized advantages</w:t>
      </w:r>
      <w:ins w:id="262" w:author="hina qureshi" w:date="2019-08-27T22:04:00Z">
        <w:r w:rsidR="003735E6">
          <w:rPr>
            <w:rFonts w:ascii="Arial" w:hAnsi="Arial" w:cs="Arial"/>
            <w:bCs/>
            <w:sz w:val="22"/>
          </w:rPr>
          <w:t xml:space="preserve"> </w:t>
        </w:r>
      </w:ins>
      <w:ins w:id="263" w:author="hina qureshi" w:date="2019-08-27T22:07:00Z">
        <w:r w:rsidR="00815CA5">
          <w:rPr>
            <w:rFonts w:ascii="Arial" w:hAnsi="Arial" w:cs="Arial"/>
            <w:bCs/>
            <w:sz w:val="22"/>
          </w:rPr>
          <w:t>but</w:t>
        </w:r>
      </w:ins>
      <w:ins w:id="264" w:author="hina qureshi" w:date="2019-08-27T22:04:00Z">
        <w:r w:rsidR="003735E6">
          <w:rPr>
            <w:rFonts w:ascii="Arial" w:hAnsi="Arial" w:cs="Arial"/>
            <w:bCs/>
            <w:sz w:val="22"/>
          </w:rPr>
          <w:t xml:space="preserve"> on the other hand, </w:t>
        </w:r>
      </w:ins>
      <w:ins w:id="265" w:author="hina qureshi" w:date="2019-08-27T22:08:00Z">
        <w:r w:rsidR="00815CA5">
          <w:rPr>
            <w:rFonts w:ascii="Arial" w:hAnsi="Arial" w:cs="Arial"/>
            <w:bCs/>
            <w:sz w:val="22"/>
          </w:rPr>
          <w:t xml:space="preserve">researchers have </w:t>
        </w:r>
      </w:ins>
      <w:ins w:id="266" w:author="hina qureshi" w:date="2019-08-27T22:09:00Z">
        <w:r w:rsidR="00815CA5">
          <w:rPr>
            <w:rFonts w:ascii="Arial" w:hAnsi="Arial" w:cs="Arial"/>
            <w:bCs/>
            <w:sz w:val="22"/>
          </w:rPr>
          <w:t xml:space="preserve">also identified </w:t>
        </w:r>
      </w:ins>
      <w:ins w:id="267" w:author="hina qureshi" w:date="2019-08-27T22:08:00Z">
        <w:r w:rsidR="00815CA5">
          <w:rPr>
            <w:rFonts w:ascii="Arial" w:hAnsi="Arial" w:cs="Arial"/>
            <w:bCs/>
            <w:sz w:val="22"/>
          </w:rPr>
          <w:t xml:space="preserve">a number of issues and challenges </w:t>
        </w:r>
      </w:ins>
      <w:ins w:id="268" w:author="hina qureshi" w:date="2019-08-27T22:09:00Z">
        <w:r w:rsidR="00815CA5">
          <w:rPr>
            <w:rFonts w:ascii="Arial" w:hAnsi="Arial" w:cs="Arial"/>
            <w:bCs/>
            <w:sz w:val="22"/>
          </w:rPr>
          <w:t>in this way of decision making</w:t>
        </w:r>
      </w:ins>
      <w:r w:rsidR="00577B6E" w:rsidRPr="00577B6E">
        <w:rPr>
          <w:rFonts w:ascii="Arial" w:hAnsi="Arial" w:cs="Arial"/>
          <w:bCs/>
          <w:sz w:val="22"/>
        </w:rPr>
        <w:t xml:space="preserve">. For example, </w:t>
      </w:r>
      <w:ins w:id="269" w:author="hina qureshi" w:date="2019-08-27T22:09:00Z">
        <w:r w:rsidR="00815CA5">
          <w:rPr>
            <w:rFonts w:ascii="Arial" w:hAnsi="Arial" w:cs="Arial"/>
            <w:bCs/>
            <w:sz w:val="22"/>
          </w:rPr>
          <w:t xml:space="preserve">one of the </w:t>
        </w:r>
      </w:ins>
      <w:ins w:id="270" w:author="hina qureshi" w:date="2019-08-27T22:10:00Z">
        <w:r w:rsidR="00815CA5">
          <w:rPr>
            <w:rFonts w:ascii="Arial" w:hAnsi="Arial" w:cs="Arial"/>
            <w:bCs/>
            <w:sz w:val="22"/>
          </w:rPr>
          <w:t xml:space="preserve">reported </w:t>
        </w:r>
      </w:ins>
      <w:ins w:id="271" w:author="hina qureshi" w:date="2019-08-27T22:09:00Z">
        <w:r w:rsidR="00815CA5">
          <w:rPr>
            <w:rFonts w:ascii="Arial" w:hAnsi="Arial" w:cs="Arial"/>
            <w:bCs/>
            <w:sz w:val="22"/>
          </w:rPr>
          <w:t xml:space="preserve">advantages is that </w:t>
        </w:r>
      </w:ins>
      <w:r w:rsidR="00577B6E" w:rsidRPr="00577B6E">
        <w:rPr>
          <w:rFonts w:ascii="Arial" w:hAnsi="Arial" w:cs="Arial"/>
          <w:bCs/>
          <w:sz w:val="22"/>
        </w:rPr>
        <w:t xml:space="preserve">the overall level of knowledge of the </w:t>
      </w:r>
      <w:r w:rsidR="00577B6E">
        <w:rPr>
          <w:rFonts w:ascii="Arial" w:hAnsi="Arial" w:cs="Arial"/>
          <w:bCs/>
          <w:sz w:val="22"/>
        </w:rPr>
        <w:t>group</w:t>
      </w:r>
      <w:r w:rsidR="00577B6E" w:rsidRPr="00577B6E">
        <w:rPr>
          <w:rFonts w:ascii="Arial" w:hAnsi="Arial" w:cs="Arial"/>
          <w:bCs/>
          <w:sz w:val="22"/>
        </w:rPr>
        <w:t xml:space="preserve"> is higher than that of individuals (Janis, 1972)</w:t>
      </w:r>
      <w:ins w:id="272" w:author="hina qureshi" w:date="2019-08-27T22:10:00Z">
        <w:r w:rsidR="00815CA5">
          <w:rPr>
            <w:rFonts w:ascii="Arial" w:hAnsi="Arial" w:cs="Arial"/>
            <w:bCs/>
            <w:sz w:val="22"/>
          </w:rPr>
          <w:t xml:space="preserve">. </w:t>
        </w:r>
      </w:ins>
      <w:del w:id="273" w:author="hina qureshi" w:date="2019-08-27T22:10:00Z">
        <w:r w:rsidR="00577B6E" w:rsidRPr="00577B6E" w:rsidDel="00815CA5">
          <w:rPr>
            <w:rFonts w:ascii="Arial" w:hAnsi="Arial" w:cs="Arial"/>
            <w:bCs/>
            <w:sz w:val="22"/>
          </w:rPr>
          <w:delText>, and t</w:delText>
        </w:r>
      </w:del>
      <w:ins w:id="274" w:author="hina qureshi" w:date="2019-08-27T22:10:00Z">
        <w:r w:rsidR="00815CA5">
          <w:rPr>
            <w:rFonts w:ascii="Arial" w:hAnsi="Arial" w:cs="Arial"/>
            <w:bCs/>
            <w:sz w:val="22"/>
          </w:rPr>
          <w:t>T</w:t>
        </w:r>
      </w:ins>
      <w:r w:rsidR="00577B6E" w:rsidRPr="00577B6E">
        <w:rPr>
          <w:rFonts w:ascii="Arial" w:hAnsi="Arial" w:cs="Arial"/>
          <w:bCs/>
          <w:sz w:val="22"/>
        </w:rPr>
        <w:t xml:space="preserve">here may be experts in the </w:t>
      </w:r>
      <w:r w:rsidR="00577B6E">
        <w:rPr>
          <w:rFonts w:ascii="Arial" w:hAnsi="Arial" w:cs="Arial"/>
          <w:bCs/>
          <w:sz w:val="22"/>
        </w:rPr>
        <w:t>group</w:t>
      </w:r>
      <w:r w:rsidR="00577B6E" w:rsidRPr="00577B6E">
        <w:rPr>
          <w:rFonts w:ascii="Arial" w:hAnsi="Arial" w:cs="Arial"/>
          <w:bCs/>
          <w:sz w:val="22"/>
        </w:rPr>
        <w:t xml:space="preserve"> about the issues being discussed,</w:t>
      </w:r>
      <w:r w:rsidR="00577B6E" w:rsidRPr="00577B6E">
        <w:t xml:space="preserve"> </w:t>
      </w:r>
      <w:r w:rsidR="00577B6E" w:rsidRPr="00577B6E">
        <w:rPr>
          <w:rFonts w:ascii="Arial" w:hAnsi="Arial" w:cs="Arial"/>
          <w:bCs/>
          <w:sz w:val="22"/>
        </w:rPr>
        <w:t xml:space="preserve">so </w:t>
      </w:r>
      <w:del w:id="275" w:author="hina qureshi" w:date="2019-08-27T22:10:00Z">
        <w:r w:rsidR="00577B6E" w:rsidRPr="00577B6E" w:rsidDel="00815CA5">
          <w:rPr>
            <w:rFonts w:ascii="Arial" w:hAnsi="Arial" w:cs="Arial"/>
            <w:bCs/>
            <w:sz w:val="22"/>
          </w:rPr>
          <w:delText xml:space="preserve">that </w:delText>
        </w:r>
      </w:del>
      <w:r w:rsidR="00577B6E" w:rsidRPr="00577B6E">
        <w:rPr>
          <w:rFonts w:ascii="Arial" w:hAnsi="Arial" w:cs="Arial"/>
          <w:bCs/>
          <w:sz w:val="22"/>
        </w:rPr>
        <w:t xml:space="preserve">the combined knowledge </w:t>
      </w:r>
      <w:del w:id="276" w:author="hina qureshi" w:date="2019-08-27T22:11:00Z">
        <w:r w:rsidR="00577B6E" w:rsidRPr="00577B6E" w:rsidDel="00815CA5">
          <w:rPr>
            <w:rFonts w:ascii="Arial" w:hAnsi="Arial" w:cs="Arial"/>
            <w:bCs/>
            <w:sz w:val="22"/>
          </w:rPr>
          <w:delText>and intelligence are</w:delText>
        </w:r>
      </w:del>
      <w:ins w:id="277" w:author="hina qureshi" w:date="2019-08-27T22:11:00Z">
        <w:r w:rsidR="00815CA5">
          <w:rPr>
            <w:rFonts w:ascii="Arial" w:hAnsi="Arial" w:cs="Arial"/>
            <w:bCs/>
            <w:sz w:val="22"/>
          </w:rPr>
          <w:t>is</w:t>
        </w:r>
      </w:ins>
      <w:r w:rsidR="00577B6E" w:rsidRPr="00577B6E">
        <w:rPr>
          <w:rFonts w:ascii="Arial" w:hAnsi="Arial" w:cs="Arial"/>
          <w:bCs/>
          <w:sz w:val="22"/>
        </w:rPr>
        <w:t xml:space="preserve"> better</w:t>
      </w:r>
      <w:del w:id="278" w:author="hina qureshi" w:date="2019-08-27T22:11:00Z">
        <w:r w:rsidR="00577B6E" w:rsidDel="00815CA5">
          <w:rPr>
            <w:rFonts w:ascii="Arial" w:hAnsi="Arial" w:cs="Arial"/>
            <w:bCs/>
            <w:sz w:val="22"/>
          </w:rPr>
          <w:delText>,</w:delText>
        </w:r>
      </w:del>
      <w:r w:rsidR="00577B6E">
        <w:rPr>
          <w:rFonts w:ascii="Arial" w:hAnsi="Arial" w:cs="Arial"/>
          <w:bCs/>
          <w:sz w:val="22"/>
        </w:rPr>
        <w:t xml:space="preserve"> which </w:t>
      </w:r>
      <w:ins w:id="279" w:author="hina qureshi" w:date="2019-08-27T22:11:00Z">
        <w:r w:rsidR="00815CA5">
          <w:rPr>
            <w:rFonts w:ascii="Arial" w:hAnsi="Arial" w:cs="Arial"/>
            <w:bCs/>
            <w:sz w:val="22"/>
          </w:rPr>
          <w:t xml:space="preserve">should </w:t>
        </w:r>
      </w:ins>
      <w:r w:rsidR="00577B6E">
        <w:rPr>
          <w:rFonts w:ascii="Arial" w:hAnsi="Arial" w:cs="Arial"/>
          <w:bCs/>
          <w:sz w:val="22"/>
        </w:rPr>
        <w:t xml:space="preserve">lead to </w:t>
      </w:r>
      <w:r w:rsidR="00577B6E" w:rsidRPr="00577B6E">
        <w:rPr>
          <w:rFonts w:ascii="Arial" w:hAnsi="Arial" w:cs="Arial"/>
          <w:bCs/>
          <w:sz w:val="22"/>
        </w:rPr>
        <w:t>better decision</w:t>
      </w:r>
      <w:r w:rsidR="0041151D">
        <w:rPr>
          <w:rFonts w:ascii="Arial" w:hAnsi="Arial" w:cs="Arial"/>
          <w:bCs/>
          <w:sz w:val="22"/>
        </w:rPr>
        <w:t xml:space="preserve"> making</w:t>
      </w:r>
      <w:ins w:id="280" w:author="Xueyang Li" w:date="2019-08-29T15:24:00Z">
        <w:r w:rsidR="00422427">
          <w:rPr>
            <w:rFonts w:ascii="Arial" w:hAnsi="Arial" w:cs="Arial"/>
            <w:bCs/>
            <w:sz w:val="22"/>
          </w:rPr>
          <w:t xml:space="preserve"> </w:t>
        </w:r>
      </w:ins>
      <w:ins w:id="281" w:author="hina qureshi" w:date="2019-08-27T22:11:00Z">
        <w:r w:rsidR="00815CA5">
          <w:rPr>
            <w:rFonts w:ascii="Arial" w:hAnsi="Arial" w:cs="Arial"/>
            <w:bCs/>
            <w:sz w:val="22"/>
          </w:rPr>
          <w:t xml:space="preserve">. </w:t>
        </w:r>
      </w:ins>
      <w:ins w:id="282" w:author="hina qureshi" w:date="2019-08-27T22:13:00Z">
        <w:r w:rsidR="00815CA5">
          <w:rPr>
            <w:rFonts w:ascii="Arial" w:hAnsi="Arial" w:cs="Arial"/>
            <w:bCs/>
            <w:sz w:val="22"/>
          </w:rPr>
          <w:t>On the contrary</w:t>
        </w:r>
      </w:ins>
      <w:del w:id="283" w:author="hina qureshi" w:date="2019-08-27T22:13:00Z">
        <w:r w:rsidR="00815CA5" w:rsidRPr="007F47F6" w:rsidDel="00815CA5">
          <w:rPr>
            <w:rFonts w:ascii="Arial" w:hAnsi="Arial" w:cs="Arial"/>
            <w:bCs/>
            <w:sz w:val="22"/>
          </w:rPr>
          <w:delText>However</w:delText>
        </w:r>
      </w:del>
      <w:r w:rsidR="00815CA5" w:rsidRPr="007F47F6">
        <w:rPr>
          <w:rFonts w:ascii="Arial" w:hAnsi="Arial" w:cs="Arial"/>
          <w:bCs/>
          <w:sz w:val="22"/>
        </w:rPr>
        <w:t xml:space="preserve">, </w:t>
      </w:r>
      <w:proofErr w:type="spellStart"/>
      <w:r w:rsidR="00815CA5" w:rsidRPr="00D840BE">
        <w:rPr>
          <w:rFonts w:ascii="Arial" w:hAnsi="Arial" w:cs="Arial"/>
          <w:bCs/>
          <w:sz w:val="22"/>
        </w:rPr>
        <w:t>Abeyrathne</w:t>
      </w:r>
      <w:proofErr w:type="spellEnd"/>
      <w:r w:rsidR="00815CA5" w:rsidRPr="00D840BE">
        <w:rPr>
          <w:rFonts w:ascii="Arial" w:hAnsi="Arial" w:cs="Arial"/>
          <w:bCs/>
          <w:sz w:val="22"/>
        </w:rPr>
        <w:t xml:space="preserve"> and Jayawardena (2014) found</w:t>
      </w:r>
      <w:r w:rsidR="00815CA5" w:rsidRPr="007F47F6">
        <w:rPr>
          <w:rFonts w:ascii="Arial" w:hAnsi="Arial" w:cs="Arial"/>
          <w:bCs/>
          <w:sz w:val="22"/>
        </w:rPr>
        <w:t xml:space="preserve"> </w:t>
      </w:r>
      <w:del w:id="284" w:author="hina qureshi" w:date="2019-08-27T22:13:00Z">
        <w:r w:rsidR="00815CA5" w:rsidRPr="007F47F6" w:rsidDel="00815CA5">
          <w:rPr>
            <w:rFonts w:ascii="Arial" w:hAnsi="Arial" w:cs="Arial"/>
            <w:bCs/>
            <w:sz w:val="22"/>
          </w:rPr>
          <w:delText xml:space="preserve">shows </w:delText>
        </w:r>
      </w:del>
      <w:r w:rsidR="00815CA5" w:rsidRPr="007F47F6">
        <w:rPr>
          <w:rFonts w:ascii="Arial" w:hAnsi="Arial" w:cs="Arial"/>
          <w:bCs/>
          <w:sz w:val="22"/>
        </w:rPr>
        <w:t xml:space="preserve">that teams are often more likely to seek extreme risk than when making decisions </w:t>
      </w:r>
      <w:ins w:id="285" w:author="hina qureshi" w:date="2019-08-27T22:16:00Z">
        <w:r w:rsidR="00815CA5">
          <w:rPr>
            <w:rFonts w:ascii="Arial" w:hAnsi="Arial" w:cs="Arial"/>
            <w:bCs/>
            <w:sz w:val="22"/>
          </w:rPr>
          <w:t>individually</w:t>
        </w:r>
      </w:ins>
      <w:ins w:id="286" w:author="Xueyang Li" w:date="2019-08-29T15:03:00Z">
        <w:r w:rsidR="00443047">
          <w:rPr>
            <w:rFonts w:ascii="Arial" w:hAnsi="Arial" w:cs="Arial"/>
            <w:bCs/>
            <w:sz w:val="22"/>
          </w:rPr>
          <w:t>, which can</w:t>
        </w:r>
      </w:ins>
      <w:ins w:id="287" w:author="Xueyang Li" w:date="2019-08-29T15:04:00Z">
        <w:r w:rsidR="00443047">
          <w:rPr>
            <w:rFonts w:ascii="Arial" w:hAnsi="Arial" w:cs="Arial"/>
            <w:bCs/>
            <w:sz w:val="22"/>
          </w:rPr>
          <w:t xml:space="preserve"> lead to </w:t>
        </w:r>
      </w:ins>
      <w:ins w:id="288" w:author="Xueyang Li" w:date="2019-08-29T15:08:00Z">
        <w:r w:rsidR="006A3449">
          <w:rPr>
            <w:rFonts w:ascii="Arial" w:hAnsi="Arial" w:cs="Arial"/>
            <w:bCs/>
            <w:sz w:val="22"/>
          </w:rPr>
          <w:t>terrible choice</w:t>
        </w:r>
      </w:ins>
      <w:ins w:id="289" w:author="Xueyang Li" w:date="2019-08-29T15:09:00Z">
        <w:r w:rsidR="006A3449">
          <w:rPr>
            <w:rFonts w:ascii="Arial" w:hAnsi="Arial" w:cs="Arial"/>
            <w:bCs/>
            <w:sz w:val="22"/>
          </w:rPr>
          <w:t>s</w:t>
        </w:r>
      </w:ins>
      <w:del w:id="290" w:author="hina qureshi" w:date="2019-08-27T22:16:00Z">
        <w:r w:rsidR="00815CA5" w:rsidRPr="007F47F6" w:rsidDel="00815CA5">
          <w:rPr>
            <w:rFonts w:ascii="Arial" w:hAnsi="Arial" w:cs="Arial"/>
            <w:bCs/>
            <w:sz w:val="22"/>
          </w:rPr>
          <w:delText>alone</w:delText>
        </w:r>
      </w:del>
      <w:r w:rsidR="00815CA5" w:rsidRPr="007F47F6">
        <w:rPr>
          <w:rFonts w:ascii="Arial" w:hAnsi="Arial" w:cs="Arial"/>
          <w:bCs/>
          <w:sz w:val="22"/>
        </w:rPr>
        <w:t>.</w:t>
      </w:r>
      <w:ins w:id="291" w:author="Xueyang Li" w:date="2019-08-29T15:11:00Z">
        <w:r w:rsidR="006A3449">
          <w:rPr>
            <w:rFonts w:ascii="Arial" w:hAnsi="Arial" w:cs="Arial"/>
            <w:bCs/>
            <w:sz w:val="22"/>
          </w:rPr>
          <w:t xml:space="preserve"> </w:t>
        </w:r>
      </w:ins>
    </w:p>
    <w:p w14:paraId="6AD82C7A" w14:textId="7AC0C923" w:rsidR="00815CA5" w:rsidDel="006A3449" w:rsidRDefault="00577B6E">
      <w:pPr>
        <w:spacing w:line="360" w:lineRule="auto"/>
        <w:rPr>
          <w:ins w:id="292" w:author="hina qureshi" w:date="2019-08-27T22:11:00Z"/>
          <w:del w:id="293" w:author="Xueyang Li" w:date="2019-08-29T15:11:00Z"/>
          <w:rFonts w:ascii="Arial" w:hAnsi="Arial" w:cs="Arial"/>
          <w:bCs/>
          <w:sz w:val="22"/>
        </w:rPr>
      </w:pPr>
      <w:del w:id="294" w:author="hina qureshi" w:date="2019-08-27T22:16:00Z">
        <w:r w:rsidRPr="00577B6E" w:rsidDel="00F423E6">
          <w:rPr>
            <w:rFonts w:ascii="Arial" w:hAnsi="Arial" w:cs="Arial"/>
            <w:bCs/>
            <w:sz w:val="22"/>
          </w:rPr>
          <w:delText>;</w:delText>
        </w:r>
        <w:r w:rsidR="00AC1E07" w:rsidRPr="00AC1E07" w:rsidDel="00F423E6">
          <w:delText xml:space="preserve"> </w:delText>
        </w:r>
      </w:del>
      <w:r w:rsidR="00AC1E07" w:rsidRPr="00AC1E07">
        <w:rPr>
          <w:rFonts w:ascii="Arial" w:hAnsi="Arial" w:cs="Arial"/>
          <w:bCs/>
          <w:sz w:val="22"/>
        </w:rPr>
        <w:t xml:space="preserve">Considering the ideas that </w:t>
      </w:r>
      <w:r w:rsidR="00AC1E07">
        <w:rPr>
          <w:rFonts w:ascii="Arial" w:hAnsi="Arial" w:cs="Arial"/>
          <w:bCs/>
          <w:sz w:val="22"/>
        </w:rPr>
        <w:t>group</w:t>
      </w:r>
      <w:r w:rsidR="00AC1E07" w:rsidRPr="00AC1E07">
        <w:rPr>
          <w:rFonts w:ascii="Arial" w:hAnsi="Arial" w:cs="Arial"/>
          <w:bCs/>
          <w:sz w:val="22"/>
        </w:rPr>
        <w:t xml:space="preserve"> members can contribute, the richness of expertise and the diversity of experience, group decisions can often solve problems better than those who think independently, and are more likely to come up with </w:t>
      </w:r>
      <w:r w:rsidR="00AC1E07">
        <w:rPr>
          <w:rFonts w:ascii="Arial" w:hAnsi="Arial" w:cs="Arial"/>
          <w:bCs/>
          <w:sz w:val="22"/>
        </w:rPr>
        <w:t xml:space="preserve">more </w:t>
      </w:r>
      <w:r w:rsidR="00AC1E07" w:rsidRPr="00AC1E07">
        <w:rPr>
          <w:rFonts w:ascii="Arial" w:hAnsi="Arial" w:cs="Arial"/>
          <w:bCs/>
          <w:sz w:val="22"/>
        </w:rPr>
        <w:t>viable alternatives when making decisions</w:t>
      </w:r>
      <w:r w:rsidR="00AC1E07">
        <w:rPr>
          <w:rFonts w:ascii="Arial" w:hAnsi="Arial" w:cs="Arial"/>
          <w:bCs/>
          <w:sz w:val="22"/>
        </w:rPr>
        <w:t xml:space="preserve"> </w:t>
      </w:r>
      <w:r w:rsidR="00AC1E07" w:rsidRPr="00AC1E07">
        <w:rPr>
          <w:rFonts w:ascii="Arial" w:hAnsi="Arial" w:cs="Arial"/>
          <w:bCs/>
          <w:sz w:val="22"/>
        </w:rPr>
        <w:t>(Macleod, 2011)</w:t>
      </w:r>
      <w:r w:rsidR="00AC1E07">
        <w:rPr>
          <w:rFonts w:ascii="Arial" w:hAnsi="Arial" w:cs="Arial"/>
          <w:bCs/>
          <w:sz w:val="22"/>
        </w:rPr>
        <w:t>;</w:t>
      </w:r>
      <w:r w:rsidR="0041151D">
        <w:rPr>
          <w:rFonts w:ascii="Arial" w:hAnsi="Arial" w:cs="Arial"/>
          <w:bCs/>
          <w:sz w:val="22"/>
        </w:rPr>
        <w:t xml:space="preserve"> </w:t>
      </w:r>
      <w:commentRangeStart w:id="295"/>
      <w:del w:id="296" w:author="hina qureshi" w:date="2019-08-27T22:19:00Z">
        <w:r w:rsidR="00AC1E07" w:rsidDel="003F1AB9">
          <w:rPr>
            <w:rFonts w:ascii="Arial" w:hAnsi="Arial" w:cs="Arial"/>
            <w:bCs/>
            <w:sz w:val="22"/>
          </w:rPr>
          <w:delText>I</w:delText>
        </w:r>
        <w:r w:rsidR="0041151D" w:rsidDel="003F1AB9">
          <w:rPr>
            <w:rFonts w:ascii="Arial" w:hAnsi="Arial" w:cs="Arial"/>
            <w:bCs/>
            <w:sz w:val="22"/>
          </w:rPr>
          <w:delText xml:space="preserve">n addition, </w:delText>
        </w:r>
        <w:r w:rsidRPr="00577B6E" w:rsidDel="003F1AB9">
          <w:rPr>
            <w:rFonts w:ascii="Arial" w:hAnsi="Arial" w:cs="Arial"/>
            <w:bCs/>
            <w:sz w:val="22"/>
          </w:rPr>
          <w:delText xml:space="preserve">because </w:delText>
        </w:r>
        <w:r w:rsidR="00F4442E" w:rsidDel="003F1AB9">
          <w:rPr>
            <w:rFonts w:ascii="Arial" w:hAnsi="Arial" w:cs="Arial"/>
            <w:bCs/>
            <w:sz w:val="22"/>
          </w:rPr>
          <w:delText>of the c</w:delText>
        </w:r>
        <w:r w:rsidRPr="00577B6E" w:rsidDel="003F1AB9">
          <w:rPr>
            <w:rFonts w:ascii="Arial" w:hAnsi="Arial" w:cs="Arial"/>
            <w:bCs/>
            <w:sz w:val="22"/>
          </w:rPr>
          <w:delText>ommunication</w:delText>
        </w:r>
        <w:r w:rsidR="00F4442E" w:rsidDel="003F1AB9">
          <w:rPr>
            <w:rFonts w:ascii="Arial" w:hAnsi="Arial" w:cs="Arial"/>
            <w:bCs/>
            <w:sz w:val="22"/>
          </w:rPr>
          <w:delText xml:space="preserve"> between group members</w:delText>
        </w:r>
        <w:r w:rsidRPr="00577B6E" w:rsidDel="003F1AB9">
          <w:rPr>
            <w:rFonts w:ascii="Arial" w:hAnsi="Arial" w:cs="Arial"/>
            <w:bCs/>
            <w:sz w:val="22"/>
          </w:rPr>
          <w:delText xml:space="preserve">, the resources available to the </w:delText>
        </w:r>
        <w:r w:rsidR="00F4442E" w:rsidDel="003F1AB9">
          <w:rPr>
            <w:rFonts w:ascii="Arial" w:hAnsi="Arial" w:cs="Arial"/>
            <w:bCs/>
            <w:sz w:val="22"/>
          </w:rPr>
          <w:delText>group</w:delText>
        </w:r>
        <w:r w:rsidRPr="00577B6E" w:rsidDel="003F1AB9">
          <w:rPr>
            <w:rFonts w:ascii="Arial" w:hAnsi="Arial" w:cs="Arial"/>
            <w:bCs/>
            <w:sz w:val="22"/>
          </w:rPr>
          <w:delText xml:space="preserve"> are naturally better than the individual, and some important information is not easily overlooked or ignored</w:delText>
        </w:r>
        <w:r w:rsidR="009F358F" w:rsidDel="003F1AB9">
          <w:rPr>
            <w:rFonts w:ascii="Arial" w:hAnsi="Arial" w:cs="Arial"/>
            <w:bCs/>
            <w:sz w:val="22"/>
          </w:rPr>
          <w:delText xml:space="preserve"> (</w:delText>
        </w:r>
        <w:r w:rsidR="009F358F" w:rsidRPr="00520A6E" w:rsidDel="003F1AB9">
          <w:rPr>
            <w:rFonts w:ascii="Arial" w:hAnsi="Arial" w:cs="Arial"/>
            <w:sz w:val="22"/>
          </w:rPr>
          <w:delText>Kerr, N., &amp; Tindale, R.</w:delText>
        </w:r>
        <w:r w:rsidR="009F358F" w:rsidDel="003F1AB9">
          <w:rPr>
            <w:rFonts w:ascii="Arial" w:hAnsi="Arial" w:cs="Arial"/>
            <w:sz w:val="22"/>
          </w:rPr>
          <w:delText>,</w:delText>
        </w:r>
        <w:r w:rsidR="009F358F" w:rsidRPr="00520A6E" w:rsidDel="003F1AB9">
          <w:rPr>
            <w:rFonts w:ascii="Arial" w:hAnsi="Arial" w:cs="Arial"/>
            <w:sz w:val="22"/>
          </w:rPr>
          <w:delText xml:space="preserve"> 2004</w:delText>
        </w:r>
        <w:r w:rsidR="009F358F" w:rsidDel="003F1AB9">
          <w:rPr>
            <w:rFonts w:ascii="Arial" w:hAnsi="Arial" w:cs="Arial"/>
            <w:bCs/>
            <w:sz w:val="22"/>
          </w:rPr>
          <w:delText>)</w:delText>
        </w:r>
        <w:r w:rsidRPr="00577B6E" w:rsidDel="003F1AB9">
          <w:rPr>
            <w:rFonts w:ascii="Arial" w:hAnsi="Arial" w:cs="Arial"/>
            <w:bCs/>
            <w:sz w:val="22"/>
          </w:rPr>
          <w:delText xml:space="preserve">; </w:delText>
        </w:r>
        <w:r w:rsidR="00AC1E07" w:rsidDel="003F1AB9">
          <w:rPr>
            <w:rFonts w:ascii="Arial" w:hAnsi="Arial" w:cs="Arial"/>
            <w:bCs/>
            <w:sz w:val="22"/>
          </w:rPr>
          <w:delText>M</w:delText>
        </w:r>
        <w:r w:rsidR="00F4442E" w:rsidDel="003F1AB9">
          <w:rPr>
            <w:rFonts w:ascii="Arial" w:hAnsi="Arial" w:cs="Arial"/>
            <w:bCs/>
            <w:sz w:val="22"/>
          </w:rPr>
          <w:delText>oreover</w:delText>
        </w:r>
        <w:r w:rsidRPr="00577B6E" w:rsidDel="003F1AB9">
          <w:rPr>
            <w:rFonts w:ascii="Arial" w:hAnsi="Arial" w:cs="Arial"/>
            <w:bCs/>
            <w:sz w:val="22"/>
          </w:rPr>
          <w:delText xml:space="preserve">, members can supervise each other, </w:delText>
        </w:r>
        <w:r w:rsidR="00F4442E" w:rsidDel="003F1AB9">
          <w:rPr>
            <w:rFonts w:ascii="Arial" w:hAnsi="Arial" w:cs="Arial"/>
            <w:bCs/>
            <w:sz w:val="22"/>
          </w:rPr>
          <w:delText>as a result,</w:delText>
        </w:r>
        <w:r w:rsidR="00F4442E" w:rsidRPr="00F4442E" w:rsidDel="003F1AB9">
          <w:rPr>
            <w:rFonts w:ascii="Arial" w:hAnsi="Arial" w:cs="Arial"/>
            <w:bCs/>
            <w:sz w:val="22"/>
          </w:rPr>
          <w:delText xml:space="preserve"> </w:delText>
        </w:r>
        <w:r w:rsidR="002B3321" w:rsidRPr="002B3321" w:rsidDel="003F1AB9">
          <w:rPr>
            <w:rFonts w:ascii="Arial" w:hAnsi="Arial" w:cs="Arial"/>
            <w:bCs/>
            <w:sz w:val="22"/>
          </w:rPr>
          <w:delText xml:space="preserve">the probability </w:delText>
        </w:r>
        <w:r w:rsidR="00F4442E" w:rsidRPr="00F4442E" w:rsidDel="003F1AB9">
          <w:rPr>
            <w:rFonts w:ascii="Arial" w:hAnsi="Arial" w:cs="Arial"/>
            <w:bCs/>
            <w:sz w:val="22"/>
          </w:rPr>
          <w:delText>of understanding deviations that may occur in personal decision-making is less</w:delText>
        </w:r>
        <w:r w:rsidR="00BC4DE2" w:rsidDel="003F1AB9">
          <w:rPr>
            <w:rFonts w:ascii="Arial" w:hAnsi="Arial" w:cs="Arial"/>
            <w:bCs/>
            <w:sz w:val="22"/>
          </w:rPr>
          <w:delText xml:space="preserve"> (</w:delText>
        </w:r>
        <w:r w:rsidR="00BC4DE2" w:rsidRPr="00BC4DE2" w:rsidDel="003F1AB9">
          <w:rPr>
            <w:rFonts w:ascii="Arial" w:hAnsi="Arial" w:cs="Arial"/>
            <w:sz w:val="22"/>
          </w:rPr>
          <w:delText>Swap</w:delText>
        </w:r>
        <w:r w:rsidR="007F47F6" w:rsidDel="003F1AB9">
          <w:rPr>
            <w:rFonts w:ascii="Arial" w:hAnsi="Arial" w:cs="Arial"/>
            <w:sz w:val="22"/>
          </w:rPr>
          <w:delText xml:space="preserve">, </w:delText>
        </w:r>
        <w:r w:rsidR="00BC4DE2" w:rsidRPr="00BC4DE2" w:rsidDel="003F1AB9">
          <w:rPr>
            <w:rFonts w:ascii="Arial" w:hAnsi="Arial" w:cs="Arial"/>
            <w:sz w:val="22"/>
          </w:rPr>
          <w:delText>1984</w:delText>
        </w:r>
        <w:r w:rsidR="00BC4DE2" w:rsidDel="003F1AB9">
          <w:rPr>
            <w:rFonts w:ascii="Arial" w:hAnsi="Arial" w:cs="Arial"/>
            <w:bCs/>
            <w:sz w:val="22"/>
          </w:rPr>
          <w:delText>)</w:delText>
        </w:r>
        <w:r w:rsidR="00F4442E" w:rsidRPr="00F4442E" w:rsidDel="003F1AB9">
          <w:rPr>
            <w:rFonts w:ascii="Arial" w:hAnsi="Arial" w:cs="Arial"/>
            <w:bCs/>
            <w:sz w:val="22"/>
          </w:rPr>
          <w:delText>.</w:delText>
        </w:r>
        <w:r w:rsidR="007F47F6" w:rsidRPr="007F47F6" w:rsidDel="003F1AB9">
          <w:delText xml:space="preserve"> </w:delText>
        </w:r>
        <w:r w:rsidR="007F47F6" w:rsidRPr="007F47F6" w:rsidDel="003F1AB9">
          <w:rPr>
            <w:rFonts w:ascii="Arial" w:hAnsi="Arial" w:cs="Arial"/>
            <w:bCs/>
            <w:sz w:val="22"/>
          </w:rPr>
          <w:delText xml:space="preserve">Swap also mentioned that in the interaction of </w:delText>
        </w:r>
        <w:r w:rsidR="007F47F6" w:rsidDel="003F1AB9">
          <w:rPr>
            <w:rFonts w:ascii="Arial" w:hAnsi="Arial" w:cs="Arial"/>
            <w:bCs/>
            <w:sz w:val="22"/>
          </w:rPr>
          <w:delText>group</w:delText>
        </w:r>
        <w:r w:rsidR="007F47F6" w:rsidRPr="007F47F6" w:rsidDel="003F1AB9">
          <w:rPr>
            <w:rFonts w:ascii="Arial" w:hAnsi="Arial" w:cs="Arial"/>
            <w:bCs/>
            <w:sz w:val="22"/>
          </w:rPr>
          <w:delText xml:space="preserve"> members, the motivation and creativity of members </w:delText>
        </w:r>
        <w:r w:rsidR="007F47F6" w:rsidDel="003F1AB9">
          <w:rPr>
            <w:rFonts w:ascii="Arial" w:hAnsi="Arial" w:cs="Arial"/>
            <w:bCs/>
            <w:sz w:val="22"/>
          </w:rPr>
          <w:delText>can</w:delText>
        </w:r>
        <w:r w:rsidR="007F47F6" w:rsidRPr="007F47F6" w:rsidDel="003F1AB9">
          <w:rPr>
            <w:rFonts w:ascii="Arial" w:hAnsi="Arial" w:cs="Arial"/>
            <w:bCs/>
            <w:sz w:val="22"/>
          </w:rPr>
          <w:delText xml:space="preserve"> be </w:delText>
        </w:r>
        <w:r w:rsidR="007F47F6" w:rsidDel="003F1AB9">
          <w:rPr>
            <w:rFonts w:ascii="Arial" w:hAnsi="Arial" w:cs="Arial"/>
            <w:bCs/>
            <w:sz w:val="22"/>
          </w:rPr>
          <w:delText>improved</w:delText>
        </w:r>
        <w:r w:rsidR="007F47F6" w:rsidRPr="007F47F6" w:rsidDel="003F1AB9">
          <w:rPr>
            <w:rFonts w:ascii="Arial" w:hAnsi="Arial" w:cs="Arial"/>
            <w:bCs/>
            <w:sz w:val="22"/>
          </w:rPr>
          <w:delText xml:space="preserve">, so that the </w:delText>
        </w:r>
        <w:r w:rsidR="007F47F6" w:rsidDel="003F1AB9">
          <w:rPr>
            <w:rFonts w:ascii="Arial" w:hAnsi="Arial" w:cs="Arial"/>
            <w:bCs/>
            <w:sz w:val="22"/>
          </w:rPr>
          <w:delText>group</w:delText>
        </w:r>
        <w:r w:rsidR="007F47F6" w:rsidRPr="007F47F6" w:rsidDel="003F1AB9">
          <w:rPr>
            <w:rFonts w:ascii="Arial" w:hAnsi="Arial" w:cs="Arial"/>
            <w:bCs/>
            <w:sz w:val="22"/>
          </w:rPr>
          <w:delText xml:space="preserve"> can get </w:delText>
        </w:r>
        <w:r w:rsidR="007F47F6" w:rsidDel="003F1AB9">
          <w:rPr>
            <w:rFonts w:ascii="Arial" w:hAnsi="Arial" w:cs="Arial"/>
            <w:bCs/>
            <w:sz w:val="22"/>
          </w:rPr>
          <w:delText>better</w:delText>
        </w:r>
        <w:r w:rsidR="007F47F6" w:rsidRPr="007F47F6" w:rsidDel="003F1AB9">
          <w:rPr>
            <w:rFonts w:ascii="Arial" w:hAnsi="Arial" w:cs="Arial"/>
            <w:bCs/>
            <w:sz w:val="22"/>
          </w:rPr>
          <w:delText xml:space="preserve"> alternative</w:delText>
        </w:r>
        <w:r w:rsidR="007F47F6" w:rsidDel="003F1AB9">
          <w:rPr>
            <w:rFonts w:ascii="Arial" w:hAnsi="Arial" w:cs="Arial"/>
            <w:bCs/>
            <w:sz w:val="22"/>
          </w:rPr>
          <w:delText xml:space="preserve"> solutions</w:delText>
        </w:r>
        <w:r w:rsidR="007F47F6" w:rsidRPr="007F47F6" w:rsidDel="003F1AB9">
          <w:rPr>
            <w:rFonts w:ascii="Arial" w:hAnsi="Arial" w:cs="Arial"/>
            <w:bCs/>
            <w:sz w:val="22"/>
          </w:rPr>
          <w:delText xml:space="preserve">. In addition, for some </w:delText>
        </w:r>
        <w:r w:rsidR="007F47F6" w:rsidDel="003F1AB9">
          <w:rPr>
            <w:rFonts w:ascii="Arial" w:hAnsi="Arial" w:cs="Arial"/>
            <w:bCs/>
            <w:sz w:val="22"/>
          </w:rPr>
          <w:delText>important</w:delText>
        </w:r>
        <w:r w:rsidR="007F47F6" w:rsidRPr="007F47F6" w:rsidDel="003F1AB9">
          <w:rPr>
            <w:rFonts w:ascii="Arial" w:hAnsi="Arial" w:cs="Arial"/>
            <w:bCs/>
            <w:sz w:val="22"/>
          </w:rPr>
          <w:delText xml:space="preserve"> events that may require responsibility for the results, decision</w:delText>
        </w:r>
        <w:r w:rsidR="00A44884" w:rsidDel="003F1AB9">
          <w:rPr>
            <w:rFonts w:ascii="Arial" w:hAnsi="Arial" w:cs="Arial"/>
            <w:bCs/>
            <w:sz w:val="22"/>
          </w:rPr>
          <w:delText xml:space="preserve"> - making by groups</w:delText>
        </w:r>
        <w:r w:rsidR="007F47F6" w:rsidRPr="007F47F6" w:rsidDel="003F1AB9">
          <w:rPr>
            <w:rFonts w:ascii="Arial" w:hAnsi="Arial" w:cs="Arial"/>
            <w:bCs/>
            <w:sz w:val="22"/>
          </w:rPr>
          <w:delText xml:space="preserve"> </w:delText>
        </w:r>
        <w:r w:rsidR="00A44884" w:rsidDel="003F1AB9">
          <w:rPr>
            <w:rFonts w:ascii="Arial" w:hAnsi="Arial" w:cs="Arial"/>
            <w:bCs/>
            <w:sz w:val="22"/>
          </w:rPr>
          <w:delText>can</w:delText>
        </w:r>
        <w:r w:rsidR="007F47F6" w:rsidRPr="007F47F6" w:rsidDel="003F1AB9">
          <w:rPr>
            <w:rFonts w:ascii="Arial" w:hAnsi="Arial" w:cs="Arial"/>
            <w:bCs/>
            <w:sz w:val="22"/>
          </w:rPr>
          <w:delText xml:space="preserve"> disperse the responsibilities that need to be taken. Once the decisions lead to bad results, the </w:delText>
        </w:r>
        <w:r w:rsidR="00A44884" w:rsidDel="003F1AB9">
          <w:rPr>
            <w:rFonts w:ascii="Arial" w:hAnsi="Arial" w:cs="Arial"/>
            <w:bCs/>
            <w:sz w:val="22"/>
          </w:rPr>
          <w:delText xml:space="preserve">group </w:delText>
        </w:r>
        <w:r w:rsidR="007F47F6" w:rsidRPr="007F47F6" w:rsidDel="003F1AB9">
          <w:rPr>
            <w:rFonts w:ascii="Arial" w:hAnsi="Arial" w:cs="Arial"/>
            <w:bCs/>
            <w:sz w:val="22"/>
          </w:rPr>
          <w:delText>members do not need to feel too guilty and blame</w:delText>
        </w:r>
        <w:r w:rsidR="00A44884" w:rsidDel="003F1AB9">
          <w:rPr>
            <w:rFonts w:ascii="Arial" w:hAnsi="Arial" w:cs="Arial"/>
            <w:bCs/>
            <w:sz w:val="22"/>
          </w:rPr>
          <w:delText>.</w:delText>
        </w:r>
        <w:r w:rsidR="007F47F6" w:rsidRPr="007F47F6" w:rsidDel="003F1AB9">
          <w:rPr>
            <w:rFonts w:ascii="Arial" w:hAnsi="Arial" w:cs="Arial"/>
            <w:bCs/>
            <w:sz w:val="22"/>
          </w:rPr>
          <w:delText xml:space="preserve"> </w:delText>
        </w:r>
        <w:r w:rsidR="00A44884" w:rsidRPr="00A44884" w:rsidDel="003F1AB9">
          <w:rPr>
            <w:rFonts w:ascii="Arial" w:hAnsi="Arial" w:cs="Arial"/>
            <w:bCs/>
            <w:sz w:val="22"/>
          </w:rPr>
          <w:delText>So in the face of some decisive choices, people tend to favour group decisions, such as the</w:delText>
        </w:r>
        <w:r w:rsidR="00A44884" w:rsidDel="003F1AB9">
          <w:rPr>
            <w:rFonts w:ascii="Arial" w:hAnsi="Arial" w:cs="Arial"/>
            <w:bCs/>
            <w:sz w:val="22"/>
          </w:rPr>
          <w:delText xml:space="preserve"> report from</w:delText>
        </w:r>
        <w:r w:rsidR="00A44884" w:rsidRPr="00A44884" w:rsidDel="003F1AB9">
          <w:rPr>
            <w:rFonts w:ascii="Arial" w:hAnsi="Arial" w:cs="Arial"/>
            <w:bCs/>
            <w:sz w:val="22"/>
          </w:rPr>
          <w:delText xml:space="preserve"> US Senate Intelligence Committee </w:delText>
        </w:r>
        <w:r w:rsidR="00A44884" w:rsidDel="003F1AB9">
          <w:rPr>
            <w:rFonts w:ascii="Arial" w:hAnsi="Arial" w:cs="Arial"/>
            <w:bCs/>
            <w:sz w:val="22"/>
          </w:rPr>
          <w:delText>that</w:delText>
        </w:r>
        <w:r w:rsidR="00A44884" w:rsidRPr="00A44884" w:rsidDel="003F1AB9">
          <w:rPr>
            <w:rFonts w:ascii="Arial" w:hAnsi="Arial" w:cs="Arial"/>
            <w:bCs/>
            <w:sz w:val="22"/>
          </w:rPr>
          <w:delText xml:space="preserve"> US </w:delText>
        </w:r>
        <w:r w:rsidR="00A44884" w:rsidDel="003F1AB9">
          <w:rPr>
            <w:rFonts w:ascii="Arial" w:hAnsi="Arial" w:cs="Arial"/>
            <w:bCs/>
            <w:sz w:val="22"/>
          </w:rPr>
          <w:delText>decided</w:delText>
        </w:r>
        <w:r w:rsidR="00A44884" w:rsidRPr="00A44884" w:rsidDel="003F1AB9">
          <w:rPr>
            <w:rFonts w:ascii="Arial" w:hAnsi="Arial" w:cs="Arial"/>
            <w:bCs/>
            <w:sz w:val="22"/>
          </w:rPr>
          <w:delText xml:space="preserve"> to invade Iraq (Newell &amp; Lagnado, 2007).</w:delText>
        </w:r>
        <w:r w:rsidR="00B40808" w:rsidDel="003F1AB9">
          <w:rPr>
            <w:rFonts w:ascii="Arial" w:hAnsi="Arial" w:cs="Arial"/>
            <w:bCs/>
            <w:sz w:val="22"/>
          </w:rPr>
          <w:delText xml:space="preserve"> </w:delText>
        </w:r>
        <w:r w:rsidR="007F47F6" w:rsidRPr="007F47F6" w:rsidDel="003F1AB9">
          <w:rPr>
            <w:rFonts w:ascii="Arial" w:hAnsi="Arial" w:cs="Arial"/>
            <w:bCs/>
            <w:sz w:val="22"/>
          </w:rPr>
          <w:delText xml:space="preserve">These advantages make group decision making a place in a variety of situations. </w:delText>
        </w:r>
      </w:del>
      <w:commentRangeEnd w:id="295"/>
      <w:r w:rsidR="003F1AB9">
        <w:rPr>
          <w:rStyle w:val="aa"/>
        </w:rPr>
        <w:commentReference w:id="295"/>
      </w:r>
    </w:p>
    <w:p w14:paraId="03998624" w14:textId="0166F7C5" w:rsidR="000E2CF8" w:rsidRDefault="00D840BE">
      <w:pPr>
        <w:spacing w:line="360" w:lineRule="auto"/>
        <w:rPr>
          <w:rFonts w:ascii="Arial" w:hAnsi="Arial" w:cs="Arial"/>
          <w:bCs/>
          <w:sz w:val="22"/>
        </w:rPr>
      </w:pPr>
      <w:del w:id="297" w:author="hina qureshi" w:date="2019-08-27T22:17:00Z">
        <w:r w:rsidDel="003F1AB9">
          <w:rPr>
            <w:rFonts w:ascii="Arial" w:hAnsi="Arial" w:cs="Arial"/>
            <w:bCs/>
            <w:sz w:val="22"/>
          </w:rPr>
          <w:delText>In addition</w:delText>
        </w:r>
      </w:del>
      <w:ins w:id="298" w:author="hina qureshi" w:date="2019-08-27T22:17:00Z">
        <w:r w:rsidR="003F1AB9">
          <w:rPr>
            <w:rFonts w:ascii="Arial" w:hAnsi="Arial" w:cs="Arial"/>
            <w:bCs/>
            <w:sz w:val="22"/>
          </w:rPr>
          <w:t>However</w:t>
        </w:r>
      </w:ins>
      <w:r>
        <w:rPr>
          <w:rFonts w:ascii="Arial" w:hAnsi="Arial" w:cs="Arial"/>
          <w:bCs/>
          <w:sz w:val="22"/>
        </w:rPr>
        <w:t>,</w:t>
      </w:r>
      <w:ins w:id="299" w:author="hina qureshi" w:date="2019-08-27T22:17:00Z">
        <w:r w:rsidR="003F1AB9">
          <w:rPr>
            <w:rFonts w:ascii="Arial" w:hAnsi="Arial" w:cs="Arial"/>
            <w:bCs/>
            <w:sz w:val="22"/>
          </w:rPr>
          <w:t xml:space="preserve"> considering its </w:t>
        </w:r>
      </w:ins>
      <w:ins w:id="300" w:author="hina qureshi" w:date="2019-08-27T22:18:00Z">
        <w:r w:rsidR="003F1AB9">
          <w:rPr>
            <w:rFonts w:ascii="Arial" w:hAnsi="Arial" w:cs="Arial"/>
            <w:bCs/>
            <w:sz w:val="22"/>
          </w:rPr>
          <w:t xml:space="preserve">weaknesses and </w:t>
        </w:r>
      </w:ins>
      <w:ins w:id="301" w:author="hina qureshi" w:date="2019-08-27T22:17:00Z">
        <w:r w:rsidR="003F1AB9">
          <w:rPr>
            <w:rFonts w:ascii="Arial" w:hAnsi="Arial" w:cs="Arial"/>
            <w:bCs/>
            <w:sz w:val="22"/>
          </w:rPr>
          <w:t>limitations,</w:t>
        </w:r>
      </w:ins>
      <w:r w:rsidR="007F47F6" w:rsidRPr="007F47F6">
        <w:rPr>
          <w:rFonts w:ascii="Arial" w:hAnsi="Arial" w:cs="Arial"/>
          <w:bCs/>
          <w:sz w:val="22"/>
        </w:rPr>
        <w:t xml:space="preserve"> Janis (1972) </w:t>
      </w:r>
      <w:del w:id="302" w:author="hina qureshi" w:date="2019-08-27T22:17:00Z">
        <w:r w:rsidR="007F47F6" w:rsidRPr="007F47F6" w:rsidDel="003F1AB9">
          <w:rPr>
            <w:rFonts w:ascii="Arial" w:hAnsi="Arial" w:cs="Arial"/>
            <w:bCs/>
            <w:sz w:val="22"/>
          </w:rPr>
          <w:delText xml:space="preserve">clearly </w:delText>
        </w:r>
      </w:del>
      <w:r w:rsidR="007F47F6" w:rsidRPr="007F47F6">
        <w:rPr>
          <w:rFonts w:ascii="Arial" w:hAnsi="Arial" w:cs="Arial"/>
          <w:bCs/>
          <w:sz w:val="22"/>
        </w:rPr>
        <w:t>list</w:t>
      </w:r>
      <w:r>
        <w:rPr>
          <w:rFonts w:ascii="Arial" w:hAnsi="Arial" w:cs="Arial"/>
          <w:bCs/>
          <w:sz w:val="22"/>
        </w:rPr>
        <w:t>ed</w:t>
      </w:r>
      <w:r w:rsidR="007F47F6" w:rsidRPr="007F47F6">
        <w:rPr>
          <w:rFonts w:ascii="Arial" w:hAnsi="Arial" w:cs="Arial"/>
          <w:bCs/>
          <w:sz w:val="22"/>
        </w:rPr>
        <w:t xml:space="preserve"> eight shortcomings of collective decision making</w:t>
      </w:r>
      <w:del w:id="303" w:author="hina qureshi" w:date="2019-08-27T22:18:00Z">
        <w:r w:rsidR="007F47F6" w:rsidRPr="007F47F6" w:rsidDel="003F1AB9">
          <w:rPr>
            <w:rFonts w:ascii="Arial" w:hAnsi="Arial" w:cs="Arial"/>
            <w:bCs/>
            <w:sz w:val="22"/>
          </w:rPr>
          <w:delText xml:space="preserve"> in his book </w:delText>
        </w:r>
        <w:r w:rsidDel="003F1AB9">
          <w:rPr>
            <w:rFonts w:ascii="Arial" w:hAnsi="Arial" w:cs="Arial"/>
            <w:bCs/>
            <w:sz w:val="22"/>
          </w:rPr>
          <w:delText>“</w:delText>
        </w:r>
        <w:r w:rsidR="007F47F6" w:rsidRPr="007F47F6" w:rsidDel="003F1AB9">
          <w:rPr>
            <w:rFonts w:ascii="Arial" w:hAnsi="Arial" w:cs="Arial"/>
            <w:bCs/>
            <w:sz w:val="22"/>
          </w:rPr>
          <w:delText>groupthink</w:delText>
        </w:r>
        <w:r w:rsidDel="003F1AB9">
          <w:rPr>
            <w:rFonts w:ascii="Arial" w:hAnsi="Arial" w:cs="Arial"/>
            <w:bCs/>
            <w:sz w:val="22"/>
          </w:rPr>
          <w:delText xml:space="preserve">”, </w:delText>
        </w:r>
      </w:del>
      <w:ins w:id="304" w:author="hina qureshi" w:date="2019-08-27T22:18:00Z">
        <w:r w:rsidR="003F1AB9">
          <w:rPr>
            <w:rFonts w:ascii="Arial" w:hAnsi="Arial" w:cs="Arial"/>
            <w:bCs/>
            <w:sz w:val="22"/>
          </w:rPr>
          <w:t xml:space="preserve"> </w:t>
        </w:r>
      </w:ins>
      <w:r w:rsidRPr="00D840BE">
        <w:rPr>
          <w:rFonts w:ascii="Arial" w:hAnsi="Arial" w:cs="Arial"/>
          <w:bCs/>
          <w:sz w:val="22"/>
        </w:rPr>
        <w:t xml:space="preserve">which </w:t>
      </w:r>
      <w:del w:id="305" w:author="hina qureshi" w:date="2019-08-27T22:18:00Z">
        <w:r w:rsidRPr="00D840BE" w:rsidDel="003F1AB9">
          <w:rPr>
            <w:rFonts w:ascii="Arial" w:hAnsi="Arial" w:cs="Arial"/>
            <w:bCs/>
            <w:sz w:val="22"/>
          </w:rPr>
          <w:delText>will be</w:delText>
        </w:r>
      </w:del>
      <w:ins w:id="306" w:author="hina qureshi" w:date="2019-08-27T22:18:00Z">
        <w:r w:rsidR="003F1AB9">
          <w:rPr>
            <w:rFonts w:ascii="Arial" w:hAnsi="Arial" w:cs="Arial"/>
            <w:bCs/>
            <w:sz w:val="22"/>
          </w:rPr>
          <w:t>is</w:t>
        </w:r>
      </w:ins>
      <w:r w:rsidRPr="00D840BE">
        <w:rPr>
          <w:rFonts w:ascii="Arial" w:hAnsi="Arial" w:cs="Arial"/>
          <w:bCs/>
          <w:sz w:val="22"/>
        </w:rPr>
        <w:t xml:space="preserve"> explained in detail in the literature review section.</w:t>
      </w:r>
    </w:p>
    <w:p w14:paraId="477003C1" w14:textId="2F4CD191" w:rsidR="00D840BE" w:rsidRDefault="00D840BE">
      <w:pPr>
        <w:spacing w:line="360" w:lineRule="auto"/>
        <w:rPr>
          <w:rFonts w:ascii="Arial" w:hAnsi="Arial" w:cs="Arial"/>
          <w:bCs/>
          <w:sz w:val="22"/>
        </w:rPr>
      </w:pPr>
    </w:p>
    <w:p w14:paraId="12D239C5" w14:textId="7FD40330" w:rsidR="00423975" w:rsidRPr="00423975" w:rsidRDefault="00423975" w:rsidP="00423975">
      <w:pPr>
        <w:spacing w:line="360" w:lineRule="auto"/>
        <w:rPr>
          <w:rFonts w:ascii="Arial" w:hAnsi="Arial" w:cs="Arial"/>
          <w:bCs/>
          <w:sz w:val="22"/>
        </w:rPr>
      </w:pPr>
      <w:del w:id="307" w:author="hina qureshi" w:date="2019-08-27T22:24:00Z">
        <w:r w:rsidRPr="00423975" w:rsidDel="003F1AB9">
          <w:rPr>
            <w:rFonts w:ascii="Arial" w:hAnsi="Arial" w:cs="Arial"/>
            <w:bCs/>
            <w:sz w:val="22"/>
          </w:rPr>
          <w:delText>However, i</w:delText>
        </w:r>
      </w:del>
      <w:ins w:id="308" w:author="hina qureshi" w:date="2019-08-27T22:24:00Z">
        <w:r w:rsidR="003F1AB9">
          <w:rPr>
            <w:rFonts w:ascii="Arial" w:hAnsi="Arial" w:cs="Arial"/>
            <w:bCs/>
            <w:sz w:val="22"/>
          </w:rPr>
          <w:t>I</w:t>
        </w:r>
      </w:ins>
      <w:r w:rsidRPr="00423975">
        <w:rPr>
          <w:rFonts w:ascii="Arial" w:hAnsi="Arial" w:cs="Arial"/>
          <w:bCs/>
          <w:sz w:val="22"/>
        </w:rPr>
        <w:t>n some cases</w:t>
      </w:r>
      <w:del w:id="309" w:author="Xueyang Li" w:date="2019-08-29T15:31:00Z">
        <w:r w:rsidRPr="00423975" w:rsidDel="00BA01AE">
          <w:rPr>
            <w:rFonts w:ascii="Arial" w:hAnsi="Arial" w:cs="Arial"/>
            <w:bCs/>
            <w:sz w:val="22"/>
          </w:rPr>
          <w:delText xml:space="preserve"> the </w:delText>
        </w:r>
        <w:commentRangeStart w:id="310"/>
        <w:r w:rsidRPr="00BA01AE" w:rsidDel="00BA01AE">
          <w:rPr>
            <w:rFonts w:ascii="Arial" w:hAnsi="Arial" w:cs="Arial"/>
            <w:bCs/>
            <w:sz w:val="22"/>
            <w:shd w:val="pct15" w:color="auto" w:fill="FFFFFF"/>
            <w:rPrChange w:id="311" w:author="Xueyang Li" w:date="2019-08-29T15:25:00Z">
              <w:rPr>
                <w:rFonts w:ascii="Arial" w:hAnsi="Arial" w:cs="Arial"/>
                <w:bCs/>
                <w:sz w:val="22"/>
              </w:rPr>
            </w:rPrChange>
          </w:rPr>
          <w:delText>accuracy</w:delText>
        </w:r>
        <w:commentRangeEnd w:id="310"/>
        <w:r w:rsidR="003F1AB9" w:rsidRPr="00BA01AE" w:rsidDel="00BA01AE">
          <w:rPr>
            <w:rStyle w:val="aa"/>
            <w:shd w:val="pct15" w:color="auto" w:fill="FFFFFF"/>
            <w:rPrChange w:id="312" w:author="Xueyang Li" w:date="2019-08-29T15:25:00Z">
              <w:rPr>
                <w:rStyle w:val="aa"/>
              </w:rPr>
            </w:rPrChange>
          </w:rPr>
          <w:commentReference w:id="310"/>
        </w:r>
        <w:r w:rsidRPr="00423975" w:rsidDel="00BA01AE">
          <w:rPr>
            <w:rFonts w:ascii="Arial" w:hAnsi="Arial" w:cs="Arial"/>
            <w:bCs/>
            <w:sz w:val="22"/>
          </w:rPr>
          <w:delText xml:space="preserve"> of the decision is very important</w:delText>
        </w:r>
      </w:del>
      <w:ins w:id="313" w:author="Xueyang Li" w:date="2019-08-29T15:30:00Z">
        <w:r w:rsidR="00BA01AE">
          <w:rPr>
            <w:rFonts w:ascii="Arial" w:hAnsi="Arial" w:cs="Arial"/>
            <w:bCs/>
            <w:sz w:val="22"/>
          </w:rPr>
          <w:t xml:space="preserve"> we do not have enough time to think carefully</w:t>
        </w:r>
      </w:ins>
      <w:ins w:id="314" w:author="Xueyang Li" w:date="2019-08-29T15:31:00Z">
        <w:r w:rsidR="00BA01AE" w:rsidRPr="00BA01AE">
          <w:t xml:space="preserve"> </w:t>
        </w:r>
        <w:r w:rsidR="00BA01AE" w:rsidRPr="00BA01AE">
          <w:rPr>
            <w:rFonts w:ascii="Arial" w:hAnsi="Arial" w:cs="Arial"/>
            <w:bCs/>
            <w:sz w:val="22"/>
          </w:rPr>
          <w:t>and evaluate alternatives</w:t>
        </w:r>
        <w:r w:rsidR="00BA01AE">
          <w:rPr>
            <w:rFonts w:ascii="Arial" w:hAnsi="Arial" w:cs="Arial"/>
            <w:bCs/>
            <w:sz w:val="22"/>
          </w:rPr>
          <w:t xml:space="preserve"> but </w:t>
        </w:r>
        <w:r w:rsidR="00BA01AE" w:rsidRPr="00423975">
          <w:rPr>
            <w:rFonts w:ascii="Arial" w:hAnsi="Arial" w:cs="Arial"/>
            <w:bCs/>
            <w:sz w:val="22"/>
          </w:rPr>
          <w:t xml:space="preserve">the </w:t>
        </w:r>
        <w:commentRangeStart w:id="315"/>
        <w:r w:rsidR="00BA01AE" w:rsidRPr="00C40A3B">
          <w:rPr>
            <w:rFonts w:ascii="Arial" w:hAnsi="Arial" w:cs="Arial"/>
            <w:bCs/>
            <w:sz w:val="22"/>
            <w:shd w:val="pct15" w:color="auto" w:fill="FFFFFF"/>
          </w:rPr>
          <w:t>accuracy</w:t>
        </w:r>
        <w:commentRangeEnd w:id="315"/>
        <w:r w:rsidR="00BA01AE" w:rsidRPr="00C40A3B">
          <w:rPr>
            <w:rStyle w:val="aa"/>
            <w:shd w:val="pct15" w:color="auto" w:fill="FFFFFF"/>
          </w:rPr>
          <w:commentReference w:id="315"/>
        </w:r>
        <w:r w:rsidR="00BA01AE" w:rsidRPr="00423975">
          <w:rPr>
            <w:rFonts w:ascii="Arial" w:hAnsi="Arial" w:cs="Arial"/>
            <w:bCs/>
            <w:sz w:val="22"/>
          </w:rPr>
          <w:t xml:space="preserve"> of the decision is very important</w:t>
        </w:r>
      </w:ins>
      <w:r w:rsidRPr="00423975">
        <w:rPr>
          <w:rFonts w:ascii="Arial" w:hAnsi="Arial" w:cs="Arial"/>
          <w:bCs/>
          <w:sz w:val="22"/>
        </w:rPr>
        <w:t xml:space="preserve">. For example, </w:t>
      </w:r>
      <w:del w:id="316" w:author="hina qureshi" w:date="2019-08-27T22:26:00Z">
        <w:r w:rsidRPr="00423975" w:rsidDel="003F1AB9">
          <w:rPr>
            <w:rFonts w:ascii="Arial" w:hAnsi="Arial" w:cs="Arial"/>
            <w:bCs/>
            <w:sz w:val="22"/>
          </w:rPr>
          <w:delText xml:space="preserve">the </w:delText>
        </w:r>
        <w:r w:rsidDel="003F1AB9">
          <w:rPr>
            <w:rFonts w:ascii="Arial" w:hAnsi="Arial" w:cs="Arial"/>
            <w:bCs/>
            <w:sz w:val="22"/>
          </w:rPr>
          <w:delText xml:space="preserve">hasty </w:delText>
        </w:r>
        <w:r w:rsidRPr="00423975" w:rsidDel="003F1AB9">
          <w:rPr>
            <w:rFonts w:ascii="Arial" w:hAnsi="Arial" w:cs="Arial"/>
            <w:bCs/>
            <w:sz w:val="22"/>
          </w:rPr>
          <w:delText xml:space="preserve">decision of the national leadership team on the state </w:delText>
        </w:r>
        <w:r w:rsidDel="003F1AB9">
          <w:rPr>
            <w:rFonts w:ascii="Arial" w:hAnsi="Arial" w:cs="Arial"/>
            <w:bCs/>
            <w:sz w:val="22"/>
          </w:rPr>
          <w:delText xml:space="preserve">affairs </w:delText>
        </w:r>
        <w:r w:rsidRPr="00423975" w:rsidDel="003F1AB9">
          <w:rPr>
            <w:rFonts w:ascii="Arial" w:hAnsi="Arial" w:cs="Arial"/>
            <w:bCs/>
            <w:sz w:val="22"/>
          </w:rPr>
          <w:delText xml:space="preserve">may </w:delText>
        </w:r>
        <w:r w:rsidDel="003F1AB9">
          <w:rPr>
            <w:rFonts w:ascii="Arial" w:hAnsi="Arial" w:cs="Arial"/>
            <w:bCs/>
            <w:sz w:val="22"/>
          </w:rPr>
          <w:delText>trigger a</w:delText>
        </w:r>
        <w:r w:rsidRPr="00423975" w:rsidDel="003F1AB9">
          <w:rPr>
            <w:rFonts w:ascii="Arial" w:hAnsi="Arial" w:cs="Arial"/>
            <w:bCs/>
            <w:sz w:val="22"/>
          </w:rPr>
          <w:delText xml:space="preserve"> war</w:delText>
        </w:r>
        <w:r w:rsidDel="003F1AB9">
          <w:rPr>
            <w:rFonts w:ascii="Arial" w:hAnsi="Arial" w:cs="Arial"/>
            <w:bCs/>
            <w:sz w:val="22"/>
          </w:rPr>
          <w:delText>;</w:delText>
        </w:r>
        <w:r w:rsidRPr="00423975" w:rsidDel="003F1AB9">
          <w:rPr>
            <w:rFonts w:ascii="Arial" w:hAnsi="Arial" w:cs="Arial"/>
            <w:bCs/>
            <w:sz w:val="22"/>
          </w:rPr>
          <w:delText xml:space="preserve"> </w:delText>
        </w:r>
      </w:del>
      <w:r>
        <w:rPr>
          <w:rFonts w:ascii="Arial" w:hAnsi="Arial" w:cs="Arial"/>
          <w:bCs/>
          <w:sz w:val="22"/>
        </w:rPr>
        <w:t>t</w:t>
      </w:r>
      <w:r w:rsidRPr="00423975">
        <w:rPr>
          <w:rFonts w:ascii="Arial" w:hAnsi="Arial" w:cs="Arial"/>
          <w:bCs/>
          <w:sz w:val="22"/>
        </w:rPr>
        <w:t xml:space="preserve">he decision of </w:t>
      </w:r>
      <w:del w:id="317" w:author="hina qureshi" w:date="2019-08-27T22:26:00Z">
        <w:r w:rsidRPr="00423975" w:rsidDel="003F1AB9">
          <w:rPr>
            <w:rFonts w:ascii="Arial" w:hAnsi="Arial" w:cs="Arial"/>
            <w:bCs/>
            <w:sz w:val="22"/>
          </w:rPr>
          <w:delText>the company</w:delText>
        </w:r>
      </w:del>
      <w:ins w:id="318" w:author="hina qureshi" w:date="2019-08-27T22:26:00Z">
        <w:r w:rsidR="003F1AB9">
          <w:rPr>
            <w:rFonts w:ascii="Arial" w:hAnsi="Arial" w:cs="Arial"/>
            <w:bCs/>
            <w:sz w:val="22"/>
          </w:rPr>
          <w:t>a</w:t>
        </w:r>
      </w:ins>
      <w:r w:rsidRPr="00423975">
        <w:rPr>
          <w:rFonts w:ascii="Arial" w:hAnsi="Arial" w:cs="Arial"/>
          <w:bCs/>
          <w:sz w:val="22"/>
        </w:rPr>
        <w:t xml:space="preserve"> management team on whether to enter the new </w:t>
      </w:r>
      <w:del w:id="319" w:author="hina qureshi" w:date="2019-08-27T22:26:00Z">
        <w:r w:rsidRPr="00423975" w:rsidDel="003F1AB9">
          <w:rPr>
            <w:rFonts w:ascii="Arial" w:hAnsi="Arial" w:cs="Arial"/>
            <w:bCs/>
            <w:sz w:val="22"/>
          </w:rPr>
          <w:delText>business field</w:delText>
        </w:r>
      </w:del>
      <w:ins w:id="320" w:author="hina qureshi" w:date="2019-08-27T22:27:00Z">
        <w:r w:rsidR="003F1AB9">
          <w:rPr>
            <w:rFonts w:ascii="Arial" w:hAnsi="Arial" w:cs="Arial"/>
            <w:bCs/>
            <w:sz w:val="22"/>
          </w:rPr>
          <w:t>market or product range</w:t>
        </w:r>
      </w:ins>
      <w:r w:rsidRPr="00423975">
        <w:rPr>
          <w:rFonts w:ascii="Arial" w:hAnsi="Arial" w:cs="Arial"/>
          <w:bCs/>
          <w:sz w:val="22"/>
        </w:rPr>
        <w:t xml:space="preserve"> may determine the survival of the company. </w:t>
      </w:r>
      <w:del w:id="321" w:author="hina qureshi" w:date="2019-08-27T22:27:00Z">
        <w:r w:rsidDel="00FF14F9">
          <w:rPr>
            <w:rFonts w:ascii="Arial" w:hAnsi="Arial" w:cs="Arial"/>
            <w:bCs/>
            <w:sz w:val="22"/>
          </w:rPr>
          <w:delText>But</w:delText>
        </w:r>
        <w:r w:rsidRPr="00423975" w:rsidDel="00FF14F9">
          <w:rPr>
            <w:rFonts w:ascii="Arial" w:hAnsi="Arial" w:cs="Arial"/>
            <w:bCs/>
            <w:sz w:val="22"/>
          </w:rPr>
          <w:delText xml:space="preserve"> in this case we</w:delText>
        </w:r>
        <w:r w:rsidDel="00FF14F9">
          <w:rPr>
            <w:rFonts w:ascii="Arial" w:hAnsi="Arial" w:cs="Arial"/>
            <w:bCs/>
            <w:sz w:val="22"/>
          </w:rPr>
          <w:delText xml:space="preserve"> sometimes</w:delText>
        </w:r>
        <w:r w:rsidRPr="00423975" w:rsidDel="00FF14F9">
          <w:rPr>
            <w:rFonts w:ascii="Arial" w:hAnsi="Arial" w:cs="Arial"/>
            <w:bCs/>
            <w:sz w:val="22"/>
          </w:rPr>
          <w:delText xml:space="preserve"> do not have enough time to think carefully and evaluate alternatives, which can lead to poor group decision outcomes. </w:delText>
        </w:r>
      </w:del>
      <w:r w:rsidRPr="00423975">
        <w:rPr>
          <w:rFonts w:ascii="Arial" w:hAnsi="Arial" w:cs="Arial"/>
          <w:bCs/>
          <w:sz w:val="22"/>
        </w:rPr>
        <w:t xml:space="preserve">The </w:t>
      </w:r>
      <w:ins w:id="322" w:author="Xueyang Li" w:date="2019-08-29T15:27:00Z">
        <w:r w:rsidR="00BA01AE">
          <w:rPr>
            <w:rFonts w:ascii="Arial" w:hAnsi="Arial" w:cs="Arial"/>
            <w:sz w:val="22"/>
          </w:rPr>
          <w:t>Attentional Focus Model (AFM)</w:t>
        </w:r>
      </w:ins>
      <w:commentRangeStart w:id="323"/>
      <w:del w:id="324" w:author="Xueyang Li" w:date="2019-08-29T15:27:00Z">
        <w:r w:rsidRPr="00423975" w:rsidDel="00BA01AE">
          <w:rPr>
            <w:rFonts w:ascii="Arial" w:hAnsi="Arial" w:cs="Arial"/>
            <w:bCs/>
            <w:sz w:val="22"/>
          </w:rPr>
          <w:delText xml:space="preserve">AFM </w:delText>
        </w:r>
        <w:commentRangeEnd w:id="323"/>
        <w:r w:rsidR="00FF14F9" w:rsidDel="00BA01AE">
          <w:rPr>
            <w:rStyle w:val="aa"/>
          </w:rPr>
          <w:commentReference w:id="323"/>
        </w:r>
        <w:r w:rsidRPr="00423975" w:rsidDel="00BA01AE">
          <w:rPr>
            <w:rFonts w:ascii="Arial" w:hAnsi="Arial" w:cs="Arial"/>
            <w:bCs/>
            <w:sz w:val="22"/>
          </w:rPr>
          <w:delText>model</w:delText>
        </w:r>
      </w:del>
      <w:r w:rsidRPr="00423975">
        <w:rPr>
          <w:rFonts w:ascii="Arial" w:hAnsi="Arial" w:cs="Arial"/>
          <w:bCs/>
          <w:sz w:val="22"/>
        </w:rPr>
        <w:t xml:space="preserve"> proposed by</w:t>
      </w:r>
      <w:r w:rsidRPr="00423975">
        <w:rPr>
          <w:rFonts w:ascii="Arial" w:hAnsi="Arial" w:cs="Arial"/>
          <w:sz w:val="22"/>
        </w:rPr>
        <w:t xml:space="preserve"> </w:t>
      </w:r>
      <w:r>
        <w:rPr>
          <w:rFonts w:ascii="Arial" w:hAnsi="Arial" w:cs="Arial"/>
          <w:sz w:val="22"/>
        </w:rPr>
        <w:t>Karau and Kelly (1992)</w:t>
      </w:r>
      <w:r w:rsidRPr="00423975">
        <w:rPr>
          <w:rFonts w:ascii="Arial" w:hAnsi="Arial" w:cs="Arial"/>
          <w:bCs/>
          <w:sz w:val="22"/>
        </w:rPr>
        <w:t xml:space="preserve"> shows that under limited time conditions, the performance of group decision-making is related to the complexity of decision-making content. </w:t>
      </w:r>
      <w:ins w:id="325" w:author="Xueyang Li" w:date="2019-08-29T15:39:00Z">
        <w:r w:rsidR="003D779A" w:rsidRPr="003D779A">
          <w:rPr>
            <w:rFonts w:ascii="Arial" w:hAnsi="Arial" w:cs="Arial"/>
            <w:bCs/>
            <w:sz w:val="22"/>
          </w:rPr>
          <w:t>When the content of the decision is simple, the efficiency of decision</w:t>
        </w:r>
        <w:r w:rsidR="003D779A">
          <w:rPr>
            <w:rFonts w:ascii="Arial" w:hAnsi="Arial" w:cs="Arial"/>
            <w:bCs/>
            <w:sz w:val="22"/>
          </w:rPr>
          <w:t xml:space="preserve"> making</w:t>
        </w:r>
        <w:r w:rsidR="003D779A" w:rsidRPr="003D779A">
          <w:rPr>
            <w:rFonts w:ascii="Arial" w:hAnsi="Arial" w:cs="Arial"/>
            <w:bCs/>
            <w:sz w:val="22"/>
          </w:rPr>
          <w:t xml:space="preserve"> can be improved because of time pressure, restrictive communication and increased consensus pressure.</w:t>
        </w:r>
      </w:ins>
      <w:commentRangeStart w:id="326"/>
      <w:del w:id="327" w:author="Xueyang Li" w:date="2019-08-29T15:39:00Z">
        <w:r w:rsidRPr="00423975" w:rsidDel="003D779A">
          <w:rPr>
            <w:rFonts w:ascii="Arial" w:hAnsi="Arial" w:cs="Arial"/>
            <w:bCs/>
            <w:sz w:val="22"/>
          </w:rPr>
          <w:delText>When the content of the decision is simple, time pressure</w:delText>
        </w:r>
        <w:r w:rsidDel="003D779A">
          <w:rPr>
            <w:rFonts w:ascii="Arial" w:hAnsi="Arial" w:cs="Arial"/>
            <w:bCs/>
            <w:sz w:val="22"/>
          </w:rPr>
          <w:delText>,</w:delText>
        </w:r>
        <w:r w:rsidRPr="00423975" w:rsidDel="003D779A">
          <w:rPr>
            <w:rFonts w:ascii="Arial" w:hAnsi="Arial" w:cs="Arial"/>
            <w:bCs/>
            <w:sz w:val="22"/>
          </w:rPr>
          <w:delText xml:space="preserve"> accompanying restrictive communication and increased consensus pressure </w:delText>
        </w:r>
        <w:r w:rsidDel="003D779A">
          <w:rPr>
            <w:rFonts w:ascii="Arial" w:hAnsi="Arial" w:cs="Arial"/>
            <w:bCs/>
            <w:sz w:val="22"/>
          </w:rPr>
          <w:delText>can</w:delText>
        </w:r>
        <w:r w:rsidRPr="00423975" w:rsidDel="003D779A">
          <w:rPr>
            <w:rFonts w:ascii="Arial" w:hAnsi="Arial" w:cs="Arial"/>
            <w:bCs/>
            <w:sz w:val="22"/>
          </w:rPr>
          <w:delText xml:space="preserve"> actually improve decision</w:delText>
        </w:r>
        <w:r w:rsidDel="003D779A">
          <w:rPr>
            <w:rFonts w:ascii="Arial" w:hAnsi="Arial" w:cs="Arial"/>
            <w:bCs/>
            <w:sz w:val="22"/>
          </w:rPr>
          <w:delText xml:space="preserve"> </w:delText>
        </w:r>
        <w:r w:rsidRPr="00423975" w:rsidDel="003D779A">
          <w:rPr>
            <w:rFonts w:ascii="Arial" w:hAnsi="Arial" w:cs="Arial"/>
            <w:bCs/>
            <w:sz w:val="22"/>
          </w:rPr>
          <w:delText>-</w:delText>
        </w:r>
        <w:r w:rsidDel="003D779A">
          <w:rPr>
            <w:rFonts w:ascii="Arial" w:hAnsi="Arial" w:cs="Arial"/>
            <w:bCs/>
            <w:sz w:val="22"/>
          </w:rPr>
          <w:delText xml:space="preserve"> </w:delText>
        </w:r>
        <w:r w:rsidRPr="00423975" w:rsidDel="003D779A">
          <w:rPr>
            <w:rFonts w:ascii="Arial" w:hAnsi="Arial" w:cs="Arial"/>
            <w:bCs/>
            <w:sz w:val="22"/>
          </w:rPr>
          <w:delText>making efficiency</w:delText>
        </w:r>
        <w:commentRangeEnd w:id="326"/>
        <w:r w:rsidR="00FF14F9" w:rsidDel="003D779A">
          <w:rPr>
            <w:rStyle w:val="aa"/>
          </w:rPr>
          <w:commentReference w:id="326"/>
        </w:r>
        <w:r w:rsidRPr="00423975" w:rsidDel="003D779A">
          <w:rPr>
            <w:rFonts w:ascii="Arial" w:hAnsi="Arial" w:cs="Arial"/>
            <w:bCs/>
            <w:sz w:val="22"/>
          </w:rPr>
          <w:delText>.</w:delText>
        </w:r>
      </w:del>
      <w:r w:rsidRPr="00423975">
        <w:rPr>
          <w:rFonts w:ascii="Arial" w:hAnsi="Arial" w:cs="Arial"/>
          <w:bCs/>
          <w:sz w:val="22"/>
        </w:rPr>
        <w:t xml:space="preserve"> However, as </w:t>
      </w:r>
      <w:r w:rsidR="00920E70">
        <w:rPr>
          <w:rFonts w:ascii="Arial" w:hAnsi="Arial" w:cs="Arial"/>
          <w:bCs/>
          <w:sz w:val="22"/>
        </w:rPr>
        <w:t>discussion</w:t>
      </w:r>
      <w:r w:rsidRPr="00423975">
        <w:rPr>
          <w:rFonts w:ascii="Arial" w:hAnsi="Arial" w:cs="Arial"/>
          <w:bCs/>
          <w:sz w:val="22"/>
        </w:rPr>
        <w:t xml:space="preserve"> content becomes more complex, time </w:t>
      </w:r>
      <w:r w:rsidRPr="00423975">
        <w:rPr>
          <w:rFonts w:ascii="Arial" w:hAnsi="Arial" w:cs="Arial"/>
          <w:bCs/>
          <w:sz w:val="22"/>
        </w:rPr>
        <w:lastRenderedPageBreak/>
        <w:t>pressure can cause members to ignore important clues, resulting in poor decisions.</w:t>
      </w:r>
      <w:del w:id="328" w:author="hina qureshi" w:date="2019-08-27T22:29:00Z">
        <w:r w:rsidRPr="00423975" w:rsidDel="00FF14F9">
          <w:rPr>
            <w:rFonts w:ascii="Arial" w:hAnsi="Arial" w:cs="Arial"/>
            <w:bCs/>
            <w:sz w:val="22"/>
          </w:rPr>
          <w:delText xml:space="preserve"> At present</w:delText>
        </w:r>
      </w:del>
      <w:ins w:id="329" w:author="hina qureshi" w:date="2019-08-27T22:29:00Z">
        <w:r w:rsidR="00FF14F9">
          <w:rPr>
            <w:rFonts w:ascii="Arial" w:hAnsi="Arial" w:cs="Arial"/>
            <w:bCs/>
            <w:sz w:val="22"/>
          </w:rPr>
          <w:t xml:space="preserve"> </w:t>
        </w:r>
      </w:ins>
      <w:del w:id="330" w:author="hina qureshi" w:date="2019-08-27T22:29:00Z">
        <w:r w:rsidRPr="00423975" w:rsidDel="00FF14F9">
          <w:rPr>
            <w:rFonts w:ascii="Arial" w:hAnsi="Arial" w:cs="Arial"/>
            <w:bCs/>
            <w:sz w:val="22"/>
          </w:rPr>
          <w:delText>,</w:delText>
        </w:r>
      </w:del>
      <w:ins w:id="331" w:author="hina qureshi" w:date="2019-08-27T22:29:00Z">
        <w:r w:rsidR="00FF14F9">
          <w:rPr>
            <w:rFonts w:ascii="Arial" w:hAnsi="Arial" w:cs="Arial"/>
            <w:bCs/>
            <w:sz w:val="22"/>
          </w:rPr>
          <w:t xml:space="preserve">The two </w:t>
        </w:r>
      </w:ins>
      <w:ins w:id="332" w:author="hina qureshi" w:date="2019-08-27T22:30:00Z">
        <w:r w:rsidR="00FF14F9">
          <w:rPr>
            <w:rFonts w:ascii="Arial" w:hAnsi="Arial" w:cs="Arial"/>
            <w:bCs/>
            <w:sz w:val="22"/>
          </w:rPr>
          <w:t>topics</w:t>
        </w:r>
      </w:ins>
      <w:ins w:id="333" w:author="hina qureshi" w:date="2019-08-27T22:29:00Z">
        <w:r w:rsidR="00FF14F9">
          <w:rPr>
            <w:rFonts w:ascii="Arial" w:hAnsi="Arial" w:cs="Arial"/>
            <w:bCs/>
            <w:sz w:val="22"/>
          </w:rPr>
          <w:t xml:space="preserve"> of</w:t>
        </w:r>
      </w:ins>
      <w:r w:rsidR="00920E70" w:rsidRPr="00920E70">
        <w:t xml:space="preserve"> </w:t>
      </w:r>
      <w:r w:rsidR="00920E70" w:rsidRPr="00920E70">
        <w:rPr>
          <w:rFonts w:ascii="Arial" w:hAnsi="Arial" w:cs="Arial"/>
          <w:bCs/>
          <w:sz w:val="22"/>
        </w:rPr>
        <w:t>time pressure and groupthink are often studied separately,</w:t>
      </w:r>
      <w:r w:rsidRPr="00423975">
        <w:rPr>
          <w:rFonts w:ascii="Arial" w:hAnsi="Arial" w:cs="Arial"/>
          <w:bCs/>
          <w:sz w:val="22"/>
        </w:rPr>
        <w:t xml:space="preserve"> </w:t>
      </w:r>
      <w:r w:rsidR="00920E70">
        <w:rPr>
          <w:rFonts w:ascii="Arial" w:hAnsi="Arial" w:cs="Arial"/>
          <w:bCs/>
          <w:sz w:val="22"/>
        </w:rPr>
        <w:t xml:space="preserve">and </w:t>
      </w:r>
      <w:r w:rsidRPr="00423975">
        <w:rPr>
          <w:rFonts w:ascii="Arial" w:hAnsi="Arial" w:cs="Arial"/>
          <w:bCs/>
          <w:sz w:val="22"/>
        </w:rPr>
        <w:t xml:space="preserve">there is little research on </w:t>
      </w:r>
      <w:del w:id="334" w:author="hina qureshi" w:date="2019-08-27T22:30:00Z">
        <w:r w:rsidRPr="00423975" w:rsidDel="00FF14F9">
          <w:rPr>
            <w:rFonts w:ascii="Arial" w:hAnsi="Arial" w:cs="Arial"/>
            <w:bCs/>
            <w:sz w:val="22"/>
          </w:rPr>
          <w:delText xml:space="preserve">the mechanism of </w:delText>
        </w:r>
      </w:del>
      <w:r w:rsidRPr="00423975">
        <w:rPr>
          <w:rFonts w:ascii="Arial" w:hAnsi="Arial" w:cs="Arial"/>
          <w:bCs/>
          <w:sz w:val="22"/>
        </w:rPr>
        <w:t>how group decision</w:t>
      </w:r>
      <w:del w:id="335" w:author="hina qureshi" w:date="2019-08-27T22:29:00Z">
        <w:r w:rsidR="00920E70" w:rsidDel="00FF14F9">
          <w:rPr>
            <w:rFonts w:ascii="Arial" w:hAnsi="Arial" w:cs="Arial"/>
            <w:bCs/>
            <w:sz w:val="22"/>
          </w:rPr>
          <w:delText xml:space="preserve"> </w:delText>
        </w:r>
      </w:del>
      <w:r w:rsidRPr="00423975">
        <w:rPr>
          <w:rFonts w:ascii="Arial" w:hAnsi="Arial" w:cs="Arial"/>
          <w:bCs/>
          <w:sz w:val="22"/>
        </w:rPr>
        <w:t>-</w:t>
      </w:r>
      <w:del w:id="336" w:author="hina qureshi" w:date="2019-08-27T22:29:00Z">
        <w:r w:rsidR="00920E70" w:rsidDel="00FF14F9">
          <w:rPr>
            <w:rFonts w:ascii="Arial" w:hAnsi="Arial" w:cs="Arial"/>
            <w:bCs/>
            <w:sz w:val="22"/>
          </w:rPr>
          <w:delText xml:space="preserve"> </w:delText>
        </w:r>
      </w:del>
      <w:r w:rsidRPr="00423975">
        <w:rPr>
          <w:rFonts w:ascii="Arial" w:hAnsi="Arial" w:cs="Arial"/>
          <w:bCs/>
          <w:sz w:val="22"/>
        </w:rPr>
        <w:t>making is influenced by groupthink under time pressure.</w:t>
      </w:r>
    </w:p>
    <w:p w14:paraId="25FEF5C3" w14:textId="77777777" w:rsidR="00423975" w:rsidRPr="00423975" w:rsidRDefault="00423975" w:rsidP="00423975">
      <w:pPr>
        <w:spacing w:line="360" w:lineRule="auto"/>
        <w:rPr>
          <w:rFonts w:ascii="Arial" w:hAnsi="Arial" w:cs="Arial"/>
          <w:bCs/>
          <w:sz w:val="22"/>
        </w:rPr>
      </w:pPr>
    </w:p>
    <w:p w14:paraId="072B5684" w14:textId="77777777" w:rsidR="00D8657F" w:rsidDel="006274A6" w:rsidRDefault="007875DB">
      <w:pPr>
        <w:spacing w:line="360" w:lineRule="auto"/>
        <w:rPr>
          <w:ins w:id="337" w:author="hina qureshi" w:date="2019-08-27T22:31:00Z"/>
          <w:del w:id="338" w:author="Xueyang Li" w:date="2019-08-29T15:47:00Z"/>
          <w:rFonts w:ascii="Arial" w:hAnsi="Arial" w:cs="Arial"/>
          <w:bCs/>
          <w:sz w:val="22"/>
        </w:rPr>
      </w:pPr>
      <w:r w:rsidRPr="007875DB">
        <w:rPr>
          <w:rFonts w:ascii="Arial" w:hAnsi="Arial" w:cs="Arial"/>
          <w:bCs/>
          <w:sz w:val="22"/>
        </w:rPr>
        <w:t xml:space="preserve">Based on the groupthink model proposed by Janis (1972), this paper further hypothesizes and tests how groupthink affects group decision making under time-limited conditions. </w:t>
      </w:r>
    </w:p>
    <w:p w14:paraId="311061F9" w14:textId="2AF49F05" w:rsidR="00D840BE" w:rsidRPr="00423975" w:rsidRDefault="007875DB">
      <w:pPr>
        <w:spacing w:line="360" w:lineRule="auto"/>
        <w:rPr>
          <w:rFonts w:ascii="Arial" w:hAnsi="Arial" w:cs="Arial"/>
          <w:bCs/>
          <w:sz w:val="22"/>
        </w:rPr>
      </w:pPr>
      <w:r w:rsidRPr="007875DB">
        <w:rPr>
          <w:rFonts w:ascii="Arial" w:hAnsi="Arial" w:cs="Arial"/>
          <w:bCs/>
          <w:sz w:val="22"/>
        </w:rPr>
        <w:t>Before discussing the hypothes</w:t>
      </w:r>
      <w:r>
        <w:rPr>
          <w:rFonts w:ascii="Arial" w:hAnsi="Arial" w:cs="Arial"/>
          <w:bCs/>
          <w:sz w:val="22"/>
        </w:rPr>
        <w:t>es presented</w:t>
      </w:r>
      <w:r w:rsidRPr="007875DB">
        <w:rPr>
          <w:rFonts w:ascii="Arial" w:hAnsi="Arial" w:cs="Arial"/>
          <w:bCs/>
          <w:sz w:val="22"/>
        </w:rPr>
        <w:t xml:space="preserve"> in detail, we review the previous literature </w:t>
      </w:r>
      <w:del w:id="339" w:author="hina qureshi" w:date="2019-08-27T22:31:00Z">
        <w:r w:rsidDel="00D8657F">
          <w:rPr>
            <w:rFonts w:ascii="Arial" w:hAnsi="Arial" w:cs="Arial"/>
            <w:bCs/>
            <w:sz w:val="22"/>
          </w:rPr>
          <w:delText xml:space="preserve">that </w:delText>
        </w:r>
      </w:del>
      <w:ins w:id="340" w:author="hina qureshi" w:date="2019-08-27T22:31:00Z">
        <w:r w:rsidR="00D8657F">
          <w:rPr>
            <w:rFonts w:ascii="Arial" w:hAnsi="Arial" w:cs="Arial"/>
            <w:bCs/>
            <w:sz w:val="22"/>
          </w:rPr>
          <w:t>related to</w:t>
        </w:r>
      </w:ins>
      <w:del w:id="341" w:author="hina qureshi" w:date="2019-08-27T22:31:00Z">
        <w:r w:rsidDel="00D8657F">
          <w:rPr>
            <w:rFonts w:ascii="Arial" w:hAnsi="Arial" w:cs="Arial"/>
            <w:bCs/>
            <w:sz w:val="22"/>
          </w:rPr>
          <w:delText>researched</w:delText>
        </w:r>
      </w:del>
      <w:r w:rsidRPr="007875DB">
        <w:rPr>
          <w:rFonts w:ascii="Arial" w:hAnsi="Arial" w:cs="Arial"/>
          <w:bCs/>
          <w:sz w:val="22"/>
        </w:rPr>
        <w:t xml:space="preserve"> time pressure and group decision making, and </w:t>
      </w:r>
      <w:del w:id="342" w:author="hina qureshi" w:date="2019-08-27T22:31:00Z">
        <w:r w:rsidRPr="007875DB" w:rsidDel="00D8657F">
          <w:rPr>
            <w:rFonts w:ascii="Arial" w:hAnsi="Arial" w:cs="Arial"/>
            <w:bCs/>
            <w:sz w:val="22"/>
          </w:rPr>
          <w:delText xml:space="preserve">introduce </w:delText>
        </w:r>
      </w:del>
      <w:ins w:id="343" w:author="hina qureshi" w:date="2019-08-27T22:31:00Z">
        <w:r w:rsidR="00D8657F">
          <w:rPr>
            <w:rFonts w:ascii="Arial" w:hAnsi="Arial" w:cs="Arial"/>
            <w:bCs/>
            <w:sz w:val="22"/>
          </w:rPr>
          <w:t>discuss</w:t>
        </w:r>
        <w:r w:rsidR="00D8657F" w:rsidRPr="007875DB">
          <w:rPr>
            <w:rFonts w:ascii="Arial" w:hAnsi="Arial" w:cs="Arial"/>
            <w:bCs/>
            <w:sz w:val="22"/>
          </w:rPr>
          <w:t xml:space="preserve"> </w:t>
        </w:r>
      </w:ins>
      <w:r w:rsidRPr="007875DB">
        <w:rPr>
          <w:rFonts w:ascii="Arial" w:hAnsi="Arial" w:cs="Arial"/>
          <w:bCs/>
          <w:sz w:val="22"/>
        </w:rPr>
        <w:t xml:space="preserve">some important related models. The research methods and experimental design </w:t>
      </w:r>
      <w:r>
        <w:rPr>
          <w:rFonts w:ascii="Arial" w:hAnsi="Arial" w:cs="Arial"/>
          <w:bCs/>
          <w:sz w:val="22"/>
        </w:rPr>
        <w:t>are</w:t>
      </w:r>
      <w:r w:rsidRPr="007875DB">
        <w:rPr>
          <w:rFonts w:ascii="Arial" w:hAnsi="Arial" w:cs="Arial"/>
          <w:bCs/>
          <w:sz w:val="22"/>
        </w:rPr>
        <w:t xml:space="preserve"> then presented, and the experimental results </w:t>
      </w:r>
      <w:r>
        <w:rPr>
          <w:rFonts w:ascii="Arial" w:hAnsi="Arial" w:cs="Arial"/>
          <w:bCs/>
          <w:sz w:val="22"/>
        </w:rPr>
        <w:t>are</w:t>
      </w:r>
      <w:r w:rsidRPr="007875DB">
        <w:rPr>
          <w:rFonts w:ascii="Arial" w:hAnsi="Arial" w:cs="Arial"/>
          <w:bCs/>
          <w:sz w:val="22"/>
        </w:rPr>
        <w:t xml:space="preserve"> discussed in detail. Finally, the conclusions</w:t>
      </w:r>
      <w:r>
        <w:rPr>
          <w:rFonts w:ascii="Arial" w:hAnsi="Arial" w:cs="Arial"/>
          <w:bCs/>
          <w:sz w:val="22"/>
        </w:rPr>
        <w:t xml:space="preserve"> including many valuable </w:t>
      </w:r>
      <w:r w:rsidR="00FF6601">
        <w:rPr>
          <w:rFonts w:ascii="Arial" w:hAnsi="Arial" w:cs="Arial"/>
          <w:bCs/>
          <w:sz w:val="22"/>
        </w:rPr>
        <w:t>information found in this</w:t>
      </w:r>
      <w:r w:rsidRPr="007875DB">
        <w:rPr>
          <w:rFonts w:ascii="Arial" w:hAnsi="Arial" w:cs="Arial"/>
          <w:bCs/>
          <w:sz w:val="22"/>
        </w:rPr>
        <w:t xml:space="preserve"> study are summarized, </w:t>
      </w:r>
      <w:r>
        <w:rPr>
          <w:rFonts w:ascii="Arial" w:hAnsi="Arial" w:cs="Arial"/>
          <w:bCs/>
          <w:sz w:val="22"/>
        </w:rPr>
        <w:t>while</w:t>
      </w:r>
      <w:r w:rsidRPr="007875DB">
        <w:rPr>
          <w:rFonts w:ascii="Arial" w:hAnsi="Arial" w:cs="Arial"/>
          <w:bCs/>
          <w:sz w:val="22"/>
        </w:rPr>
        <w:t xml:space="preserve"> some existing deficiencies are discussed and the direction for future research is provided.</w:t>
      </w:r>
    </w:p>
    <w:p w14:paraId="67188D8B" w14:textId="0585522B" w:rsidR="00D8657F" w:rsidRDefault="00D8657F">
      <w:pPr>
        <w:widowControl/>
        <w:jc w:val="left"/>
        <w:rPr>
          <w:ins w:id="344" w:author="hina qureshi" w:date="2019-08-27T22:32:00Z"/>
          <w:rFonts w:ascii="Arial" w:hAnsi="Arial" w:cs="Arial"/>
          <w:bCs/>
          <w:sz w:val="22"/>
        </w:rPr>
      </w:pPr>
      <w:ins w:id="345" w:author="hina qureshi" w:date="2019-08-27T22:32:00Z">
        <w:r>
          <w:rPr>
            <w:rFonts w:ascii="Arial" w:hAnsi="Arial" w:cs="Arial"/>
            <w:bCs/>
            <w:sz w:val="22"/>
          </w:rPr>
          <w:br w:type="page"/>
        </w:r>
      </w:ins>
    </w:p>
    <w:p w14:paraId="66ADFCCF" w14:textId="77777777" w:rsidR="00D840BE" w:rsidRPr="000E2CF8" w:rsidRDefault="00D840BE">
      <w:pPr>
        <w:spacing w:line="360" w:lineRule="auto"/>
        <w:rPr>
          <w:rFonts w:ascii="Arial" w:hAnsi="Arial" w:cs="Arial"/>
          <w:bCs/>
          <w:sz w:val="22"/>
        </w:rPr>
      </w:pPr>
    </w:p>
    <w:p w14:paraId="1FE63A01" w14:textId="5A16CFB7" w:rsidR="004531E8" w:rsidRDefault="00CA37DE">
      <w:pPr>
        <w:pStyle w:val="1"/>
        <w:pPrChange w:id="346" w:author="hina qureshi" w:date="2019-08-27T22:32:00Z">
          <w:pPr>
            <w:spacing w:line="360" w:lineRule="auto"/>
          </w:pPr>
        </w:pPrChange>
      </w:pPr>
      <w:bookmarkStart w:id="347" w:name="_Toc18005610"/>
      <w:r>
        <w:rPr>
          <w:rFonts w:hint="eastAsia"/>
        </w:rPr>
        <w:t>Literature review</w:t>
      </w:r>
      <w:bookmarkEnd w:id="347"/>
    </w:p>
    <w:p w14:paraId="55736537" w14:textId="77777777" w:rsidR="00795DF3" w:rsidRDefault="00795DF3">
      <w:pPr>
        <w:spacing w:line="360" w:lineRule="auto"/>
        <w:rPr>
          <w:rFonts w:ascii="Arial" w:hAnsi="Arial" w:cs="Arial"/>
          <w:b/>
          <w:sz w:val="22"/>
        </w:rPr>
      </w:pPr>
    </w:p>
    <w:p w14:paraId="5E4BF3EE" w14:textId="5EC32DB4" w:rsidR="004531E8" w:rsidRDefault="00CA37DE">
      <w:pPr>
        <w:spacing w:line="360" w:lineRule="auto"/>
        <w:rPr>
          <w:rFonts w:ascii="Arial" w:hAnsi="Arial" w:cs="Arial"/>
          <w:sz w:val="22"/>
          <w:lang w:val="en-US"/>
        </w:rPr>
      </w:pPr>
      <w:del w:id="348" w:author="hina qureshi" w:date="2019-08-27T22:32:00Z">
        <w:r w:rsidDel="00D8657F">
          <w:rPr>
            <w:rFonts w:ascii="Arial" w:hAnsi="Arial" w:cs="Arial"/>
            <w:sz w:val="22"/>
          </w:rPr>
          <w:delText>Collective decision-making plays an important role in social life, which has attracted the attention of a large number of researchers.</w:delText>
        </w:r>
        <w:r w:rsidDel="00D8657F">
          <w:rPr>
            <w:rFonts w:ascii="Arial" w:hAnsi="Arial" w:cs="Arial" w:hint="eastAsia"/>
            <w:sz w:val="22"/>
          </w:rPr>
          <w:delText xml:space="preserve"> </w:delText>
        </w:r>
      </w:del>
      <w:r>
        <w:rPr>
          <w:rFonts w:ascii="Arial" w:hAnsi="Arial" w:cs="Arial"/>
          <w:sz w:val="22"/>
        </w:rPr>
        <w:t>Collective decision-making is a sub-area of collective behaviour, involving how group</w:t>
      </w:r>
      <w:r>
        <w:rPr>
          <w:rFonts w:ascii="Arial" w:hAnsi="Arial" w:cs="Arial" w:hint="eastAsia"/>
          <w:sz w:val="22"/>
        </w:rPr>
        <w:t>s</w:t>
      </w:r>
      <w:r>
        <w:rPr>
          <w:rFonts w:ascii="Arial" w:hAnsi="Arial" w:cs="Arial"/>
          <w:sz w:val="22"/>
        </w:rPr>
        <w:t xml:space="preserve"> make decisions. </w:t>
      </w:r>
      <w:del w:id="349" w:author="Xueyang Li" w:date="2019-08-29T20:51:00Z">
        <w:r w:rsidDel="00C90E3C">
          <w:rPr>
            <w:rFonts w:ascii="Arial" w:hAnsi="Arial" w:cs="Arial"/>
            <w:sz w:val="22"/>
          </w:rPr>
          <w:delText xml:space="preserve">Almost all </w:delText>
        </w:r>
        <w:commentRangeStart w:id="350"/>
        <w:r w:rsidR="005C0725" w:rsidDel="00C90E3C">
          <w:rPr>
            <w:rFonts w:ascii="Arial" w:hAnsi="Arial" w:cs="Arial"/>
            <w:sz w:val="22"/>
          </w:rPr>
          <w:delText>behavioural</w:delText>
        </w:r>
        <w:r w:rsidDel="00C90E3C">
          <w:rPr>
            <w:rFonts w:ascii="Arial" w:hAnsi="Arial" w:cs="Arial" w:hint="eastAsia"/>
            <w:sz w:val="22"/>
          </w:rPr>
          <w:delText xml:space="preserve"> aspects</w:delText>
        </w:r>
        <w:r w:rsidDel="00C90E3C">
          <w:rPr>
            <w:rFonts w:ascii="Arial" w:hAnsi="Arial" w:cs="Arial"/>
            <w:sz w:val="22"/>
          </w:rPr>
          <w:delText xml:space="preserve"> can be considered </w:delText>
        </w:r>
        <w:commentRangeEnd w:id="350"/>
        <w:r w:rsidR="00D8657F" w:rsidDel="00C90E3C">
          <w:rPr>
            <w:rStyle w:val="aa"/>
          </w:rPr>
          <w:commentReference w:id="350"/>
        </w:r>
        <w:r w:rsidDel="00C90E3C">
          <w:rPr>
            <w:rFonts w:ascii="Arial" w:hAnsi="Arial" w:cs="Arial"/>
            <w:sz w:val="22"/>
          </w:rPr>
          <w:delText>in a decision-making environment</w:delText>
        </w:r>
        <w:r w:rsidDel="00C90E3C">
          <w:rPr>
            <w:rFonts w:ascii="Arial" w:hAnsi="Arial" w:cs="Arial" w:hint="eastAsia"/>
            <w:sz w:val="22"/>
          </w:rPr>
          <w:delText xml:space="preserve"> (</w:delText>
        </w:r>
        <w:r w:rsidDel="00C90E3C">
          <w:rPr>
            <w:rFonts w:ascii="Arial" w:hAnsi="Arial" w:cs="Arial"/>
            <w:sz w:val="22"/>
          </w:rPr>
          <w:delText>Bose, T., Reina, A., &amp; Marshall, J. A.</w:delText>
        </w:r>
        <w:r w:rsidDel="00C90E3C">
          <w:rPr>
            <w:rFonts w:ascii="Arial" w:hAnsi="Arial" w:cs="Arial" w:hint="eastAsia"/>
            <w:sz w:val="22"/>
          </w:rPr>
          <w:delText>, 2017)</w:delText>
        </w:r>
        <w:r w:rsidDel="00C90E3C">
          <w:rPr>
            <w:rFonts w:ascii="Arial" w:hAnsi="Arial" w:cs="Arial"/>
            <w:sz w:val="22"/>
          </w:rPr>
          <w:delText>.</w:delText>
        </w:r>
        <w:r w:rsidDel="00C90E3C">
          <w:rPr>
            <w:rFonts w:ascii="Arial" w:hAnsi="Arial" w:cs="Arial" w:hint="eastAsia"/>
            <w:sz w:val="22"/>
          </w:rPr>
          <w:delText xml:space="preserve"> </w:delText>
        </w:r>
      </w:del>
      <w:r>
        <w:rPr>
          <w:rFonts w:ascii="Arial" w:hAnsi="Arial" w:cs="Arial"/>
          <w:sz w:val="22"/>
        </w:rPr>
        <w:t xml:space="preserve">The collective </w:t>
      </w:r>
      <w:r w:rsidR="005C0725">
        <w:rPr>
          <w:rFonts w:ascii="Arial" w:hAnsi="Arial" w:cs="Arial"/>
          <w:sz w:val="22"/>
        </w:rPr>
        <w:t>decision-making</w:t>
      </w:r>
      <w:r>
        <w:rPr>
          <w:rFonts w:ascii="Arial" w:hAnsi="Arial" w:cs="Arial"/>
          <w:sz w:val="22"/>
        </w:rPr>
        <w:t xml:space="preserve"> process comes from a social feedback network within the group</w:t>
      </w:r>
      <w:r>
        <w:rPr>
          <w:rFonts w:ascii="Arial" w:hAnsi="Arial" w:cs="Arial" w:hint="eastAsia"/>
          <w:sz w:val="22"/>
        </w:rPr>
        <w:t xml:space="preserve"> (</w:t>
      </w:r>
      <w:proofErr w:type="spellStart"/>
      <w:r>
        <w:rPr>
          <w:rFonts w:ascii="Arial" w:hAnsi="Arial" w:cs="Arial"/>
          <w:sz w:val="22"/>
        </w:rPr>
        <w:t>Planas-Sitjà</w:t>
      </w:r>
      <w:proofErr w:type="spellEnd"/>
      <w:r>
        <w:rPr>
          <w:rFonts w:ascii="Arial" w:hAnsi="Arial" w:cs="Arial" w:hint="eastAsia"/>
          <w:sz w:val="22"/>
        </w:rPr>
        <w:t xml:space="preserve"> et al., 2015). The key to decision making in all groups is the existence of social reinforcement. Individuals show strong preferences for other people's choices (such as strong endorsement or opposition), and </w:t>
      </w:r>
      <w:proofErr w:type="spellStart"/>
      <w:r w:rsidR="005C0725">
        <w:rPr>
          <w:rFonts w:ascii="Arial" w:hAnsi="Arial" w:cs="Arial" w:hint="eastAsia"/>
          <w:sz w:val="22"/>
        </w:rPr>
        <w:t>th</w:t>
      </w:r>
      <w:proofErr w:type="spellEnd"/>
      <w:r>
        <w:rPr>
          <w:rFonts w:ascii="Arial" w:hAnsi="Arial" w:cs="Arial"/>
          <w:sz w:val="22"/>
          <w:lang w:val="en-US"/>
        </w:rPr>
        <w:t>ese</w:t>
      </w:r>
      <w:r>
        <w:rPr>
          <w:rFonts w:ascii="Arial" w:hAnsi="Arial" w:cs="Arial" w:hint="eastAsia"/>
          <w:sz w:val="22"/>
        </w:rPr>
        <w:t xml:space="preserve"> preference</w:t>
      </w:r>
      <w:r>
        <w:rPr>
          <w:rFonts w:ascii="Arial" w:hAnsi="Arial" w:cs="Arial"/>
          <w:sz w:val="22"/>
          <w:lang w:val="en-US"/>
        </w:rPr>
        <w:t>s</w:t>
      </w:r>
      <w:r>
        <w:rPr>
          <w:rFonts w:ascii="Arial" w:hAnsi="Arial" w:cs="Arial" w:hint="eastAsia"/>
          <w:sz w:val="22"/>
        </w:rPr>
        <w:t xml:space="preserve"> increase as the number of people in other groups increases. This reinforcement can be expressed in terms of a social response function, </w:t>
      </w:r>
      <w:r>
        <w:rPr>
          <w:rFonts w:ascii="Arial" w:hAnsi="Arial" w:cs="Arial"/>
          <w:sz w:val="22"/>
          <w:lang w:val="en-US"/>
        </w:rPr>
        <w:t>which means</w:t>
      </w:r>
      <w:r>
        <w:rPr>
          <w:rFonts w:ascii="Arial" w:hAnsi="Arial" w:cs="Arial" w:hint="eastAsia"/>
          <w:sz w:val="22"/>
        </w:rPr>
        <w:t xml:space="preserve"> the probability that an individual chooses an option depends on the number of other individuals who previously selected it</w:t>
      </w:r>
      <w:del w:id="351" w:author="Xueyang Li" w:date="2019-08-29T20:53:00Z">
        <w:r w:rsidDel="008D5ECB">
          <w:rPr>
            <w:rFonts w:ascii="Arial" w:hAnsi="Arial" w:cs="Arial" w:hint="eastAsia"/>
            <w:sz w:val="22"/>
          </w:rPr>
          <w:delText>.</w:delText>
        </w:r>
      </w:del>
      <w:r>
        <w:rPr>
          <w:rFonts w:ascii="Arial" w:hAnsi="Arial" w:cs="Arial" w:hint="eastAsia"/>
          <w:sz w:val="22"/>
        </w:rPr>
        <w:t xml:space="preserve"> (Mann, 2018).</w:t>
      </w:r>
      <w:r>
        <w:rPr>
          <w:rFonts w:ascii="Arial" w:hAnsi="Arial" w:cs="Arial"/>
          <w:sz w:val="22"/>
          <w:lang w:val="en-US"/>
        </w:rPr>
        <w:t xml:space="preserve"> The purpose of this </w:t>
      </w:r>
      <w:del w:id="352" w:author="hina qureshi" w:date="2019-08-27T22:34:00Z">
        <w:r w:rsidDel="00D8657F">
          <w:rPr>
            <w:rFonts w:ascii="Arial" w:hAnsi="Arial" w:cs="Arial"/>
            <w:sz w:val="22"/>
            <w:lang w:val="en-US"/>
          </w:rPr>
          <w:delText xml:space="preserve">paper </w:delText>
        </w:r>
      </w:del>
      <w:ins w:id="353" w:author="hina qureshi" w:date="2019-08-27T22:34:00Z">
        <w:r w:rsidR="00D8657F">
          <w:rPr>
            <w:rFonts w:ascii="Arial" w:hAnsi="Arial" w:cs="Arial"/>
            <w:sz w:val="22"/>
            <w:lang w:val="en-US"/>
          </w:rPr>
          <w:t xml:space="preserve">research </w:t>
        </w:r>
      </w:ins>
      <w:r>
        <w:rPr>
          <w:rFonts w:ascii="Arial" w:hAnsi="Arial" w:cs="Arial"/>
          <w:sz w:val="22"/>
          <w:lang w:val="en-US"/>
        </w:rPr>
        <w:t xml:space="preserve">is to </w:t>
      </w:r>
      <w:del w:id="354" w:author="hina qureshi" w:date="2019-08-27T22:34:00Z">
        <w:r w:rsidDel="00D8657F">
          <w:rPr>
            <w:rFonts w:ascii="Arial" w:hAnsi="Arial" w:cs="Arial"/>
            <w:sz w:val="22"/>
            <w:lang w:val="en-US"/>
          </w:rPr>
          <w:delText xml:space="preserve">study </w:delText>
        </w:r>
      </w:del>
      <w:ins w:id="355" w:author="hina qureshi" w:date="2019-08-27T22:34:00Z">
        <w:r w:rsidR="00D8657F">
          <w:rPr>
            <w:rFonts w:ascii="Arial" w:hAnsi="Arial" w:cs="Arial"/>
            <w:sz w:val="22"/>
            <w:lang w:val="en-US"/>
          </w:rPr>
          <w:t xml:space="preserve">investigate </w:t>
        </w:r>
      </w:ins>
      <w:r>
        <w:rPr>
          <w:rFonts w:ascii="Arial" w:hAnsi="Arial" w:cs="Arial"/>
          <w:sz w:val="22"/>
          <w:lang w:val="en-US"/>
        </w:rPr>
        <w:t>the impact of groupthink on collective decision-making. Therefore, the individuals’ initial preferences for choices and the process of preferences change with various factors should also be considered.</w:t>
      </w:r>
      <w:r>
        <w:rPr>
          <w:rFonts w:ascii="Arial" w:hAnsi="Arial" w:cs="Arial" w:hint="eastAsia"/>
          <w:sz w:val="22"/>
        </w:rPr>
        <w:t xml:space="preserve"> </w:t>
      </w:r>
    </w:p>
    <w:p w14:paraId="22D9DAD0" w14:textId="77777777" w:rsidR="004531E8" w:rsidRDefault="004531E8">
      <w:pPr>
        <w:spacing w:line="360" w:lineRule="auto"/>
        <w:rPr>
          <w:ins w:id="356" w:author="hina qureshi" w:date="2019-08-27T22:39:00Z"/>
          <w:rFonts w:ascii="Arial" w:hAnsi="Arial" w:cs="Arial"/>
          <w:sz w:val="22"/>
        </w:rPr>
      </w:pPr>
    </w:p>
    <w:p w14:paraId="1FC8C49A" w14:textId="0040026F" w:rsidR="00640511" w:rsidRDefault="00640511">
      <w:pPr>
        <w:pStyle w:val="2"/>
        <w:pPrChange w:id="357" w:author="hina qureshi" w:date="2019-08-27T22:40:00Z">
          <w:pPr>
            <w:spacing w:line="360" w:lineRule="auto"/>
          </w:pPr>
        </w:pPrChange>
      </w:pPr>
      <w:bookmarkStart w:id="358" w:name="_Toc18005611"/>
      <w:ins w:id="359" w:author="hina qureshi" w:date="2019-08-27T22:40:00Z">
        <w:r>
          <w:t>Perceived b</w:t>
        </w:r>
      </w:ins>
      <w:ins w:id="360" w:author="hina qureshi" w:date="2019-08-27T22:39:00Z">
        <w:r>
          <w:t xml:space="preserve">enefits of </w:t>
        </w:r>
      </w:ins>
      <w:ins w:id="361" w:author="hina qureshi" w:date="2019-08-27T22:40:00Z">
        <w:r>
          <w:t>group decision making</w:t>
        </w:r>
      </w:ins>
      <w:bookmarkEnd w:id="358"/>
    </w:p>
    <w:p w14:paraId="5E635FFB" w14:textId="6645AD38" w:rsidR="00640511" w:rsidRPr="008D5ECB" w:rsidRDefault="00CA37DE">
      <w:pPr>
        <w:spacing w:line="360" w:lineRule="auto"/>
        <w:rPr>
          <w:ins w:id="362" w:author="hina qureshi" w:date="2019-08-27T22:41:00Z"/>
          <w:rFonts w:ascii="Arial" w:hAnsi="Arial" w:cs="Arial"/>
          <w:sz w:val="22"/>
          <w:rPrChange w:id="363" w:author="Xueyang Li" w:date="2019-08-29T20:55:00Z">
            <w:rPr>
              <w:ins w:id="364" w:author="hina qureshi" w:date="2019-08-27T22:41:00Z"/>
              <w:rFonts w:ascii="Arial" w:hAnsi="Arial" w:cs="Arial"/>
              <w:sz w:val="22"/>
              <w:lang w:val="en-US"/>
            </w:rPr>
          </w:rPrChange>
        </w:rPr>
      </w:pPr>
      <w:commentRangeStart w:id="365"/>
      <w:r>
        <w:rPr>
          <w:rFonts w:ascii="Arial" w:hAnsi="Arial" w:cs="Arial" w:hint="eastAsia"/>
          <w:sz w:val="22"/>
        </w:rPr>
        <w:t>Solomon (2006) argues that the key to collective decision</w:t>
      </w:r>
      <w:r>
        <w:rPr>
          <w:rFonts w:ascii="Arial" w:hAnsi="Arial" w:cs="Arial"/>
          <w:sz w:val="22"/>
          <w:lang w:val="en-US"/>
        </w:rPr>
        <w:t xml:space="preserve"> - </w:t>
      </w:r>
      <w:r>
        <w:rPr>
          <w:rFonts w:ascii="Arial" w:hAnsi="Arial" w:cs="Arial" w:hint="eastAsia"/>
          <w:sz w:val="22"/>
        </w:rPr>
        <w:t xml:space="preserve">making </w:t>
      </w:r>
      <w:r>
        <w:rPr>
          <w:rFonts w:ascii="Arial" w:hAnsi="Arial" w:cs="Arial"/>
          <w:sz w:val="22"/>
          <w:lang w:val="en-US"/>
        </w:rPr>
        <w:t>better than</w:t>
      </w:r>
      <w:r>
        <w:rPr>
          <w:rFonts w:ascii="Arial" w:hAnsi="Arial" w:cs="Arial" w:hint="eastAsia"/>
          <w:sz w:val="22"/>
        </w:rPr>
        <w:t xml:space="preserve"> other methods is that it is a more effective way to tap the wisdom of the crowd. A group decision</w:t>
      </w:r>
      <w:r>
        <w:rPr>
          <w:rFonts w:ascii="Arial" w:hAnsi="Arial" w:cs="Arial"/>
          <w:sz w:val="22"/>
          <w:lang w:val="en-US"/>
        </w:rPr>
        <w:t xml:space="preserve"> </w:t>
      </w:r>
      <w:proofErr w:type="spellStart"/>
      <w:r>
        <w:rPr>
          <w:rFonts w:ascii="Arial" w:hAnsi="Arial" w:cs="Arial" w:hint="eastAsia"/>
          <w:sz w:val="22"/>
        </w:rPr>
        <w:t>determi</w:t>
      </w:r>
      <w:r>
        <w:rPr>
          <w:rFonts w:ascii="Arial" w:hAnsi="Arial" w:cs="Arial"/>
          <w:sz w:val="22"/>
          <w:lang w:val="en-US"/>
        </w:rPr>
        <w:t>ne</w:t>
      </w:r>
      <w:ins w:id="366" w:author="Xueyang Li" w:date="2019-08-29T20:56:00Z">
        <w:r w:rsidR="008D5ECB">
          <w:rPr>
            <w:rFonts w:ascii="Arial" w:hAnsi="Arial" w:cs="Arial"/>
            <w:sz w:val="22"/>
            <w:lang w:val="en-US"/>
          </w:rPr>
          <w:t>s</w:t>
        </w:r>
      </w:ins>
      <w:proofErr w:type="spellEnd"/>
      <w:del w:id="367" w:author="Xueyang Li" w:date="2019-08-29T20:56:00Z">
        <w:r w:rsidDel="008D5ECB">
          <w:rPr>
            <w:rFonts w:ascii="Arial" w:hAnsi="Arial" w:cs="Arial"/>
            <w:sz w:val="22"/>
            <w:lang w:val="en-US"/>
          </w:rPr>
          <w:delText>s</w:delText>
        </w:r>
      </w:del>
      <w:r>
        <w:rPr>
          <w:rFonts w:ascii="Arial" w:hAnsi="Arial" w:cs="Arial" w:hint="eastAsia"/>
          <w:sz w:val="22"/>
        </w:rPr>
        <w:t xml:space="preserve"> group</w:t>
      </w:r>
      <w:r>
        <w:rPr>
          <w:rFonts w:ascii="Arial" w:hAnsi="Arial" w:cs="Arial"/>
          <w:sz w:val="22"/>
          <w:lang w:val="en-US"/>
        </w:rPr>
        <w:t>’s perspective</w:t>
      </w:r>
      <w:r>
        <w:rPr>
          <w:rFonts w:ascii="Arial" w:hAnsi="Arial" w:cs="Arial" w:hint="eastAsia"/>
          <w:sz w:val="22"/>
        </w:rPr>
        <w:t xml:space="preserve"> from </w:t>
      </w:r>
      <w:r>
        <w:rPr>
          <w:rFonts w:ascii="Arial" w:hAnsi="Arial" w:cs="Arial"/>
          <w:sz w:val="22"/>
          <w:lang w:val="en-US"/>
        </w:rPr>
        <w:t>the</w:t>
      </w:r>
      <w:r>
        <w:rPr>
          <w:rFonts w:ascii="Arial" w:hAnsi="Arial" w:cs="Arial" w:hint="eastAsia"/>
          <w:sz w:val="22"/>
        </w:rPr>
        <w:t xml:space="preserve"> group and bring</w:t>
      </w:r>
      <w:r>
        <w:rPr>
          <w:rFonts w:ascii="Arial" w:hAnsi="Arial" w:cs="Arial"/>
          <w:sz w:val="22"/>
          <w:lang w:val="en-US"/>
        </w:rPr>
        <w:t>s</w:t>
      </w:r>
      <w:r>
        <w:rPr>
          <w:rFonts w:ascii="Arial" w:hAnsi="Arial" w:cs="Arial" w:hint="eastAsia"/>
          <w:sz w:val="22"/>
        </w:rPr>
        <w:t xml:space="preserve"> together the data that each member of the group has. In this way, the </w:t>
      </w:r>
      <w:r>
        <w:rPr>
          <w:rFonts w:ascii="Arial" w:hAnsi="Arial" w:cs="Arial"/>
          <w:sz w:val="22"/>
          <w:lang w:val="en-US"/>
        </w:rPr>
        <w:t xml:space="preserve">speed of the </w:t>
      </w:r>
      <w:r>
        <w:rPr>
          <w:rFonts w:ascii="Arial" w:hAnsi="Arial" w:cs="Arial" w:hint="eastAsia"/>
          <w:sz w:val="22"/>
        </w:rPr>
        <w:t>group respond</w:t>
      </w:r>
      <w:proofErr w:type="spellStart"/>
      <w:r>
        <w:rPr>
          <w:rFonts w:ascii="Arial" w:hAnsi="Arial" w:cs="Arial"/>
          <w:sz w:val="22"/>
          <w:lang w:val="en-US"/>
        </w:rPr>
        <w:t>ing</w:t>
      </w:r>
      <w:proofErr w:type="spellEnd"/>
      <w:r>
        <w:rPr>
          <w:rFonts w:ascii="Arial" w:hAnsi="Arial" w:cs="Arial" w:hint="eastAsia"/>
          <w:sz w:val="22"/>
        </w:rPr>
        <w:t xml:space="preserve"> to all data </w:t>
      </w:r>
      <w:r>
        <w:rPr>
          <w:rFonts w:ascii="Arial" w:hAnsi="Arial" w:cs="Arial"/>
          <w:sz w:val="22"/>
          <w:lang w:val="en-US"/>
        </w:rPr>
        <w:t xml:space="preserve">is </w:t>
      </w:r>
      <w:r>
        <w:rPr>
          <w:rFonts w:ascii="Arial" w:hAnsi="Arial" w:cs="Arial" w:hint="eastAsia"/>
          <w:sz w:val="22"/>
        </w:rPr>
        <w:t>much faster than when making decisions</w:t>
      </w:r>
      <w:r>
        <w:rPr>
          <w:rFonts w:ascii="Arial" w:hAnsi="Arial" w:cs="Arial"/>
          <w:sz w:val="22"/>
          <w:lang w:val="en-US"/>
        </w:rPr>
        <w:t xml:space="preserve"> individually</w:t>
      </w:r>
      <w:r>
        <w:rPr>
          <w:rFonts w:ascii="Arial" w:hAnsi="Arial" w:cs="Arial" w:hint="eastAsia"/>
          <w:sz w:val="22"/>
        </w:rPr>
        <w:t>.</w:t>
      </w:r>
      <w:r>
        <w:rPr>
          <w:rFonts w:ascii="Arial" w:hAnsi="Arial" w:cs="Arial"/>
          <w:sz w:val="22"/>
          <w:lang w:val="en-US"/>
        </w:rPr>
        <w:t xml:space="preserve"> </w:t>
      </w:r>
    </w:p>
    <w:p w14:paraId="575BD589" w14:textId="77777777" w:rsidR="00640511" w:rsidRDefault="00640511">
      <w:pPr>
        <w:spacing w:line="360" w:lineRule="auto"/>
        <w:rPr>
          <w:ins w:id="368" w:author="hina qureshi" w:date="2019-08-27T22:41:00Z"/>
          <w:rFonts w:ascii="Arial" w:hAnsi="Arial" w:cs="Arial"/>
          <w:sz w:val="22"/>
          <w:lang w:val="en-US"/>
        </w:rPr>
      </w:pPr>
    </w:p>
    <w:p w14:paraId="791BDFFA" w14:textId="77777777" w:rsidR="00640511" w:rsidRDefault="00CA37DE">
      <w:pPr>
        <w:spacing w:line="360" w:lineRule="auto"/>
        <w:rPr>
          <w:ins w:id="369" w:author="hina qureshi" w:date="2019-08-27T22:41:00Z"/>
          <w:rFonts w:ascii="Arial" w:hAnsi="Arial" w:cs="Arial"/>
          <w:sz w:val="22"/>
        </w:rPr>
      </w:pPr>
      <w:r>
        <w:rPr>
          <w:rFonts w:ascii="Arial" w:hAnsi="Arial" w:cs="Arial"/>
          <w:sz w:val="22"/>
        </w:rPr>
        <w:t xml:space="preserve">On the basis of </w:t>
      </w:r>
      <w:proofErr w:type="spellStart"/>
      <w:r>
        <w:rPr>
          <w:rFonts w:ascii="Arial" w:hAnsi="Arial" w:cs="Arial"/>
          <w:sz w:val="22"/>
        </w:rPr>
        <w:t>Solomen</w:t>
      </w:r>
      <w:proofErr w:type="spellEnd"/>
      <w:r>
        <w:rPr>
          <w:rFonts w:ascii="Arial" w:hAnsi="Arial" w:cs="Arial"/>
          <w:sz w:val="22"/>
        </w:rPr>
        <w:t>, Wray</w:t>
      </w:r>
      <w:r>
        <w:rPr>
          <w:rFonts w:ascii="Arial" w:hAnsi="Arial" w:cs="Arial" w:hint="eastAsia"/>
          <w:sz w:val="22"/>
        </w:rPr>
        <w:t xml:space="preserve"> (2014)</w:t>
      </w:r>
      <w:r>
        <w:rPr>
          <w:rFonts w:ascii="Arial" w:hAnsi="Arial" w:cs="Arial"/>
          <w:sz w:val="22"/>
        </w:rPr>
        <w:t xml:space="preserve"> made further research on the social epistemology of science, especially the understanding of cooperative research. </w:t>
      </w:r>
      <w:r>
        <w:rPr>
          <w:rFonts w:ascii="Arial" w:hAnsi="Arial" w:cs="Arial" w:hint="eastAsia"/>
          <w:sz w:val="22"/>
        </w:rPr>
        <w:t>According to his research, the benefits of teamwork arise when scientists try to evaluate the various proposals</w:t>
      </w:r>
      <w:r>
        <w:rPr>
          <w:rFonts w:ascii="Arial" w:hAnsi="Arial" w:cs="Arial"/>
          <w:sz w:val="22"/>
          <w:lang w:val="en-US"/>
        </w:rPr>
        <w:t xml:space="preserve"> that have emerged</w:t>
      </w:r>
      <w:r>
        <w:rPr>
          <w:rFonts w:ascii="Arial" w:hAnsi="Arial" w:cs="Arial" w:hint="eastAsia"/>
          <w:sz w:val="22"/>
        </w:rPr>
        <w:t xml:space="preserve"> and determine the action plan.</w:t>
      </w:r>
      <w:r>
        <w:rPr>
          <w:rFonts w:ascii="Arial" w:hAnsi="Arial" w:cs="Arial"/>
          <w:sz w:val="22"/>
          <w:lang w:val="en-US"/>
        </w:rPr>
        <w:t xml:space="preserve"> </w:t>
      </w:r>
      <w:r>
        <w:rPr>
          <w:rFonts w:ascii="Arial" w:hAnsi="Arial" w:cs="Arial" w:hint="eastAsia"/>
          <w:sz w:val="22"/>
        </w:rPr>
        <w:t xml:space="preserve">This is one of the </w:t>
      </w:r>
      <w:r>
        <w:rPr>
          <w:rFonts w:ascii="Arial" w:hAnsi="Arial" w:cs="Arial"/>
          <w:sz w:val="22"/>
          <w:lang w:val="en-US"/>
        </w:rPr>
        <w:t xml:space="preserve">important </w:t>
      </w:r>
      <w:r>
        <w:rPr>
          <w:rFonts w:ascii="Arial" w:hAnsi="Arial" w:cs="Arial" w:hint="eastAsia"/>
          <w:sz w:val="22"/>
        </w:rPr>
        <w:t>reasons why collective decision-making is widely used in scientific research</w:t>
      </w:r>
      <w:r>
        <w:rPr>
          <w:rFonts w:ascii="Arial" w:hAnsi="Arial" w:cs="Arial"/>
          <w:sz w:val="22"/>
          <w:lang w:val="en-US"/>
        </w:rPr>
        <w:t>es, which increases the need for us to study it.</w:t>
      </w:r>
      <w:r>
        <w:rPr>
          <w:rFonts w:ascii="Arial" w:hAnsi="Arial" w:cs="Arial" w:hint="eastAsia"/>
          <w:sz w:val="22"/>
        </w:rPr>
        <w:t xml:space="preserve"> </w:t>
      </w:r>
    </w:p>
    <w:p w14:paraId="0583AAA7" w14:textId="77777777" w:rsidR="00640511" w:rsidRDefault="00640511">
      <w:pPr>
        <w:spacing w:line="360" w:lineRule="auto"/>
        <w:rPr>
          <w:ins w:id="370" w:author="hina qureshi" w:date="2019-08-27T22:41:00Z"/>
          <w:rFonts w:ascii="Arial" w:hAnsi="Arial" w:cs="Arial"/>
          <w:sz w:val="22"/>
        </w:rPr>
      </w:pPr>
    </w:p>
    <w:p w14:paraId="13D8DC42" w14:textId="3D6C79A6" w:rsidR="00640511" w:rsidRDefault="00CA37DE">
      <w:pPr>
        <w:spacing w:line="360" w:lineRule="auto"/>
        <w:rPr>
          <w:ins w:id="371" w:author="hina qureshi" w:date="2019-08-27T22:41:00Z"/>
          <w:rFonts w:ascii="Arial" w:hAnsi="Arial" w:cs="Arial"/>
          <w:sz w:val="22"/>
        </w:rPr>
      </w:pPr>
      <w:r>
        <w:rPr>
          <w:rFonts w:ascii="Arial" w:hAnsi="Arial" w:cs="Arial" w:hint="eastAsia"/>
          <w:sz w:val="22"/>
        </w:rPr>
        <w:t xml:space="preserve">Another researcher, Christos (2017), explored the collective wisdom of animal groups and found that larger groups tend to perform better when solving cognitive tasks than smaller or lonely groups. It is because larger groups are more likely to include better decision makers who can lead collective decision making in a good direction. </w:t>
      </w:r>
    </w:p>
    <w:p w14:paraId="1FE990C4" w14:textId="77777777" w:rsidR="00640511" w:rsidRDefault="00640511">
      <w:pPr>
        <w:spacing w:line="360" w:lineRule="auto"/>
        <w:rPr>
          <w:ins w:id="372" w:author="hina qureshi" w:date="2019-08-27T22:41:00Z"/>
          <w:rFonts w:ascii="Arial" w:hAnsi="Arial" w:cs="Arial"/>
          <w:sz w:val="22"/>
        </w:rPr>
      </w:pPr>
    </w:p>
    <w:p w14:paraId="71ECBF4F" w14:textId="01868002" w:rsidR="00640511" w:rsidRDefault="00CA37DE">
      <w:pPr>
        <w:spacing w:line="360" w:lineRule="auto"/>
        <w:rPr>
          <w:ins w:id="373" w:author="hina qureshi" w:date="2019-08-27T22:41:00Z"/>
          <w:rFonts w:ascii="Arial" w:hAnsi="Arial" w:cs="Arial"/>
          <w:sz w:val="22"/>
          <w:lang w:val="en-US"/>
        </w:rPr>
      </w:pPr>
      <w:r>
        <w:rPr>
          <w:rFonts w:ascii="Arial" w:hAnsi="Arial" w:cs="Arial" w:hint="eastAsia"/>
          <w:sz w:val="22"/>
        </w:rPr>
        <w:t xml:space="preserve">Therefore, in our research, whether leaders appear in the collective decision-making process and how </w:t>
      </w:r>
      <w:r>
        <w:rPr>
          <w:rFonts w:ascii="Arial" w:hAnsi="Arial" w:cs="Arial"/>
          <w:sz w:val="22"/>
          <w:lang w:val="en-US"/>
        </w:rPr>
        <w:t xml:space="preserve">these </w:t>
      </w:r>
      <w:r>
        <w:rPr>
          <w:rFonts w:ascii="Arial" w:hAnsi="Arial" w:cs="Arial" w:hint="eastAsia"/>
          <w:sz w:val="22"/>
        </w:rPr>
        <w:t>leaders influence team decisions is one of the research questions</w:t>
      </w:r>
      <w:r>
        <w:rPr>
          <w:rFonts w:ascii="Arial" w:hAnsi="Arial" w:cs="Arial"/>
          <w:sz w:val="22"/>
          <w:lang w:val="en-US"/>
        </w:rPr>
        <w:t>.</w:t>
      </w:r>
      <w:r>
        <w:rPr>
          <w:rFonts w:ascii="Arial" w:hAnsi="Arial" w:cs="Arial" w:hint="eastAsia"/>
          <w:sz w:val="22"/>
        </w:rPr>
        <w:t xml:space="preserve"> </w:t>
      </w:r>
      <w:proofErr w:type="spellStart"/>
      <w:r>
        <w:rPr>
          <w:rFonts w:ascii="Arial" w:hAnsi="Arial" w:cs="Arial"/>
          <w:sz w:val="22"/>
        </w:rPr>
        <w:t>Zafeiris</w:t>
      </w:r>
      <w:proofErr w:type="spellEnd"/>
      <w:r>
        <w:rPr>
          <w:rFonts w:ascii="Arial" w:hAnsi="Arial" w:cs="Arial" w:hint="eastAsia"/>
          <w:sz w:val="22"/>
        </w:rPr>
        <w:t xml:space="preserve"> </w:t>
      </w:r>
      <w:r>
        <w:rPr>
          <w:rFonts w:ascii="Arial" w:hAnsi="Arial" w:cs="Arial"/>
          <w:sz w:val="22"/>
          <w:lang w:val="en-US"/>
        </w:rPr>
        <w:t>et al.</w:t>
      </w:r>
      <w:r>
        <w:rPr>
          <w:rFonts w:ascii="Arial" w:hAnsi="Arial" w:cs="Arial" w:hint="eastAsia"/>
          <w:sz w:val="22"/>
        </w:rPr>
        <w:t xml:space="preserve"> (2017) </w:t>
      </w:r>
      <w:r>
        <w:rPr>
          <w:rFonts w:ascii="Arial" w:hAnsi="Arial" w:cs="Arial"/>
          <w:sz w:val="22"/>
        </w:rPr>
        <w:t>studied teams that sought the best answers to questions</w:t>
      </w:r>
      <w:r>
        <w:rPr>
          <w:rFonts w:ascii="Arial" w:hAnsi="Arial" w:cs="Arial"/>
          <w:sz w:val="22"/>
          <w:lang w:val="en-US"/>
        </w:rPr>
        <w:t xml:space="preserve"> </w:t>
      </w:r>
      <w:r>
        <w:rPr>
          <w:rFonts w:ascii="Arial" w:hAnsi="Arial" w:cs="Arial" w:hint="eastAsia"/>
          <w:sz w:val="22"/>
        </w:rPr>
        <w:t>and also demonstrated the importance of experts in collective decision making.</w:t>
      </w:r>
      <w:r>
        <w:rPr>
          <w:rFonts w:ascii="Arial" w:hAnsi="Arial" w:cs="Arial"/>
          <w:sz w:val="22"/>
        </w:rPr>
        <w:t xml:space="preserve"> </w:t>
      </w:r>
      <w:commentRangeEnd w:id="365"/>
      <w:r w:rsidR="00D8657F">
        <w:rPr>
          <w:rStyle w:val="aa"/>
        </w:rPr>
        <w:commentReference w:id="365"/>
      </w:r>
      <w:r>
        <w:rPr>
          <w:rFonts w:ascii="Arial" w:hAnsi="Arial" w:cs="Arial" w:hint="eastAsia"/>
          <w:sz w:val="22"/>
        </w:rPr>
        <w:t xml:space="preserve">They presented many independent sub-questions to the </w:t>
      </w:r>
      <w:r>
        <w:rPr>
          <w:rFonts w:ascii="Arial" w:hAnsi="Arial" w:cs="Arial"/>
          <w:sz w:val="22"/>
          <w:lang w:val="en-US"/>
        </w:rPr>
        <w:t>groups</w:t>
      </w:r>
      <w:r>
        <w:rPr>
          <w:rFonts w:ascii="Arial" w:hAnsi="Arial" w:cs="Arial" w:hint="eastAsia"/>
          <w:sz w:val="22"/>
        </w:rPr>
        <w:t xml:space="preserve"> being tested and proved that the </w:t>
      </w:r>
      <w:r>
        <w:rPr>
          <w:rFonts w:ascii="Arial" w:hAnsi="Arial" w:cs="Arial"/>
          <w:sz w:val="22"/>
          <w:lang w:val="en-US"/>
        </w:rPr>
        <w:t>group</w:t>
      </w:r>
      <w:r>
        <w:rPr>
          <w:rFonts w:ascii="Arial" w:hAnsi="Arial" w:cs="Arial" w:hint="eastAsia"/>
          <w:sz w:val="22"/>
        </w:rPr>
        <w:t xml:space="preserve"> with best results had at least one expert on each sub-question,</w:t>
      </w:r>
      <w:r>
        <w:rPr>
          <w:rFonts w:ascii="Arial" w:hAnsi="Arial" w:cs="Arial"/>
          <w:sz w:val="22"/>
        </w:rPr>
        <w:t xml:space="preserve"> </w:t>
      </w:r>
      <w:r>
        <w:rPr>
          <w:rFonts w:ascii="Arial" w:hAnsi="Arial" w:cs="Arial" w:hint="eastAsia"/>
          <w:sz w:val="22"/>
        </w:rPr>
        <w:t xml:space="preserve">Another less intuitive result of </w:t>
      </w:r>
      <w:proofErr w:type="spellStart"/>
      <w:r>
        <w:rPr>
          <w:rFonts w:ascii="Arial" w:hAnsi="Arial" w:cs="Arial" w:hint="eastAsia"/>
          <w:sz w:val="22"/>
        </w:rPr>
        <w:t>Zafeiris's</w:t>
      </w:r>
      <w:proofErr w:type="spellEnd"/>
      <w:r>
        <w:rPr>
          <w:rFonts w:ascii="Arial" w:hAnsi="Arial" w:cs="Arial" w:hint="eastAsia"/>
          <w:sz w:val="22"/>
        </w:rPr>
        <w:t xml:space="preserve"> research was that those </w:t>
      </w:r>
      <w:r>
        <w:rPr>
          <w:rFonts w:ascii="Arial" w:hAnsi="Arial" w:cs="Arial"/>
          <w:sz w:val="22"/>
          <w:lang w:val="en-US"/>
        </w:rPr>
        <w:t xml:space="preserve">groups </w:t>
      </w:r>
      <w:r>
        <w:rPr>
          <w:rFonts w:ascii="Arial" w:hAnsi="Arial" w:cs="Arial" w:hint="eastAsia"/>
          <w:sz w:val="22"/>
        </w:rPr>
        <w:t xml:space="preserve">who found the best solution need to be involved in areas </w:t>
      </w:r>
      <w:r>
        <w:rPr>
          <w:rFonts w:ascii="Arial" w:hAnsi="Arial" w:cs="Arial"/>
          <w:sz w:val="22"/>
          <w:lang w:val="en-US"/>
        </w:rPr>
        <w:t>beyond</w:t>
      </w:r>
      <w:r>
        <w:rPr>
          <w:rFonts w:ascii="Arial" w:hAnsi="Arial" w:cs="Arial" w:hint="eastAsia"/>
          <w:sz w:val="22"/>
        </w:rPr>
        <w:t xml:space="preserve"> the </w:t>
      </w:r>
      <w:r>
        <w:rPr>
          <w:rFonts w:ascii="Arial" w:hAnsi="Arial" w:cs="Arial"/>
          <w:sz w:val="22"/>
          <w:lang w:val="en-US"/>
        </w:rPr>
        <w:t>questions</w:t>
      </w:r>
      <w:r>
        <w:rPr>
          <w:rFonts w:ascii="Arial" w:hAnsi="Arial" w:cs="Arial" w:hint="eastAsia"/>
          <w:sz w:val="22"/>
        </w:rPr>
        <w:t xml:space="preserve"> they </w:t>
      </w:r>
      <w:r>
        <w:rPr>
          <w:rFonts w:ascii="Arial" w:hAnsi="Arial" w:cs="Arial"/>
          <w:sz w:val="22"/>
          <w:lang w:val="en-US"/>
        </w:rPr>
        <w:t xml:space="preserve">instructed to </w:t>
      </w:r>
      <w:r>
        <w:rPr>
          <w:rFonts w:ascii="Arial" w:hAnsi="Arial" w:cs="Arial" w:hint="eastAsia"/>
          <w:sz w:val="22"/>
        </w:rPr>
        <w:t>discuss.</w:t>
      </w:r>
      <w:r>
        <w:rPr>
          <w:rFonts w:ascii="Arial" w:hAnsi="Arial" w:cs="Arial"/>
          <w:sz w:val="22"/>
          <w:lang w:val="en-US"/>
        </w:rPr>
        <w:t xml:space="preserve"> </w:t>
      </w:r>
    </w:p>
    <w:p w14:paraId="5DD01C41" w14:textId="77777777" w:rsidR="00640511" w:rsidRDefault="00640511">
      <w:pPr>
        <w:spacing w:line="360" w:lineRule="auto"/>
        <w:rPr>
          <w:ins w:id="374" w:author="hina qureshi" w:date="2019-08-27T22:41:00Z"/>
          <w:rFonts w:ascii="Arial" w:hAnsi="Arial" w:cs="Arial"/>
          <w:sz w:val="22"/>
          <w:lang w:val="en-US"/>
        </w:rPr>
      </w:pPr>
    </w:p>
    <w:p w14:paraId="1AAC1FE0" w14:textId="22742C31" w:rsidR="004531E8" w:rsidRDefault="00CA37DE">
      <w:pPr>
        <w:spacing w:line="360" w:lineRule="auto"/>
        <w:rPr>
          <w:rFonts w:ascii="Arial" w:hAnsi="Arial" w:cs="Arial"/>
          <w:sz w:val="22"/>
          <w:lang w:val="en-US"/>
        </w:rPr>
      </w:pPr>
      <w:r>
        <w:rPr>
          <w:rFonts w:ascii="Arial" w:hAnsi="Arial" w:cs="Arial"/>
          <w:sz w:val="22"/>
          <w:lang w:val="en-US"/>
        </w:rPr>
        <w:t>This indicates that in our research process, we need to consider whether the participants have some knowledge beyond the given problem, because the overall knowledge level of the tested group may affect the accuracy of the experimental results.</w:t>
      </w:r>
    </w:p>
    <w:p w14:paraId="584FA4B2" w14:textId="77777777" w:rsidR="004531E8" w:rsidRDefault="004531E8">
      <w:pPr>
        <w:spacing w:line="360" w:lineRule="auto"/>
        <w:rPr>
          <w:ins w:id="375" w:author="hina qureshi" w:date="2019-08-27T22:39:00Z"/>
          <w:rFonts w:ascii="Arial" w:hAnsi="Arial" w:cs="Arial"/>
          <w:sz w:val="22"/>
          <w:lang w:val="en-US"/>
        </w:rPr>
      </w:pPr>
    </w:p>
    <w:p w14:paraId="4401EB53" w14:textId="574A8030" w:rsidR="00640511" w:rsidRDefault="00640511">
      <w:pPr>
        <w:pStyle w:val="2"/>
        <w:rPr>
          <w:lang w:val="en-US"/>
        </w:rPr>
        <w:pPrChange w:id="376" w:author="hina qureshi" w:date="2019-08-27T22:39:00Z">
          <w:pPr>
            <w:spacing w:line="360" w:lineRule="auto"/>
          </w:pPr>
        </w:pPrChange>
      </w:pPr>
      <w:bookmarkStart w:id="377" w:name="_Toc18005612"/>
      <w:ins w:id="378" w:author="hina qureshi" w:date="2019-08-27T22:39:00Z">
        <w:r>
          <w:rPr>
            <w:lang w:val="en-US"/>
          </w:rPr>
          <w:t>Groupthink</w:t>
        </w:r>
      </w:ins>
      <w:bookmarkEnd w:id="377"/>
    </w:p>
    <w:p w14:paraId="273677E0" w14:textId="265D5913" w:rsidR="00640511" w:rsidRDefault="00CA37DE">
      <w:pPr>
        <w:spacing w:line="360" w:lineRule="auto"/>
        <w:rPr>
          <w:ins w:id="379" w:author="hina qureshi" w:date="2019-08-27T22:42:00Z"/>
          <w:rFonts w:ascii="Arial" w:hAnsi="Arial" w:cs="Arial"/>
          <w:sz w:val="22"/>
        </w:rPr>
      </w:pPr>
      <w:r>
        <w:rPr>
          <w:rFonts w:ascii="Arial" w:hAnsi="Arial" w:cs="Arial"/>
          <w:sz w:val="22"/>
        </w:rPr>
        <w:t>Janis (1972)</w:t>
      </w:r>
      <w:r>
        <w:rPr>
          <w:rFonts w:ascii="Arial" w:hAnsi="Arial" w:cs="Arial" w:hint="eastAsia"/>
          <w:sz w:val="22"/>
        </w:rPr>
        <w:t xml:space="preserve"> researched</w:t>
      </w:r>
      <w:r>
        <w:rPr>
          <w:rFonts w:ascii="Arial" w:hAnsi="Arial" w:cs="Arial"/>
          <w:sz w:val="22"/>
        </w:rPr>
        <w:t xml:space="preserve"> policy decisions such as the Bay of Pigs invasion, the Cuban missile crisis and the escalation of the Vietnam War, </w:t>
      </w:r>
      <w:r>
        <w:rPr>
          <w:rFonts w:ascii="Arial" w:hAnsi="Arial" w:cs="Arial"/>
          <w:sz w:val="22"/>
          <w:lang w:val="en-US"/>
        </w:rPr>
        <w:t xml:space="preserve">and thus created </w:t>
      </w:r>
      <w:r>
        <w:rPr>
          <w:rFonts w:ascii="Arial" w:hAnsi="Arial" w:cs="Arial"/>
          <w:sz w:val="22"/>
        </w:rPr>
        <w:t>the term "groupthink".</w:t>
      </w:r>
      <w:r>
        <w:rPr>
          <w:rFonts w:ascii="Arial" w:hAnsi="Arial" w:cs="Arial" w:hint="eastAsia"/>
          <w:sz w:val="22"/>
        </w:rPr>
        <w:t xml:space="preserve"> </w:t>
      </w:r>
      <w:r>
        <w:rPr>
          <w:rFonts w:ascii="Arial" w:hAnsi="Arial" w:cs="Arial"/>
          <w:sz w:val="22"/>
        </w:rPr>
        <w:t xml:space="preserve">The Oxford Dictionary of Politics and International Relations interprets </w:t>
      </w:r>
      <w:r>
        <w:rPr>
          <w:rFonts w:ascii="Arial" w:hAnsi="Arial" w:cs="Arial" w:hint="eastAsia"/>
          <w:sz w:val="22"/>
        </w:rPr>
        <w:t>groupthink</w:t>
      </w:r>
      <w:r>
        <w:rPr>
          <w:rFonts w:ascii="Arial" w:hAnsi="Arial" w:cs="Arial"/>
          <w:sz w:val="22"/>
        </w:rPr>
        <w:t xml:space="preserve"> as</w:t>
      </w:r>
      <w:ins w:id="380" w:author="hina qureshi" w:date="2019-08-27T22:43:00Z">
        <w:r w:rsidR="00640511">
          <w:rPr>
            <w:rFonts w:ascii="Arial" w:hAnsi="Arial" w:cs="Arial"/>
            <w:sz w:val="22"/>
          </w:rPr>
          <w:t>:</w:t>
        </w:r>
      </w:ins>
      <w:r>
        <w:rPr>
          <w:rFonts w:ascii="Arial" w:hAnsi="Arial" w:cs="Arial" w:hint="eastAsia"/>
          <w:sz w:val="22"/>
        </w:rPr>
        <w:t xml:space="preserve"> </w:t>
      </w:r>
    </w:p>
    <w:p w14:paraId="2430C329" w14:textId="77777777" w:rsidR="00640511" w:rsidRDefault="00CA37DE">
      <w:pPr>
        <w:spacing w:line="360" w:lineRule="auto"/>
        <w:ind w:left="420"/>
        <w:rPr>
          <w:ins w:id="381" w:author="hina qureshi" w:date="2019-08-27T22:42:00Z"/>
          <w:rFonts w:ascii="Arial" w:hAnsi="Arial" w:cs="Arial"/>
          <w:sz w:val="22"/>
        </w:rPr>
        <w:pPrChange w:id="382" w:author="hina qureshi" w:date="2019-08-27T22:42:00Z">
          <w:pPr>
            <w:spacing w:line="360" w:lineRule="auto"/>
          </w:pPr>
        </w:pPrChange>
      </w:pPr>
      <w:r w:rsidRPr="00640511">
        <w:rPr>
          <w:rFonts w:ascii="Arial" w:hAnsi="Arial" w:cs="Arial"/>
          <w:i/>
          <w:sz w:val="22"/>
          <w:rPrChange w:id="383" w:author="hina qureshi" w:date="2019-08-27T22:42:00Z">
            <w:rPr>
              <w:rFonts w:ascii="Arial" w:hAnsi="Arial" w:cs="Arial"/>
              <w:sz w:val="22"/>
            </w:rPr>
          </w:rPrChange>
        </w:rPr>
        <w:t xml:space="preserve">“Situation where committees, cabinets, or other groups make </w:t>
      </w:r>
      <w:r w:rsidRPr="00640511">
        <w:rPr>
          <w:rFonts w:ascii="Arial" w:hAnsi="Arial" w:cs="Arial"/>
          <w:i/>
          <w:sz w:val="22"/>
          <w:lang w:val="en-US"/>
          <w:rPrChange w:id="384" w:author="hina qureshi" w:date="2019-08-27T22:42:00Z">
            <w:rPr>
              <w:rFonts w:ascii="Arial" w:hAnsi="Arial" w:cs="Arial"/>
              <w:sz w:val="22"/>
              <w:lang w:val="en-US"/>
            </w:rPr>
          </w:rPrChange>
        </w:rPr>
        <w:t>sub-optimal</w:t>
      </w:r>
      <w:r w:rsidRPr="00640511">
        <w:rPr>
          <w:rFonts w:ascii="Arial" w:hAnsi="Arial" w:cs="Arial"/>
          <w:i/>
          <w:sz w:val="22"/>
          <w:rPrChange w:id="385" w:author="hina qureshi" w:date="2019-08-27T22:42:00Z">
            <w:rPr>
              <w:rFonts w:ascii="Arial" w:hAnsi="Arial" w:cs="Arial"/>
              <w:sz w:val="22"/>
            </w:rPr>
          </w:rPrChange>
        </w:rPr>
        <w:t xml:space="preserve"> decisions, occurring when considerations of cohesiveness override a fully rational examination of the situation.”</w:t>
      </w:r>
      <w:r>
        <w:rPr>
          <w:rFonts w:ascii="Arial" w:hAnsi="Arial" w:cs="Arial" w:hint="eastAsia"/>
          <w:sz w:val="22"/>
        </w:rPr>
        <w:t xml:space="preserve"> (</w:t>
      </w:r>
      <w:r>
        <w:rPr>
          <w:rFonts w:ascii="Arial" w:hAnsi="Arial" w:cs="Arial"/>
          <w:sz w:val="22"/>
        </w:rPr>
        <w:t>Garrett W Brown</w:t>
      </w:r>
      <w:r>
        <w:rPr>
          <w:rFonts w:ascii="Arial" w:hAnsi="Arial" w:cs="Arial" w:hint="eastAsia"/>
          <w:sz w:val="22"/>
        </w:rPr>
        <w:t xml:space="preserve"> et al., 2018). </w:t>
      </w:r>
    </w:p>
    <w:p w14:paraId="251297E0" w14:textId="77777777" w:rsidR="00640511" w:rsidRDefault="00640511">
      <w:pPr>
        <w:spacing w:line="360" w:lineRule="auto"/>
        <w:rPr>
          <w:ins w:id="386" w:author="hina qureshi" w:date="2019-08-27T22:42:00Z"/>
          <w:rFonts w:ascii="Arial" w:hAnsi="Arial" w:cs="Arial"/>
          <w:sz w:val="22"/>
        </w:rPr>
      </w:pPr>
    </w:p>
    <w:p w14:paraId="789A5115" w14:textId="713C262D" w:rsidR="00640511" w:rsidRDefault="00CA37DE">
      <w:pPr>
        <w:spacing w:line="360" w:lineRule="auto"/>
        <w:rPr>
          <w:ins w:id="387" w:author="hina qureshi" w:date="2019-08-27T22:44:00Z"/>
          <w:rFonts w:ascii="Arial" w:hAnsi="Arial" w:cs="Arial"/>
          <w:sz w:val="22"/>
        </w:rPr>
      </w:pPr>
      <w:r>
        <w:rPr>
          <w:rFonts w:ascii="Arial" w:hAnsi="Arial" w:cs="Arial" w:hint="eastAsia"/>
          <w:sz w:val="22"/>
        </w:rPr>
        <w:lastRenderedPageBreak/>
        <w:t>Janis</w:t>
      </w:r>
      <w:r>
        <w:rPr>
          <w:rFonts w:ascii="Arial" w:hAnsi="Arial" w:cs="Arial"/>
          <w:sz w:val="22"/>
          <w:lang w:val="en-US"/>
        </w:rPr>
        <w:t xml:space="preserve"> (1997)</w:t>
      </w:r>
      <w:r>
        <w:rPr>
          <w:rFonts w:ascii="Arial" w:hAnsi="Arial" w:cs="Arial" w:hint="eastAsia"/>
          <w:sz w:val="22"/>
        </w:rPr>
        <w:t xml:space="preserve"> believe</w:t>
      </w:r>
      <w:r>
        <w:rPr>
          <w:rFonts w:ascii="Arial" w:hAnsi="Arial" w:cs="Arial"/>
          <w:sz w:val="22"/>
          <w:lang w:val="en-US"/>
        </w:rPr>
        <w:t>d</w:t>
      </w:r>
      <w:r>
        <w:rPr>
          <w:rFonts w:ascii="Arial" w:hAnsi="Arial" w:cs="Arial" w:hint="eastAsia"/>
          <w:sz w:val="22"/>
        </w:rPr>
        <w:t xml:space="preserve"> that when people are involved in connected </w:t>
      </w:r>
      <w:r>
        <w:rPr>
          <w:rFonts w:ascii="Arial" w:hAnsi="Arial" w:cs="Arial" w:hint="eastAsia"/>
          <w:sz w:val="22"/>
        </w:rPr>
        <w:t>“</w:t>
      </w:r>
      <w:r>
        <w:rPr>
          <w:rFonts w:ascii="Arial" w:hAnsi="Arial" w:cs="Arial"/>
          <w:sz w:val="22"/>
          <w:lang w:val="en-US"/>
        </w:rPr>
        <w:t>in-</w:t>
      </w:r>
      <w:r>
        <w:rPr>
          <w:rFonts w:ascii="Arial" w:hAnsi="Arial" w:cs="Arial" w:hint="eastAsia"/>
          <w:sz w:val="22"/>
        </w:rPr>
        <w:t>groups</w:t>
      </w:r>
      <w:r>
        <w:rPr>
          <w:rFonts w:ascii="Arial" w:hAnsi="Arial" w:cs="Arial" w:hint="eastAsia"/>
          <w:sz w:val="22"/>
        </w:rPr>
        <w:t>”</w:t>
      </w:r>
      <w:r>
        <w:rPr>
          <w:rFonts w:ascii="Arial" w:hAnsi="Arial" w:cs="Arial" w:hint="eastAsia"/>
          <w:sz w:val="22"/>
        </w:rPr>
        <w:t xml:space="preserve">, groupthink is a way of thinking </w:t>
      </w:r>
      <w:r>
        <w:rPr>
          <w:rFonts w:ascii="Arial" w:hAnsi="Arial" w:cs="Arial"/>
          <w:sz w:val="22"/>
          <w:lang w:val="en-US"/>
        </w:rPr>
        <w:t xml:space="preserve">that </w:t>
      </w:r>
      <w:r>
        <w:rPr>
          <w:rFonts w:ascii="Arial" w:hAnsi="Arial" w:cs="Arial" w:hint="eastAsia"/>
          <w:sz w:val="22"/>
        </w:rPr>
        <w:t>they</w:t>
      </w:r>
      <w:r>
        <w:rPr>
          <w:rFonts w:ascii="Arial" w:hAnsi="Arial" w:cs="Arial"/>
          <w:sz w:val="22"/>
          <w:lang w:val="en-US"/>
        </w:rPr>
        <w:t xml:space="preserve"> may</w:t>
      </w:r>
      <w:r>
        <w:rPr>
          <w:rFonts w:ascii="Arial" w:hAnsi="Arial" w:cs="Arial" w:hint="eastAsia"/>
          <w:sz w:val="22"/>
        </w:rPr>
        <w:t xml:space="preserve"> use, </w:t>
      </w:r>
      <w:r>
        <w:rPr>
          <w:rFonts w:ascii="Arial" w:hAnsi="Arial" w:cs="Arial"/>
          <w:sz w:val="22"/>
          <w:lang w:val="en-US"/>
        </w:rPr>
        <w:t>and at that time</w:t>
      </w:r>
      <w:r>
        <w:rPr>
          <w:rFonts w:ascii="Arial" w:hAnsi="Arial" w:cs="Arial" w:hint="eastAsia"/>
          <w:sz w:val="22"/>
        </w:rPr>
        <w:t xml:space="preserve"> they seek consensus without considering other ideas or actions.</w:t>
      </w:r>
      <w:r>
        <w:rPr>
          <w:rFonts w:ascii="Arial" w:hAnsi="Arial" w:cs="Arial"/>
          <w:sz w:val="22"/>
          <w:lang w:val="en-US"/>
        </w:rPr>
        <w:t xml:space="preserve"> </w:t>
      </w:r>
      <w:del w:id="388" w:author="hina qureshi" w:date="2019-08-27T22:43:00Z">
        <w:r w:rsidDel="00640511">
          <w:rPr>
            <w:rFonts w:ascii="Arial" w:hAnsi="Arial" w:cs="Arial" w:hint="eastAsia"/>
            <w:sz w:val="22"/>
          </w:rPr>
          <w:delText xml:space="preserve">Later </w:delText>
        </w:r>
      </w:del>
      <w:ins w:id="389" w:author="hina qureshi" w:date="2019-08-27T22:43:00Z">
        <w:r w:rsidR="00640511">
          <w:rPr>
            <w:rFonts w:ascii="Arial" w:hAnsi="Arial" w:cs="Arial"/>
            <w:sz w:val="22"/>
          </w:rPr>
          <w:t>Other</w:t>
        </w:r>
        <w:r w:rsidR="00640511">
          <w:rPr>
            <w:rFonts w:ascii="Arial" w:hAnsi="Arial" w:cs="Arial" w:hint="eastAsia"/>
            <w:sz w:val="22"/>
          </w:rPr>
          <w:t xml:space="preserve"> </w:t>
        </w:r>
      </w:ins>
      <w:r>
        <w:rPr>
          <w:rFonts w:ascii="Arial" w:hAnsi="Arial" w:cs="Arial" w:hint="eastAsia"/>
          <w:sz w:val="22"/>
        </w:rPr>
        <w:t xml:space="preserve">researchers also defined </w:t>
      </w:r>
      <w:r>
        <w:rPr>
          <w:rFonts w:ascii="Arial" w:hAnsi="Arial" w:cs="Arial"/>
          <w:sz w:val="22"/>
          <w:lang w:val="en-US"/>
        </w:rPr>
        <w:t>groupthink</w:t>
      </w:r>
      <w:ins w:id="390" w:author="hina qureshi" w:date="2019-08-27T22:43:00Z">
        <w:r w:rsidR="00640511">
          <w:rPr>
            <w:rFonts w:ascii="Arial" w:hAnsi="Arial" w:cs="Arial"/>
            <w:sz w:val="22"/>
          </w:rPr>
          <w:t xml:space="preserve">, </w:t>
        </w:r>
      </w:ins>
      <w:del w:id="391" w:author="hina qureshi" w:date="2019-08-27T22:43:00Z">
        <w:r w:rsidDel="00640511">
          <w:rPr>
            <w:rFonts w:ascii="Arial" w:hAnsi="Arial" w:cs="Arial" w:hint="eastAsia"/>
            <w:sz w:val="22"/>
          </w:rPr>
          <w:delText xml:space="preserve">. </w:delText>
        </w:r>
      </w:del>
      <w:ins w:id="392" w:author="hina qureshi" w:date="2019-08-27T22:43:00Z">
        <w:r w:rsidR="00640511">
          <w:rPr>
            <w:rFonts w:ascii="Arial" w:hAnsi="Arial" w:cs="Arial"/>
            <w:sz w:val="22"/>
          </w:rPr>
          <w:t>f</w:t>
        </w:r>
      </w:ins>
      <w:del w:id="393" w:author="hina qureshi" w:date="2019-08-27T22:43:00Z">
        <w:r w:rsidDel="00640511">
          <w:rPr>
            <w:rFonts w:ascii="Arial" w:hAnsi="Arial" w:cs="Arial" w:hint="eastAsia"/>
            <w:sz w:val="22"/>
          </w:rPr>
          <w:delText>F</w:delText>
        </w:r>
      </w:del>
      <w:r>
        <w:rPr>
          <w:rFonts w:ascii="Arial" w:hAnsi="Arial" w:cs="Arial" w:hint="eastAsia"/>
          <w:sz w:val="22"/>
        </w:rPr>
        <w:t xml:space="preserve">or example, </w:t>
      </w:r>
      <w:proofErr w:type="spellStart"/>
      <w:r>
        <w:rPr>
          <w:rFonts w:ascii="Arial" w:hAnsi="Arial" w:cs="Arial" w:hint="eastAsia"/>
          <w:sz w:val="22"/>
        </w:rPr>
        <w:t>Shirey</w:t>
      </w:r>
      <w:proofErr w:type="spellEnd"/>
      <w:r>
        <w:rPr>
          <w:rFonts w:ascii="Arial" w:hAnsi="Arial" w:cs="Arial" w:hint="eastAsia"/>
          <w:sz w:val="22"/>
        </w:rPr>
        <w:t xml:space="preserve"> (2012) </w:t>
      </w:r>
      <w:r>
        <w:rPr>
          <w:rFonts w:ascii="Arial" w:hAnsi="Arial" w:cs="Arial"/>
          <w:sz w:val="22"/>
          <w:lang w:val="en-US"/>
        </w:rPr>
        <w:t>referred groupthink</w:t>
      </w:r>
      <w:r>
        <w:rPr>
          <w:rFonts w:ascii="Arial" w:hAnsi="Arial" w:cs="Arial" w:hint="eastAsia"/>
          <w:sz w:val="22"/>
        </w:rPr>
        <w:t xml:space="preserve"> as</w:t>
      </w:r>
      <w:del w:id="394" w:author="hina qureshi" w:date="2019-08-27T22:43:00Z">
        <w:r w:rsidDel="00640511">
          <w:rPr>
            <w:rFonts w:ascii="Arial" w:hAnsi="Arial" w:cs="Arial" w:hint="eastAsia"/>
            <w:sz w:val="22"/>
          </w:rPr>
          <w:delText xml:space="preserve"> </w:delText>
        </w:r>
      </w:del>
      <w:r>
        <w:rPr>
          <w:rFonts w:ascii="Arial" w:hAnsi="Arial" w:cs="Arial" w:hint="eastAsia"/>
          <w:sz w:val="22"/>
        </w:rPr>
        <w:t>“</w:t>
      </w:r>
      <w:r>
        <w:rPr>
          <w:rFonts w:ascii="Arial" w:hAnsi="Arial" w:cs="Arial" w:hint="eastAsia"/>
          <w:sz w:val="22"/>
        </w:rPr>
        <w:t>the tendency to seek collusion</w:t>
      </w:r>
      <w:r>
        <w:rPr>
          <w:rFonts w:ascii="Arial" w:hAnsi="Arial" w:cs="Arial" w:hint="eastAsia"/>
          <w:sz w:val="22"/>
        </w:rPr>
        <w:t>”</w:t>
      </w:r>
      <w:ins w:id="395" w:author="hina qureshi" w:date="2019-08-27T22:45:00Z">
        <w:r w:rsidR="000303F1">
          <w:rPr>
            <w:rFonts w:ascii="Arial" w:hAnsi="Arial" w:cs="Arial" w:hint="eastAsia"/>
            <w:sz w:val="22"/>
          </w:rPr>
          <w:t>.</w:t>
        </w:r>
      </w:ins>
      <w:del w:id="396" w:author="hina qureshi" w:date="2019-08-27T22:43:00Z">
        <w:r w:rsidDel="00640511">
          <w:rPr>
            <w:rFonts w:ascii="Arial" w:hAnsi="Arial" w:cs="Arial" w:hint="eastAsia"/>
            <w:sz w:val="22"/>
          </w:rPr>
          <w:delText>;</w:delText>
        </w:r>
      </w:del>
      <w:r>
        <w:rPr>
          <w:rFonts w:ascii="Arial" w:hAnsi="Arial" w:cs="Arial" w:hint="eastAsia"/>
          <w:sz w:val="22"/>
        </w:rPr>
        <w:t xml:space="preserve"> </w:t>
      </w:r>
      <w:del w:id="397" w:author="Xueyang Li" w:date="2019-08-29T21:02:00Z">
        <w:r w:rsidDel="00601C0A">
          <w:rPr>
            <w:rFonts w:ascii="Arial" w:hAnsi="Arial" w:cs="Arial" w:hint="eastAsia"/>
            <w:sz w:val="22"/>
          </w:rPr>
          <w:delText>Yetiv (2003</w:delText>
        </w:r>
        <w:commentRangeStart w:id="398"/>
        <w:r w:rsidDel="00601C0A">
          <w:rPr>
            <w:rFonts w:ascii="Arial" w:hAnsi="Arial" w:cs="Arial" w:hint="eastAsia"/>
            <w:sz w:val="22"/>
          </w:rPr>
          <w:delText>) argue</w:delText>
        </w:r>
        <w:r w:rsidDel="00601C0A">
          <w:rPr>
            <w:rFonts w:ascii="Arial" w:hAnsi="Arial" w:cs="Arial"/>
            <w:sz w:val="22"/>
            <w:lang w:val="en-US"/>
          </w:rPr>
          <w:delText>d</w:delText>
        </w:r>
        <w:r w:rsidDel="00601C0A">
          <w:rPr>
            <w:rFonts w:ascii="Arial" w:hAnsi="Arial" w:cs="Arial" w:hint="eastAsia"/>
            <w:sz w:val="22"/>
          </w:rPr>
          <w:delText xml:space="preserve"> that </w:delText>
        </w:r>
        <w:commentRangeEnd w:id="398"/>
        <w:r w:rsidR="00640511" w:rsidDel="00601C0A">
          <w:rPr>
            <w:rStyle w:val="aa"/>
          </w:rPr>
          <w:commentReference w:id="398"/>
        </w:r>
        <w:r w:rsidDel="00601C0A">
          <w:rPr>
            <w:rFonts w:ascii="Arial" w:hAnsi="Arial" w:cs="Arial" w:hint="eastAsia"/>
            <w:sz w:val="22"/>
          </w:rPr>
          <w:delText xml:space="preserve">under </w:delText>
        </w:r>
        <w:r w:rsidDel="00601C0A">
          <w:rPr>
            <w:rFonts w:ascii="Arial" w:hAnsi="Arial" w:cs="Arial"/>
            <w:sz w:val="22"/>
            <w:lang w:val="en-US"/>
          </w:rPr>
          <w:delText>groupthink</w:delText>
        </w:r>
        <w:r w:rsidDel="00601C0A">
          <w:rPr>
            <w:rFonts w:ascii="Arial" w:hAnsi="Arial" w:cs="Arial" w:hint="eastAsia"/>
            <w:sz w:val="22"/>
          </w:rPr>
          <w:delText xml:space="preserve">, policymakers try to merge other perspectives rather than calculate and consider decisions. </w:delText>
        </w:r>
      </w:del>
    </w:p>
    <w:p w14:paraId="64A119FD" w14:textId="77777777" w:rsidR="00640511" w:rsidRDefault="00640511">
      <w:pPr>
        <w:spacing w:line="360" w:lineRule="auto"/>
        <w:rPr>
          <w:ins w:id="399" w:author="hina qureshi" w:date="2019-08-27T22:44:00Z"/>
          <w:rFonts w:ascii="Arial" w:hAnsi="Arial" w:cs="Arial"/>
          <w:sz w:val="22"/>
        </w:rPr>
      </w:pPr>
    </w:p>
    <w:p w14:paraId="026E3615" w14:textId="0F3AE066" w:rsidR="004531E8" w:rsidRDefault="00CA37DE">
      <w:pPr>
        <w:spacing w:line="360" w:lineRule="auto"/>
        <w:rPr>
          <w:rFonts w:ascii="Arial" w:hAnsi="Arial" w:cs="Arial"/>
          <w:sz w:val="22"/>
        </w:rPr>
      </w:pPr>
      <w:r>
        <w:rPr>
          <w:rFonts w:ascii="Arial" w:hAnsi="Arial" w:cs="Arial"/>
          <w:sz w:val="22"/>
        </w:rPr>
        <w:t xml:space="preserve">Janis proposed the </w:t>
      </w:r>
      <w:r>
        <w:rPr>
          <w:rFonts w:ascii="Arial" w:hAnsi="Arial" w:cs="Arial" w:hint="eastAsia"/>
          <w:sz w:val="22"/>
        </w:rPr>
        <w:t xml:space="preserve">famous </w:t>
      </w:r>
      <w:r>
        <w:rPr>
          <w:rFonts w:ascii="Arial" w:hAnsi="Arial" w:cs="Arial"/>
          <w:sz w:val="22"/>
        </w:rPr>
        <w:t>groupthink model</w:t>
      </w:r>
      <w:del w:id="400" w:author="hina qureshi" w:date="2019-08-27T22:46:00Z">
        <w:r w:rsidDel="000303F1">
          <w:rPr>
            <w:rFonts w:ascii="Arial" w:hAnsi="Arial" w:cs="Arial" w:hint="eastAsia"/>
            <w:sz w:val="22"/>
          </w:rPr>
          <w:delText xml:space="preserve">. </w:delText>
        </w:r>
        <w:r w:rsidDel="000303F1">
          <w:rPr>
            <w:rFonts w:ascii="Arial" w:hAnsi="Arial" w:cs="Arial"/>
            <w:sz w:val="22"/>
          </w:rPr>
          <w:delText>In this model</w:delText>
        </w:r>
      </w:del>
      <w:ins w:id="401" w:author="hina qureshi" w:date="2019-08-27T22:46:00Z">
        <w:r w:rsidR="000303F1">
          <w:rPr>
            <w:rFonts w:ascii="Arial" w:hAnsi="Arial" w:cs="Arial"/>
            <w:sz w:val="22"/>
          </w:rPr>
          <w:t xml:space="preserve"> where</w:t>
        </w:r>
      </w:ins>
      <w:del w:id="402" w:author="hina qureshi" w:date="2019-08-27T22:46:00Z">
        <w:r w:rsidDel="000303F1">
          <w:rPr>
            <w:rFonts w:ascii="Arial" w:hAnsi="Arial" w:cs="Arial"/>
            <w:sz w:val="22"/>
          </w:rPr>
          <w:delText>,</w:delText>
        </w:r>
      </w:del>
      <w:r>
        <w:rPr>
          <w:rFonts w:ascii="Arial" w:hAnsi="Arial" w:cs="Arial"/>
          <w:sz w:val="22"/>
        </w:rPr>
        <w:t xml:space="preserve"> he propose</w:t>
      </w:r>
      <w:ins w:id="403" w:author="hina qureshi" w:date="2019-08-27T22:46:00Z">
        <w:r w:rsidR="000303F1">
          <w:rPr>
            <w:rFonts w:ascii="Arial" w:hAnsi="Arial" w:cs="Arial"/>
            <w:sz w:val="22"/>
          </w:rPr>
          <w:t>d</w:t>
        </w:r>
      </w:ins>
      <w:del w:id="404" w:author="hina qureshi" w:date="2019-08-27T22:46:00Z">
        <w:r w:rsidDel="000303F1">
          <w:rPr>
            <w:rFonts w:ascii="Arial" w:hAnsi="Arial" w:cs="Arial"/>
            <w:sz w:val="22"/>
          </w:rPr>
          <w:delText>s</w:delText>
        </w:r>
      </w:del>
      <w:r>
        <w:rPr>
          <w:rFonts w:ascii="Arial" w:hAnsi="Arial" w:cs="Arial"/>
          <w:sz w:val="22"/>
        </w:rPr>
        <w:t xml:space="preserve"> five </w:t>
      </w:r>
      <w:r>
        <w:rPr>
          <w:rFonts w:ascii="Arial" w:hAnsi="Arial" w:cs="Arial"/>
          <w:sz w:val="22"/>
          <w:lang w:val="en-US"/>
        </w:rPr>
        <w:t>prerequisites</w:t>
      </w:r>
      <w:r>
        <w:rPr>
          <w:rFonts w:ascii="Arial" w:hAnsi="Arial" w:cs="Arial"/>
          <w:sz w:val="22"/>
        </w:rPr>
        <w:t xml:space="preserve"> </w:t>
      </w:r>
      <w:del w:id="405" w:author="hina qureshi" w:date="2019-08-27T22:46:00Z">
        <w:r w:rsidDel="000303F1">
          <w:rPr>
            <w:rFonts w:ascii="Arial" w:hAnsi="Arial" w:cs="Arial"/>
            <w:sz w:val="22"/>
          </w:rPr>
          <w:delText xml:space="preserve">that are considered </w:delText>
        </w:r>
      </w:del>
      <w:r>
        <w:rPr>
          <w:rFonts w:ascii="Arial" w:hAnsi="Arial" w:cs="Arial"/>
          <w:sz w:val="22"/>
        </w:rPr>
        <w:t xml:space="preserve">necessary for collective thinking to occur: </w:t>
      </w:r>
    </w:p>
    <w:p w14:paraId="591D68F1" w14:textId="77777777" w:rsidR="004531E8" w:rsidRDefault="00CA37DE">
      <w:pPr>
        <w:pStyle w:val="a4"/>
        <w:numPr>
          <w:ilvl w:val="0"/>
          <w:numId w:val="1"/>
        </w:numPr>
        <w:spacing w:line="360" w:lineRule="auto"/>
        <w:ind w:firstLineChars="0"/>
        <w:rPr>
          <w:rFonts w:ascii="Arial" w:hAnsi="Arial" w:cs="Arial"/>
          <w:sz w:val="22"/>
        </w:rPr>
      </w:pPr>
      <w:r>
        <w:rPr>
          <w:rFonts w:ascii="Arial" w:hAnsi="Arial" w:cs="Arial"/>
          <w:sz w:val="22"/>
        </w:rPr>
        <w:t>Strong cohesion between group members (always from co-operation);</w:t>
      </w:r>
    </w:p>
    <w:p w14:paraId="584FD0ED" w14:textId="77777777" w:rsidR="004531E8" w:rsidRDefault="00CA37DE">
      <w:pPr>
        <w:pStyle w:val="a4"/>
        <w:numPr>
          <w:ilvl w:val="0"/>
          <w:numId w:val="1"/>
        </w:numPr>
        <w:spacing w:line="360" w:lineRule="auto"/>
        <w:ind w:firstLineChars="0"/>
        <w:rPr>
          <w:rFonts w:ascii="Arial" w:hAnsi="Arial" w:cs="Arial"/>
          <w:sz w:val="22"/>
        </w:rPr>
      </w:pPr>
      <w:r>
        <w:rPr>
          <w:rFonts w:ascii="Arial" w:hAnsi="Arial" w:cs="Arial"/>
          <w:sz w:val="22"/>
        </w:rPr>
        <w:t xml:space="preserve">Isolation (intervention from outside the group is very Less); </w:t>
      </w:r>
    </w:p>
    <w:p w14:paraId="090EE9BF" w14:textId="77777777" w:rsidR="004531E8" w:rsidRDefault="00CA37DE">
      <w:pPr>
        <w:pStyle w:val="a4"/>
        <w:numPr>
          <w:ilvl w:val="0"/>
          <w:numId w:val="1"/>
        </w:numPr>
        <w:spacing w:line="360" w:lineRule="auto"/>
        <w:ind w:firstLineChars="0"/>
        <w:rPr>
          <w:rFonts w:ascii="Arial" w:hAnsi="Arial" w:cs="Arial"/>
          <w:sz w:val="22"/>
        </w:rPr>
      </w:pPr>
      <w:r>
        <w:rPr>
          <w:rFonts w:ascii="Arial" w:hAnsi="Arial" w:cs="Arial"/>
          <w:sz w:val="22"/>
        </w:rPr>
        <w:t xml:space="preserve">Guiding leadership (a leader of a ruling group); </w:t>
      </w:r>
    </w:p>
    <w:p w14:paraId="1C29E91B" w14:textId="77777777" w:rsidR="004531E8" w:rsidRDefault="00CA37DE">
      <w:pPr>
        <w:pStyle w:val="a4"/>
        <w:numPr>
          <w:ilvl w:val="0"/>
          <w:numId w:val="1"/>
        </w:numPr>
        <w:spacing w:line="360" w:lineRule="auto"/>
        <w:ind w:firstLineChars="0"/>
        <w:rPr>
          <w:rFonts w:ascii="Arial" w:hAnsi="Arial" w:cs="Arial"/>
          <w:sz w:val="22"/>
        </w:rPr>
      </w:pPr>
      <w:r>
        <w:rPr>
          <w:rFonts w:ascii="Arial" w:hAnsi="Arial" w:cs="Arial"/>
          <w:sz w:val="22"/>
        </w:rPr>
        <w:t xml:space="preserve">Lack of established procedures for searching and evaluating information; </w:t>
      </w:r>
    </w:p>
    <w:p w14:paraId="0EE06470" w14:textId="77777777" w:rsidR="004531E8" w:rsidRDefault="00CA37DE">
      <w:pPr>
        <w:pStyle w:val="a4"/>
        <w:numPr>
          <w:ilvl w:val="0"/>
          <w:numId w:val="1"/>
        </w:numPr>
        <w:spacing w:line="360" w:lineRule="auto"/>
        <w:ind w:firstLineChars="0"/>
        <w:rPr>
          <w:rFonts w:ascii="Arial" w:hAnsi="Arial" w:cs="Arial"/>
          <w:sz w:val="22"/>
        </w:rPr>
      </w:pPr>
      <w:r>
        <w:rPr>
          <w:rFonts w:ascii="Arial" w:hAnsi="Arial" w:cs="Arial"/>
          <w:sz w:val="22"/>
        </w:rPr>
        <w:t xml:space="preserve">Low confidence in finding alternative solutions advocated by leaders. </w:t>
      </w:r>
    </w:p>
    <w:p w14:paraId="5179D5EF" w14:textId="77777777" w:rsidR="004531E8" w:rsidRDefault="004531E8">
      <w:pPr>
        <w:spacing w:line="360" w:lineRule="auto"/>
        <w:rPr>
          <w:rFonts w:ascii="Arial" w:hAnsi="Arial" w:cs="Arial"/>
          <w:sz w:val="22"/>
        </w:rPr>
      </w:pPr>
    </w:p>
    <w:p w14:paraId="4A1102F9" w14:textId="27D7C462" w:rsidR="004531E8" w:rsidRDefault="00CA37DE">
      <w:pPr>
        <w:spacing w:line="360" w:lineRule="auto"/>
        <w:rPr>
          <w:rFonts w:ascii="Arial" w:hAnsi="Arial" w:cs="Arial"/>
          <w:sz w:val="22"/>
        </w:rPr>
      </w:pPr>
      <w:r>
        <w:rPr>
          <w:rFonts w:ascii="Arial" w:hAnsi="Arial" w:cs="Arial"/>
          <w:sz w:val="22"/>
        </w:rPr>
        <w:t>Janis also summarize</w:t>
      </w:r>
      <w:ins w:id="406" w:author="hina qureshi" w:date="2019-08-27T22:46:00Z">
        <w:r w:rsidR="000303F1">
          <w:rPr>
            <w:rFonts w:ascii="Arial" w:hAnsi="Arial" w:cs="Arial"/>
            <w:sz w:val="22"/>
          </w:rPr>
          <w:t>d</w:t>
        </w:r>
      </w:ins>
      <w:del w:id="407" w:author="hina qureshi" w:date="2019-08-27T22:46:00Z">
        <w:r w:rsidDel="000303F1">
          <w:rPr>
            <w:rFonts w:ascii="Arial" w:hAnsi="Arial" w:cs="Arial"/>
            <w:sz w:val="22"/>
          </w:rPr>
          <w:delText>s</w:delText>
        </w:r>
      </w:del>
      <w:r>
        <w:rPr>
          <w:rFonts w:ascii="Arial" w:hAnsi="Arial" w:cs="Arial"/>
          <w:sz w:val="22"/>
        </w:rPr>
        <w:t xml:space="preserve"> the eight characteristics of collective decision-making, which we can also understand as eight shortcomings: </w:t>
      </w:r>
    </w:p>
    <w:p w14:paraId="09ABD96F"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sz w:val="22"/>
        </w:rPr>
        <w:t>The invulnerability lead</w:t>
      </w:r>
      <w:r>
        <w:rPr>
          <w:rFonts w:ascii="Arial" w:hAnsi="Arial" w:cs="Arial" w:hint="eastAsia"/>
          <w:sz w:val="22"/>
        </w:rPr>
        <w:t>ing</w:t>
      </w:r>
      <w:r>
        <w:rPr>
          <w:rFonts w:ascii="Arial" w:hAnsi="Arial" w:cs="Arial"/>
          <w:sz w:val="22"/>
        </w:rPr>
        <w:t xml:space="preserve"> to extreme risk</w:t>
      </w:r>
      <w:r>
        <w:rPr>
          <w:rFonts w:ascii="Arial" w:hAnsi="Arial" w:cs="Arial" w:hint="eastAsia"/>
          <w:sz w:val="22"/>
        </w:rPr>
        <w:t xml:space="preserve"> taking</w:t>
      </w:r>
      <w:r>
        <w:rPr>
          <w:rFonts w:ascii="Arial" w:hAnsi="Arial" w:cs="Arial"/>
          <w:sz w:val="22"/>
        </w:rPr>
        <w:t xml:space="preserve">; </w:t>
      </w:r>
    </w:p>
    <w:p w14:paraId="20C13C09"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sz w:val="22"/>
        </w:rPr>
        <w:t xml:space="preserve">The collective rationalization leading to neglect of warnings; </w:t>
      </w:r>
    </w:p>
    <w:p w14:paraId="3028EE67"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sz w:val="22"/>
        </w:rPr>
        <w:t xml:space="preserve">The belief in the inherent morality that leads to neglect of important moral issues; </w:t>
      </w:r>
    </w:p>
    <w:p w14:paraId="2D4EA3AF"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hint="eastAsia"/>
          <w:sz w:val="22"/>
        </w:rPr>
        <w:t>The n</w:t>
      </w:r>
      <w:r>
        <w:rPr>
          <w:rFonts w:ascii="Arial" w:hAnsi="Arial" w:cs="Arial"/>
          <w:sz w:val="22"/>
        </w:rPr>
        <w:t>egative perceptions leading to underestimat</w:t>
      </w:r>
      <w:r>
        <w:rPr>
          <w:rFonts w:ascii="Arial" w:hAnsi="Arial" w:cs="Arial" w:hint="eastAsia"/>
          <w:sz w:val="22"/>
        </w:rPr>
        <w:t>e</w:t>
      </w:r>
      <w:r>
        <w:rPr>
          <w:rFonts w:ascii="Arial" w:hAnsi="Arial" w:cs="Arial"/>
          <w:sz w:val="22"/>
        </w:rPr>
        <w:t xml:space="preserve"> </w:t>
      </w:r>
      <w:r>
        <w:rPr>
          <w:rFonts w:ascii="Arial" w:hAnsi="Arial" w:cs="Arial" w:hint="eastAsia"/>
          <w:sz w:val="22"/>
        </w:rPr>
        <w:t xml:space="preserve">the power of </w:t>
      </w:r>
      <w:r>
        <w:rPr>
          <w:rFonts w:ascii="Arial" w:hAnsi="Arial" w:cs="Arial"/>
          <w:sz w:val="22"/>
        </w:rPr>
        <w:t xml:space="preserve">opponents; </w:t>
      </w:r>
    </w:p>
    <w:p w14:paraId="3CEA483E"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hint="eastAsia"/>
          <w:sz w:val="22"/>
        </w:rPr>
        <w:t xml:space="preserve">The </w:t>
      </w:r>
      <w:r>
        <w:rPr>
          <w:rFonts w:ascii="Arial" w:hAnsi="Arial" w:cs="Arial"/>
          <w:sz w:val="22"/>
        </w:rPr>
        <w:t xml:space="preserve">peer pressure that reduces alternative views; </w:t>
      </w:r>
    </w:p>
    <w:p w14:paraId="02E239EF"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hint="eastAsia"/>
          <w:sz w:val="22"/>
        </w:rPr>
        <w:t xml:space="preserve">The </w:t>
      </w:r>
      <w:r>
        <w:rPr>
          <w:rFonts w:ascii="Arial" w:hAnsi="Arial" w:cs="Arial"/>
          <w:sz w:val="22"/>
        </w:rPr>
        <w:t xml:space="preserve">self-censorship prevents them from expressing </w:t>
      </w:r>
      <w:r>
        <w:rPr>
          <w:rFonts w:ascii="Arial" w:hAnsi="Arial" w:cs="Arial" w:hint="eastAsia"/>
          <w:sz w:val="22"/>
        </w:rPr>
        <w:t>doubts</w:t>
      </w:r>
      <w:r>
        <w:rPr>
          <w:rFonts w:ascii="Arial" w:hAnsi="Arial" w:cs="Arial"/>
          <w:sz w:val="22"/>
        </w:rPr>
        <w:t xml:space="preserve">; </w:t>
      </w:r>
    </w:p>
    <w:p w14:paraId="3BD53D46"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hint="eastAsia"/>
          <w:sz w:val="22"/>
        </w:rPr>
        <w:t>The</w:t>
      </w:r>
      <w:r>
        <w:rPr>
          <w:rFonts w:ascii="Arial" w:hAnsi="Arial" w:cs="Arial"/>
          <w:sz w:val="22"/>
        </w:rPr>
        <w:t xml:space="preserve"> "</w:t>
      </w:r>
      <w:r>
        <w:rPr>
          <w:rFonts w:ascii="Arial" w:hAnsi="Arial" w:cs="Arial" w:hint="eastAsia"/>
          <w:sz w:val="22"/>
        </w:rPr>
        <w:t>mind</w:t>
      </w:r>
      <w:r>
        <w:rPr>
          <w:rFonts w:ascii="Arial" w:hAnsi="Arial" w:cs="Arial"/>
          <w:sz w:val="22"/>
        </w:rPr>
        <w:t xml:space="preserve"> guards"</w:t>
      </w:r>
      <w:r>
        <w:rPr>
          <w:rFonts w:ascii="Arial" w:hAnsi="Arial" w:cs="Arial" w:hint="eastAsia"/>
          <w:sz w:val="22"/>
        </w:rPr>
        <w:t xml:space="preserve"> pointing to themselves</w:t>
      </w:r>
      <w:r>
        <w:rPr>
          <w:rFonts w:ascii="Arial" w:hAnsi="Arial" w:cs="Arial"/>
          <w:sz w:val="22"/>
        </w:rPr>
        <w:t xml:space="preserve">; </w:t>
      </w:r>
    </w:p>
    <w:p w14:paraId="7E9C69CA" w14:textId="77777777" w:rsidR="004531E8" w:rsidRDefault="00CA37DE">
      <w:pPr>
        <w:pStyle w:val="a4"/>
        <w:numPr>
          <w:ilvl w:val="0"/>
          <w:numId w:val="2"/>
        </w:numPr>
        <w:spacing w:line="360" w:lineRule="auto"/>
        <w:ind w:firstLineChars="0"/>
        <w:rPr>
          <w:rFonts w:ascii="Arial" w:hAnsi="Arial" w:cs="Arial"/>
          <w:sz w:val="22"/>
        </w:rPr>
      </w:pPr>
      <w:r>
        <w:rPr>
          <w:rFonts w:ascii="Arial" w:hAnsi="Arial" w:cs="Arial"/>
          <w:sz w:val="22"/>
        </w:rPr>
        <w:t>The</w:t>
      </w:r>
      <w:r>
        <w:rPr>
          <w:rFonts w:ascii="Arial" w:hAnsi="Arial" w:cs="Arial" w:hint="eastAsia"/>
          <w:sz w:val="22"/>
        </w:rPr>
        <w:t xml:space="preserve"> </w:t>
      </w:r>
      <w:r>
        <w:rPr>
          <w:rFonts w:ascii="Arial" w:hAnsi="Arial" w:cs="Arial"/>
          <w:sz w:val="22"/>
        </w:rPr>
        <w:t>consistent illusions.</w:t>
      </w:r>
    </w:p>
    <w:p w14:paraId="5193668A" w14:textId="77777777" w:rsidR="004531E8" w:rsidRDefault="004531E8">
      <w:pPr>
        <w:spacing w:line="360" w:lineRule="auto"/>
        <w:rPr>
          <w:rFonts w:ascii="Arial" w:hAnsi="Arial" w:cs="Arial"/>
          <w:sz w:val="22"/>
        </w:rPr>
      </w:pPr>
    </w:p>
    <w:p w14:paraId="1ED1953A" w14:textId="4069F10F" w:rsidR="004531E8" w:rsidRDefault="00CA37DE">
      <w:pPr>
        <w:spacing w:line="360" w:lineRule="auto"/>
        <w:rPr>
          <w:rFonts w:ascii="Arial" w:hAnsi="Arial" w:cs="Arial"/>
          <w:sz w:val="22"/>
        </w:rPr>
      </w:pPr>
      <w:r>
        <w:rPr>
          <w:rFonts w:ascii="Arial" w:hAnsi="Arial" w:cs="Arial" w:hint="eastAsia"/>
          <w:sz w:val="22"/>
        </w:rPr>
        <w:t>Based on the research of Janis, a lot of work</w:t>
      </w:r>
      <w:r>
        <w:rPr>
          <w:rFonts w:ascii="Arial" w:hAnsi="Arial" w:cs="Arial"/>
          <w:sz w:val="22"/>
          <w:lang w:val="en-US"/>
        </w:rPr>
        <w:t>s</w:t>
      </w:r>
      <w:r>
        <w:rPr>
          <w:rFonts w:ascii="Arial" w:hAnsi="Arial" w:cs="Arial" w:hint="eastAsia"/>
          <w:sz w:val="22"/>
        </w:rPr>
        <w:t xml:space="preserve"> related to groupthink </w:t>
      </w:r>
      <w:r>
        <w:rPr>
          <w:rFonts w:ascii="Arial" w:hAnsi="Arial" w:cs="Arial"/>
          <w:sz w:val="22"/>
          <w:lang w:val="en-US"/>
        </w:rPr>
        <w:t>were developed</w:t>
      </w:r>
      <w:r>
        <w:rPr>
          <w:rFonts w:ascii="Arial" w:hAnsi="Arial" w:cs="Arial" w:hint="eastAsia"/>
          <w:sz w:val="22"/>
        </w:rPr>
        <w:t>. Although later work</w:t>
      </w:r>
      <w:r>
        <w:rPr>
          <w:rFonts w:ascii="Arial" w:hAnsi="Arial" w:cs="Arial"/>
          <w:sz w:val="22"/>
          <w:lang w:val="en-US"/>
        </w:rPr>
        <w:t>s</w:t>
      </w:r>
      <w:r>
        <w:rPr>
          <w:rFonts w:ascii="Arial" w:hAnsi="Arial" w:cs="Arial" w:hint="eastAsia"/>
          <w:sz w:val="22"/>
        </w:rPr>
        <w:t xml:space="preserve"> ha</w:t>
      </w:r>
      <w:r>
        <w:rPr>
          <w:rFonts w:ascii="Arial" w:hAnsi="Arial" w:cs="Arial"/>
          <w:sz w:val="22"/>
          <w:lang w:val="en-US"/>
        </w:rPr>
        <w:t>d</w:t>
      </w:r>
      <w:r>
        <w:rPr>
          <w:rFonts w:ascii="Arial" w:hAnsi="Arial" w:cs="Arial" w:hint="eastAsia"/>
          <w:sz w:val="22"/>
        </w:rPr>
        <w:t xml:space="preserve"> some criticism</w:t>
      </w:r>
      <w:del w:id="408" w:author="hina qureshi" w:date="2019-08-27T22:47:00Z">
        <w:r w:rsidDel="000303F1">
          <w:rPr>
            <w:rFonts w:ascii="Arial" w:hAnsi="Arial" w:cs="Arial" w:hint="eastAsia"/>
            <w:sz w:val="22"/>
          </w:rPr>
          <w:delText>s</w:delText>
        </w:r>
      </w:del>
      <w:r>
        <w:rPr>
          <w:rFonts w:ascii="Arial" w:hAnsi="Arial" w:cs="Arial" w:hint="eastAsia"/>
          <w:sz w:val="22"/>
        </w:rPr>
        <w:t xml:space="preserve"> of Janis's theory above, </w:t>
      </w:r>
      <w:del w:id="409" w:author="hina qureshi" w:date="2019-08-27T22:47:00Z">
        <w:r w:rsidDel="000303F1">
          <w:rPr>
            <w:rFonts w:ascii="Arial" w:hAnsi="Arial" w:cs="Arial" w:hint="eastAsia"/>
            <w:sz w:val="22"/>
          </w:rPr>
          <w:delText xml:space="preserve">we cannot deny that </w:delText>
        </w:r>
      </w:del>
      <w:r>
        <w:rPr>
          <w:rFonts w:ascii="Arial" w:hAnsi="Arial" w:cs="Arial" w:hint="eastAsia"/>
          <w:sz w:val="22"/>
        </w:rPr>
        <w:t xml:space="preserve">the concept of groupthink has </w:t>
      </w:r>
      <w:del w:id="410" w:author="hina qureshi" w:date="2019-08-27T22:48:00Z">
        <w:r w:rsidDel="00A72380">
          <w:rPr>
            <w:rFonts w:ascii="Arial" w:hAnsi="Arial" w:cs="Arial" w:hint="eastAsia"/>
            <w:sz w:val="22"/>
          </w:rPr>
          <w:delText xml:space="preserve">had </w:delText>
        </w:r>
      </w:del>
      <w:r>
        <w:rPr>
          <w:rFonts w:ascii="Arial" w:hAnsi="Arial" w:cs="Arial" w:hint="eastAsia"/>
          <w:sz w:val="22"/>
        </w:rPr>
        <w:t>a huge impact on social and organizational psychology.</w:t>
      </w:r>
      <w:r>
        <w:rPr>
          <w:rFonts w:ascii="Arial" w:hAnsi="Arial" w:cs="Arial"/>
          <w:sz w:val="22"/>
        </w:rPr>
        <w:t xml:space="preserve"> </w:t>
      </w:r>
      <w:proofErr w:type="spellStart"/>
      <w:ins w:id="411" w:author="Xueyang Li" w:date="2019-08-29T21:03:00Z">
        <w:r w:rsidR="00601C0A" w:rsidRPr="00601C0A">
          <w:rPr>
            <w:rFonts w:ascii="Arial" w:hAnsi="Arial" w:cs="Arial"/>
            <w:sz w:val="22"/>
          </w:rPr>
          <w:t>Yetiv</w:t>
        </w:r>
        <w:proofErr w:type="spellEnd"/>
        <w:r w:rsidR="00601C0A" w:rsidRPr="00601C0A">
          <w:rPr>
            <w:rFonts w:ascii="Arial" w:hAnsi="Arial" w:cs="Arial"/>
            <w:sz w:val="22"/>
          </w:rPr>
          <w:t xml:space="preserve"> (2003) argued that under groupthink, policymakers try to merge other perspectives rather than calculate and consider decisions.</w:t>
        </w:r>
        <w:r w:rsidR="00601C0A">
          <w:rPr>
            <w:rFonts w:ascii="Arial" w:hAnsi="Arial" w:cs="Arial"/>
            <w:sz w:val="22"/>
          </w:rPr>
          <w:t xml:space="preserve"> </w:t>
        </w:r>
      </w:ins>
      <w:r>
        <w:rPr>
          <w:rFonts w:ascii="Arial" w:hAnsi="Arial" w:cs="Arial"/>
          <w:sz w:val="22"/>
        </w:rPr>
        <w:t>Michelle</w:t>
      </w:r>
      <w:r>
        <w:rPr>
          <w:rFonts w:ascii="Arial" w:hAnsi="Arial" w:cs="Arial" w:hint="eastAsia"/>
          <w:sz w:val="22"/>
        </w:rPr>
        <w:t>,</w:t>
      </w:r>
      <w:r>
        <w:rPr>
          <w:rFonts w:ascii="Arial" w:hAnsi="Arial" w:cs="Arial"/>
          <w:sz w:val="22"/>
        </w:rPr>
        <w:t xml:space="preserve"> David</w:t>
      </w:r>
      <w:r>
        <w:rPr>
          <w:rFonts w:ascii="Arial" w:hAnsi="Arial" w:cs="Arial" w:hint="eastAsia"/>
          <w:sz w:val="22"/>
        </w:rPr>
        <w:t xml:space="preserve"> and </w:t>
      </w:r>
      <w:r>
        <w:rPr>
          <w:rFonts w:ascii="Arial" w:hAnsi="Arial" w:cs="Arial"/>
          <w:sz w:val="22"/>
        </w:rPr>
        <w:t>Jan</w:t>
      </w:r>
      <w:r>
        <w:rPr>
          <w:rFonts w:ascii="Arial" w:hAnsi="Arial" w:cs="Arial" w:hint="eastAsia"/>
          <w:sz w:val="22"/>
        </w:rPr>
        <w:t xml:space="preserve"> (2019) </w:t>
      </w:r>
      <w:r>
        <w:rPr>
          <w:rFonts w:ascii="Arial" w:hAnsi="Arial" w:cs="Arial"/>
          <w:sz w:val="22"/>
        </w:rPr>
        <w:t>discuss</w:t>
      </w:r>
      <w:r>
        <w:rPr>
          <w:rFonts w:ascii="Arial" w:hAnsi="Arial" w:cs="Arial" w:hint="eastAsia"/>
          <w:sz w:val="22"/>
        </w:rPr>
        <w:t xml:space="preserve">ed the </w:t>
      </w:r>
      <w:r>
        <w:rPr>
          <w:rFonts w:ascii="Arial" w:hAnsi="Arial" w:cs="Arial" w:hint="eastAsia"/>
          <w:sz w:val="22"/>
        </w:rPr>
        <w:lastRenderedPageBreak/>
        <w:t>issues about</w:t>
      </w:r>
      <w:r>
        <w:rPr>
          <w:rFonts w:ascii="Arial" w:hAnsi="Arial" w:cs="Arial"/>
          <w:sz w:val="22"/>
        </w:rPr>
        <w:t xml:space="preserve"> mental health </w:t>
      </w:r>
      <w:r>
        <w:rPr>
          <w:rFonts w:ascii="Arial" w:hAnsi="Arial" w:cs="Arial" w:hint="eastAsia"/>
          <w:sz w:val="22"/>
        </w:rPr>
        <w:t>nursing</w:t>
      </w:r>
      <w:r>
        <w:rPr>
          <w:rFonts w:ascii="Arial" w:hAnsi="Arial" w:cs="Arial"/>
          <w:sz w:val="22"/>
        </w:rPr>
        <w:t>,</w:t>
      </w:r>
      <w:r>
        <w:rPr>
          <w:rFonts w:ascii="Arial" w:hAnsi="Arial" w:cs="Arial"/>
          <w:sz w:val="22"/>
          <w:lang w:val="en-US"/>
        </w:rPr>
        <w:t xml:space="preserve"> and</w:t>
      </w:r>
      <w:r>
        <w:rPr>
          <w:rFonts w:ascii="Arial" w:hAnsi="Arial" w:cs="Arial" w:hint="eastAsia"/>
          <w:sz w:val="22"/>
        </w:rPr>
        <w:t xml:space="preserve"> they suggested that groupthink </w:t>
      </w:r>
      <w:r>
        <w:rPr>
          <w:rFonts w:ascii="Arial" w:hAnsi="Arial" w:cs="Arial"/>
          <w:sz w:val="22"/>
          <w:lang w:val="en-US"/>
        </w:rPr>
        <w:t>occurs</w:t>
      </w:r>
      <w:r>
        <w:rPr>
          <w:rFonts w:ascii="Arial" w:hAnsi="Arial" w:cs="Arial"/>
          <w:sz w:val="22"/>
        </w:rPr>
        <w:t xml:space="preserve"> </w:t>
      </w:r>
      <w:r>
        <w:rPr>
          <w:rFonts w:ascii="Arial" w:hAnsi="Arial" w:cs="Arial" w:hint="eastAsia"/>
          <w:sz w:val="22"/>
        </w:rPr>
        <w:t>when certain members of the group influence group culture to a certain extent, such as when other people's views cannot be considered</w:t>
      </w:r>
      <w:r>
        <w:rPr>
          <w:rFonts w:ascii="Arial" w:hAnsi="Arial" w:cs="Arial"/>
          <w:sz w:val="22"/>
          <w:lang w:val="en-US"/>
        </w:rPr>
        <w:t>.</w:t>
      </w:r>
      <w:r>
        <w:rPr>
          <w:rFonts w:ascii="Arial" w:hAnsi="Arial" w:cs="Arial" w:hint="eastAsia"/>
          <w:sz w:val="22"/>
        </w:rPr>
        <w:t xml:space="preserve"> This may mean that when the dominant member</w:t>
      </w:r>
      <w:r>
        <w:rPr>
          <w:rFonts w:ascii="Arial" w:hAnsi="Arial" w:cs="Arial"/>
          <w:sz w:val="22"/>
          <w:lang w:val="en-US"/>
        </w:rPr>
        <w:t>s</w:t>
      </w:r>
      <w:r>
        <w:rPr>
          <w:rFonts w:ascii="Arial" w:hAnsi="Arial" w:cs="Arial" w:hint="eastAsia"/>
          <w:sz w:val="22"/>
        </w:rPr>
        <w:t xml:space="preserve"> tr</w:t>
      </w:r>
      <w:r>
        <w:rPr>
          <w:rFonts w:ascii="Arial" w:hAnsi="Arial" w:cs="Arial"/>
          <w:sz w:val="22"/>
          <w:lang w:val="en-US"/>
        </w:rPr>
        <w:t>y</w:t>
      </w:r>
      <w:r>
        <w:rPr>
          <w:rFonts w:ascii="Arial" w:hAnsi="Arial" w:cs="Arial" w:hint="eastAsia"/>
          <w:sz w:val="22"/>
        </w:rPr>
        <w:t xml:space="preserve"> to speak, </w:t>
      </w:r>
      <w:r>
        <w:rPr>
          <w:rFonts w:ascii="Arial" w:hAnsi="Arial" w:cs="Arial"/>
          <w:sz w:val="22"/>
          <w:lang w:val="en-US"/>
        </w:rPr>
        <w:t>they</w:t>
      </w:r>
      <w:r>
        <w:rPr>
          <w:rFonts w:ascii="Arial" w:hAnsi="Arial" w:cs="Arial" w:hint="eastAsia"/>
          <w:sz w:val="22"/>
        </w:rPr>
        <w:t xml:space="preserve"> will take precedence over other members; </w:t>
      </w:r>
      <w:r>
        <w:rPr>
          <w:rFonts w:ascii="Arial" w:hAnsi="Arial" w:cs="Arial"/>
          <w:sz w:val="22"/>
          <w:lang w:val="en-US"/>
        </w:rPr>
        <w:t>at the same time</w:t>
      </w:r>
      <w:r>
        <w:rPr>
          <w:rFonts w:ascii="Arial" w:hAnsi="Arial" w:cs="Arial" w:hint="eastAsia"/>
          <w:sz w:val="22"/>
        </w:rPr>
        <w:t xml:space="preserve"> disregarding others, ignoring the others</w:t>
      </w:r>
      <w:r>
        <w:rPr>
          <w:rFonts w:ascii="Arial" w:hAnsi="Arial" w:cs="Arial"/>
          <w:sz w:val="22"/>
          <w:lang w:val="en-US"/>
        </w:rPr>
        <w:t xml:space="preserve">’ </w:t>
      </w:r>
      <w:r>
        <w:rPr>
          <w:rFonts w:ascii="Arial" w:hAnsi="Arial" w:cs="Arial" w:hint="eastAsia"/>
          <w:sz w:val="22"/>
        </w:rPr>
        <w:t>opinions or automatically taking a negative position on others' views</w:t>
      </w:r>
      <w:r>
        <w:rPr>
          <w:rFonts w:ascii="Arial" w:hAnsi="Arial" w:cs="Arial"/>
          <w:sz w:val="22"/>
        </w:rPr>
        <w:t xml:space="preserve"> (Fernandez, 2007).</w:t>
      </w:r>
      <w:r>
        <w:rPr>
          <w:rFonts w:ascii="Arial" w:hAnsi="Arial" w:cs="Arial" w:hint="eastAsia"/>
          <w:sz w:val="22"/>
        </w:rPr>
        <w:t xml:space="preserve"> Although </w:t>
      </w:r>
      <w:r>
        <w:rPr>
          <w:rFonts w:ascii="Arial" w:hAnsi="Arial" w:cs="Arial"/>
          <w:sz w:val="22"/>
          <w:lang w:val="en-US"/>
        </w:rPr>
        <w:t>groupthink</w:t>
      </w:r>
      <w:r>
        <w:rPr>
          <w:rFonts w:ascii="Arial" w:hAnsi="Arial" w:cs="Arial" w:hint="eastAsia"/>
          <w:sz w:val="22"/>
        </w:rPr>
        <w:t xml:space="preserve"> has some shortcomings as a way of working, it sometimes provides powerful help for collective decision-making.</w:t>
      </w:r>
      <w:r>
        <w:rPr>
          <w:rFonts w:ascii="Arial" w:hAnsi="Arial" w:cs="Arial"/>
          <w:sz w:val="22"/>
          <w:lang w:val="en-US"/>
        </w:rPr>
        <w:t xml:space="preserve"> </w:t>
      </w:r>
      <w:proofErr w:type="spellStart"/>
      <w:r>
        <w:rPr>
          <w:rFonts w:ascii="Arial" w:hAnsi="Arial" w:cs="Arial"/>
          <w:sz w:val="22"/>
          <w:lang w:val="en-US"/>
        </w:rPr>
        <w:t>Shirey</w:t>
      </w:r>
      <w:proofErr w:type="spellEnd"/>
      <w:r>
        <w:rPr>
          <w:rFonts w:ascii="Arial" w:hAnsi="Arial" w:cs="Arial"/>
          <w:sz w:val="22"/>
          <w:lang w:val="en-US"/>
        </w:rPr>
        <w:t xml:space="preserve"> (2012) explained that in the case where groupthink becomes a mode of operation, the group may encode limited data for discussion and decision-making, but further research has found that this can lead to the group to neglect the questioning assumptions, and ignore to use the “bigger picture” approach to seek expert advice or identify solutions that lead them to consider only choices.</w:t>
      </w:r>
      <w:r>
        <w:rPr>
          <w:rFonts w:ascii="Arial" w:hAnsi="Arial" w:cs="Arial"/>
          <w:sz w:val="22"/>
        </w:rPr>
        <w:t xml:space="preserve"> The following four factors may </w:t>
      </w:r>
      <w:r>
        <w:rPr>
          <w:rFonts w:ascii="Arial" w:hAnsi="Arial" w:cs="Arial"/>
          <w:sz w:val="22"/>
          <w:lang w:val="en-US"/>
        </w:rPr>
        <w:t>be the</w:t>
      </w:r>
      <w:r>
        <w:rPr>
          <w:rFonts w:ascii="Arial" w:hAnsi="Arial" w:cs="Arial"/>
          <w:sz w:val="22"/>
        </w:rPr>
        <w:t xml:space="preserve"> antecedents </w:t>
      </w:r>
      <w:r>
        <w:rPr>
          <w:rFonts w:ascii="Arial" w:hAnsi="Arial" w:cs="Arial"/>
          <w:sz w:val="22"/>
          <w:lang w:val="en-US"/>
        </w:rPr>
        <w:t>of</w:t>
      </w:r>
      <w:r>
        <w:rPr>
          <w:rFonts w:ascii="Arial" w:hAnsi="Arial" w:cs="Arial"/>
          <w:sz w:val="22"/>
        </w:rPr>
        <w:t xml:space="preserve"> groupthink: high cohesion, structural </w:t>
      </w:r>
      <w:r>
        <w:rPr>
          <w:rFonts w:ascii="Arial" w:hAnsi="Arial" w:cs="Arial"/>
          <w:sz w:val="22"/>
          <w:lang w:val="en-US"/>
        </w:rPr>
        <w:t>defects</w:t>
      </w:r>
      <w:r>
        <w:rPr>
          <w:rFonts w:ascii="Arial" w:hAnsi="Arial" w:cs="Arial"/>
          <w:sz w:val="22"/>
        </w:rPr>
        <w:t xml:space="preserve">, </w:t>
      </w:r>
      <w:proofErr w:type="spellStart"/>
      <w:r>
        <w:rPr>
          <w:rFonts w:ascii="Arial" w:hAnsi="Arial" w:cs="Arial"/>
          <w:sz w:val="22"/>
          <w:lang w:val="en-US"/>
        </w:rPr>
        <w:t>contextua</w:t>
      </w:r>
      <w:proofErr w:type="spellEnd"/>
      <w:r>
        <w:rPr>
          <w:rFonts w:ascii="Arial" w:hAnsi="Arial" w:cs="Arial"/>
          <w:sz w:val="22"/>
        </w:rPr>
        <w:t xml:space="preserve">l </w:t>
      </w:r>
      <w:r>
        <w:rPr>
          <w:rFonts w:ascii="Arial" w:hAnsi="Arial" w:cs="Arial"/>
          <w:sz w:val="22"/>
          <w:lang w:val="en-US"/>
        </w:rPr>
        <w:t>background</w:t>
      </w:r>
      <w:r>
        <w:rPr>
          <w:rFonts w:ascii="Arial" w:hAnsi="Arial" w:cs="Arial"/>
          <w:sz w:val="22"/>
        </w:rPr>
        <w:t xml:space="preserve">, and time constraints (Janis, 1997; </w:t>
      </w:r>
      <w:proofErr w:type="spellStart"/>
      <w:r>
        <w:rPr>
          <w:rFonts w:ascii="Arial" w:hAnsi="Arial" w:cs="Arial"/>
          <w:sz w:val="22"/>
        </w:rPr>
        <w:t>Shirey</w:t>
      </w:r>
      <w:proofErr w:type="spellEnd"/>
      <w:r>
        <w:rPr>
          <w:rFonts w:ascii="Arial" w:hAnsi="Arial" w:cs="Arial"/>
          <w:sz w:val="22"/>
        </w:rPr>
        <w:t>, 2012)</w:t>
      </w:r>
      <w:r>
        <w:rPr>
          <w:rFonts w:ascii="Arial" w:hAnsi="Arial" w:cs="Arial" w:hint="eastAsia"/>
          <w:sz w:val="22"/>
        </w:rPr>
        <w:t>.</w:t>
      </w:r>
      <w:r>
        <w:rPr>
          <w:rFonts w:ascii="Arial" w:hAnsi="Arial" w:cs="Arial"/>
          <w:sz w:val="22"/>
        </w:rPr>
        <w:t xml:space="preserve"> </w:t>
      </w:r>
      <w:r>
        <w:rPr>
          <w:rFonts w:ascii="Arial" w:hAnsi="Arial" w:cs="Arial" w:hint="eastAsia"/>
          <w:sz w:val="22"/>
        </w:rPr>
        <w:t xml:space="preserve">Among these four factors, cohesion is considered to be the most influential and potentially dangerous premise in group thinking </w:t>
      </w:r>
      <w:r>
        <w:rPr>
          <w:rFonts w:ascii="Arial" w:hAnsi="Arial" w:cs="Arial"/>
          <w:sz w:val="22"/>
        </w:rPr>
        <w:t xml:space="preserve">(Henningsen et al., 2006). </w:t>
      </w:r>
      <w:r>
        <w:rPr>
          <w:rFonts w:ascii="Arial" w:hAnsi="Arial" w:cs="Arial" w:hint="eastAsia"/>
          <w:sz w:val="22"/>
        </w:rPr>
        <w:t>Groupthink occurs not only in highly cohesive groups, but also in groups with false cohesive perceptions</w:t>
      </w:r>
      <w:r>
        <w:rPr>
          <w:rFonts w:ascii="Arial" w:hAnsi="Arial" w:cs="Arial"/>
          <w:sz w:val="22"/>
        </w:rPr>
        <w:t xml:space="preserve"> (Heinemann et al., 1994).</w:t>
      </w:r>
      <w:r>
        <w:rPr>
          <w:rFonts w:ascii="Arial" w:hAnsi="Arial" w:cs="Arial" w:hint="eastAsia"/>
          <w:sz w:val="22"/>
        </w:rPr>
        <w:t xml:space="preserve"> There are also well-known cases in this real life.</w:t>
      </w:r>
      <w:r>
        <w:rPr>
          <w:rFonts w:ascii="Arial" w:hAnsi="Arial" w:cs="Arial"/>
          <w:sz w:val="22"/>
          <w:lang w:val="en-US"/>
        </w:rPr>
        <w:t xml:space="preserve"> For example, </w:t>
      </w:r>
      <w:r w:rsidR="005C0725">
        <w:rPr>
          <w:rFonts w:ascii="Arial" w:hAnsi="Arial" w:cs="Arial"/>
          <w:sz w:val="22"/>
        </w:rPr>
        <w:t>groupthink</w:t>
      </w:r>
      <w:r>
        <w:rPr>
          <w:rFonts w:ascii="Arial" w:hAnsi="Arial" w:cs="Arial" w:hint="eastAsia"/>
          <w:sz w:val="22"/>
        </w:rPr>
        <w:t xml:space="preserve"> </w:t>
      </w:r>
      <w:r>
        <w:rPr>
          <w:rFonts w:ascii="Arial" w:hAnsi="Arial" w:cs="Arial"/>
          <w:sz w:val="22"/>
          <w:lang w:val="en-US"/>
        </w:rPr>
        <w:t>was</w:t>
      </w:r>
      <w:r>
        <w:rPr>
          <w:rFonts w:ascii="Arial" w:hAnsi="Arial" w:cs="Arial"/>
          <w:sz w:val="22"/>
        </w:rPr>
        <w:t xml:space="preserve"> also interpreted as a</w:t>
      </w:r>
      <w:r>
        <w:rPr>
          <w:rFonts w:ascii="Arial" w:hAnsi="Arial" w:cs="Arial"/>
          <w:sz w:val="22"/>
          <w:lang w:val="en-US"/>
        </w:rPr>
        <w:t>n important</w:t>
      </w:r>
      <w:r>
        <w:rPr>
          <w:rFonts w:ascii="Arial" w:hAnsi="Arial" w:cs="Arial"/>
          <w:sz w:val="22"/>
        </w:rPr>
        <w:t xml:space="preserve"> factor of failure for companies such as Enron and WorldCom, decisions related to the second Iraq war, and financial </w:t>
      </w:r>
      <w:proofErr w:type="spellStart"/>
      <w:r>
        <w:rPr>
          <w:rFonts w:ascii="Arial" w:hAnsi="Arial" w:cs="Arial"/>
          <w:sz w:val="22"/>
        </w:rPr>
        <w:t>cris</w:t>
      </w:r>
      <w:r>
        <w:rPr>
          <w:rFonts w:ascii="Arial" w:hAnsi="Arial" w:cs="Arial"/>
          <w:sz w:val="22"/>
          <w:lang w:val="en-US"/>
        </w:rPr>
        <w:t>i</w:t>
      </w:r>
      <w:proofErr w:type="spellEnd"/>
      <w:r>
        <w:rPr>
          <w:rFonts w:ascii="Arial" w:hAnsi="Arial" w:cs="Arial"/>
          <w:sz w:val="22"/>
        </w:rPr>
        <w:t>s</w:t>
      </w:r>
      <w:r>
        <w:rPr>
          <w:rFonts w:ascii="Arial" w:hAnsi="Arial" w:cs="Arial"/>
          <w:sz w:val="22"/>
          <w:lang w:val="en-US"/>
        </w:rPr>
        <w:t xml:space="preserve"> that occurred in previous years</w:t>
      </w:r>
      <w:r>
        <w:rPr>
          <w:rFonts w:ascii="Arial" w:hAnsi="Arial" w:cs="Arial"/>
          <w:sz w:val="22"/>
        </w:rPr>
        <w:t>.</w:t>
      </w:r>
      <w:r>
        <w:rPr>
          <w:rFonts w:ascii="Arial" w:hAnsi="Arial" w:cs="Arial"/>
          <w:sz w:val="22"/>
          <w:lang w:val="en-US"/>
        </w:rPr>
        <w:t xml:space="preserve"> According to t</w:t>
      </w:r>
      <w:r>
        <w:rPr>
          <w:rFonts w:ascii="Arial" w:hAnsi="Arial" w:cs="Arial"/>
          <w:sz w:val="22"/>
        </w:rPr>
        <w:t xml:space="preserve">he US Senate Intelligence Committee (Newell &amp; </w:t>
      </w:r>
      <w:proofErr w:type="spellStart"/>
      <w:r>
        <w:rPr>
          <w:rFonts w:ascii="Arial" w:hAnsi="Arial" w:cs="Arial"/>
          <w:sz w:val="22"/>
        </w:rPr>
        <w:t>Lagnado</w:t>
      </w:r>
      <w:proofErr w:type="spellEnd"/>
      <w:r>
        <w:rPr>
          <w:rFonts w:ascii="Arial" w:hAnsi="Arial" w:cs="Arial"/>
          <w:sz w:val="22"/>
        </w:rPr>
        <w:t>, 2007)</w:t>
      </w:r>
      <w:r>
        <w:rPr>
          <w:rFonts w:ascii="Arial" w:hAnsi="Arial" w:cs="Arial"/>
          <w:sz w:val="22"/>
          <w:lang w:val="en-US"/>
        </w:rPr>
        <w:t>,</w:t>
      </w:r>
      <w:r>
        <w:rPr>
          <w:rFonts w:ascii="Arial" w:hAnsi="Arial" w:cs="Arial"/>
          <w:sz w:val="22"/>
        </w:rPr>
        <w:t xml:space="preserve"> </w:t>
      </w:r>
      <w:r>
        <w:rPr>
          <w:rFonts w:ascii="Arial" w:hAnsi="Arial" w:cs="Arial" w:hint="eastAsia"/>
          <w:sz w:val="22"/>
        </w:rPr>
        <w:t>when the United States decided to invade Iraq, the policy makers did not explicitly consider the risks involved, and one of the important reasons for this result was group thinking</w:t>
      </w:r>
      <w:r>
        <w:rPr>
          <w:rFonts w:ascii="Arial" w:hAnsi="Arial" w:cs="Arial"/>
          <w:sz w:val="22"/>
          <w:lang w:val="en-US"/>
        </w:rPr>
        <w:t>.</w:t>
      </w:r>
      <w:r>
        <w:rPr>
          <w:rFonts w:ascii="Arial" w:hAnsi="Arial" w:cs="Arial"/>
          <w:sz w:val="22"/>
        </w:rPr>
        <w:t xml:space="preserve"> </w:t>
      </w:r>
      <w:r>
        <w:rPr>
          <w:rFonts w:ascii="Arial" w:hAnsi="Arial" w:cs="Arial" w:hint="eastAsia"/>
          <w:sz w:val="22"/>
        </w:rPr>
        <w:t xml:space="preserve">According to reports, the intelligence community collectively speculated that Iraq had a positive and growing plan for weapons of mass destruction, and explained many ambiguous evidences accordingly, and then used it as a collective instruction to invade Iraq. These examples show that </w:t>
      </w:r>
      <w:r>
        <w:rPr>
          <w:rFonts w:ascii="Arial" w:hAnsi="Arial" w:cs="Arial"/>
          <w:sz w:val="22"/>
          <w:lang w:val="en-US"/>
        </w:rPr>
        <w:t>group</w:t>
      </w:r>
      <w:r>
        <w:rPr>
          <w:rFonts w:ascii="Arial" w:hAnsi="Arial" w:cs="Arial" w:hint="eastAsia"/>
          <w:sz w:val="22"/>
        </w:rPr>
        <w:t xml:space="preserve"> thinking is closely related to us.</w:t>
      </w:r>
      <w:r>
        <w:rPr>
          <w:rFonts w:ascii="Arial" w:hAnsi="Arial" w:cs="Arial"/>
          <w:sz w:val="22"/>
          <w:lang w:val="en-US"/>
        </w:rPr>
        <w:t xml:space="preserve"> G</w:t>
      </w:r>
      <w:proofErr w:type="spellStart"/>
      <w:r>
        <w:rPr>
          <w:rFonts w:ascii="Arial" w:hAnsi="Arial" w:cs="Arial" w:hint="eastAsia"/>
          <w:sz w:val="22"/>
        </w:rPr>
        <w:t>roup</w:t>
      </w:r>
      <w:proofErr w:type="spellEnd"/>
      <w:r>
        <w:rPr>
          <w:rFonts w:ascii="Arial" w:hAnsi="Arial" w:cs="Arial" w:hint="eastAsia"/>
          <w:sz w:val="22"/>
        </w:rPr>
        <w:t xml:space="preserve"> thinking invisibly influences decision makers </w:t>
      </w:r>
      <w:r>
        <w:rPr>
          <w:rFonts w:ascii="Arial" w:hAnsi="Arial" w:cs="Arial"/>
          <w:sz w:val="22"/>
          <w:lang w:val="en-US"/>
        </w:rPr>
        <w:t>f</w:t>
      </w:r>
      <w:r>
        <w:rPr>
          <w:rFonts w:ascii="Arial" w:hAnsi="Arial" w:cs="Arial" w:hint="eastAsia"/>
          <w:sz w:val="22"/>
        </w:rPr>
        <w:t>rom small</w:t>
      </w:r>
      <w:r>
        <w:rPr>
          <w:rFonts w:ascii="Arial" w:hAnsi="Arial" w:cs="Arial"/>
          <w:sz w:val="22"/>
          <w:lang w:val="en-US"/>
        </w:rPr>
        <w:t xml:space="preserve"> things like</w:t>
      </w:r>
      <w:r>
        <w:rPr>
          <w:rFonts w:ascii="Arial" w:hAnsi="Arial" w:cs="Arial" w:hint="eastAsia"/>
          <w:sz w:val="22"/>
        </w:rPr>
        <w:t xml:space="preserve"> people's daily life to world-class devastating wars, </w:t>
      </w:r>
      <w:r>
        <w:rPr>
          <w:rFonts w:ascii="Arial" w:hAnsi="Arial" w:cs="Arial"/>
          <w:sz w:val="22"/>
          <w:lang w:val="en-US"/>
        </w:rPr>
        <w:t>which</w:t>
      </w:r>
      <w:r>
        <w:rPr>
          <w:rFonts w:ascii="Arial" w:hAnsi="Arial" w:cs="Arial" w:hint="eastAsia"/>
          <w:sz w:val="22"/>
        </w:rPr>
        <w:t xml:space="preserve"> proves the importance of this research in practical </w:t>
      </w:r>
      <w:commentRangeStart w:id="412"/>
      <w:r>
        <w:rPr>
          <w:rFonts w:ascii="Arial" w:hAnsi="Arial" w:cs="Arial"/>
          <w:sz w:val="22"/>
          <w:lang w:val="en-US"/>
        </w:rPr>
        <w:t>level</w:t>
      </w:r>
      <w:commentRangeEnd w:id="412"/>
      <w:r w:rsidR="00A72380">
        <w:rPr>
          <w:rStyle w:val="aa"/>
        </w:rPr>
        <w:commentReference w:id="412"/>
      </w:r>
      <w:r>
        <w:rPr>
          <w:rFonts w:ascii="Arial" w:hAnsi="Arial" w:cs="Arial" w:hint="eastAsia"/>
          <w:sz w:val="22"/>
        </w:rPr>
        <w:t>.</w:t>
      </w:r>
    </w:p>
    <w:p w14:paraId="6956846C" w14:textId="77777777" w:rsidR="004531E8" w:rsidRDefault="004531E8">
      <w:pPr>
        <w:spacing w:line="360" w:lineRule="auto"/>
        <w:rPr>
          <w:rFonts w:ascii="Arial" w:hAnsi="Arial" w:cs="Arial"/>
          <w:sz w:val="22"/>
        </w:rPr>
      </w:pPr>
    </w:p>
    <w:p w14:paraId="3722FF79" w14:textId="653ABD0C" w:rsidR="004531E8" w:rsidRDefault="00CA37DE">
      <w:pPr>
        <w:spacing w:line="360" w:lineRule="auto"/>
        <w:rPr>
          <w:rFonts w:ascii="Arial" w:hAnsi="Arial" w:cs="Arial"/>
          <w:sz w:val="22"/>
        </w:rPr>
      </w:pPr>
      <w:r>
        <w:rPr>
          <w:rFonts w:ascii="Arial" w:hAnsi="Arial" w:cs="Arial"/>
          <w:sz w:val="22"/>
          <w:lang w:val="en-US"/>
        </w:rPr>
        <w:t>I</w:t>
      </w:r>
      <w:proofErr w:type="spellStart"/>
      <w:r>
        <w:rPr>
          <w:rFonts w:ascii="Arial" w:hAnsi="Arial" w:cs="Arial" w:hint="eastAsia"/>
          <w:sz w:val="22"/>
        </w:rPr>
        <w:t>t</w:t>
      </w:r>
      <w:proofErr w:type="spellEnd"/>
      <w:r>
        <w:rPr>
          <w:rFonts w:ascii="Arial" w:hAnsi="Arial" w:cs="Arial" w:hint="eastAsia"/>
          <w:sz w:val="22"/>
        </w:rPr>
        <w:t xml:space="preserve"> is also one of the </w:t>
      </w:r>
      <w:r>
        <w:rPr>
          <w:rFonts w:ascii="Arial" w:hAnsi="Arial" w:cs="Arial"/>
          <w:sz w:val="22"/>
          <w:lang w:val="en-US"/>
        </w:rPr>
        <w:t>purposes</w:t>
      </w:r>
      <w:r>
        <w:rPr>
          <w:rFonts w:ascii="Arial" w:hAnsi="Arial" w:cs="Arial" w:hint="eastAsia"/>
          <w:sz w:val="22"/>
        </w:rPr>
        <w:t xml:space="preserve"> of this study to provide useful suggestions for reducing the negative impact of </w:t>
      </w:r>
      <w:r>
        <w:rPr>
          <w:rFonts w:ascii="Arial" w:hAnsi="Arial" w:cs="Arial"/>
          <w:sz w:val="22"/>
          <w:lang w:val="en-US"/>
        </w:rPr>
        <w:t>groupthink</w:t>
      </w:r>
      <w:r>
        <w:rPr>
          <w:rFonts w:ascii="Arial" w:hAnsi="Arial" w:cs="Arial" w:hint="eastAsia"/>
          <w:sz w:val="22"/>
        </w:rPr>
        <w:t xml:space="preserve"> on decision accuracy</w:t>
      </w:r>
      <w:r>
        <w:rPr>
          <w:rFonts w:ascii="Arial" w:hAnsi="Arial" w:cs="Arial"/>
          <w:sz w:val="22"/>
          <w:lang w:val="en-US"/>
        </w:rPr>
        <w:t xml:space="preserve"> u</w:t>
      </w:r>
      <w:proofErr w:type="spellStart"/>
      <w:r>
        <w:rPr>
          <w:rFonts w:ascii="Arial" w:hAnsi="Arial" w:cs="Arial" w:hint="eastAsia"/>
          <w:sz w:val="22"/>
        </w:rPr>
        <w:t>nder</w:t>
      </w:r>
      <w:proofErr w:type="spellEnd"/>
      <w:r>
        <w:rPr>
          <w:rFonts w:ascii="Arial" w:hAnsi="Arial" w:cs="Arial" w:hint="eastAsia"/>
          <w:sz w:val="22"/>
        </w:rPr>
        <w:t xml:space="preserve"> the condition of time pressure. In response to the four antecedents of the </w:t>
      </w:r>
      <w:r>
        <w:rPr>
          <w:rFonts w:ascii="Arial" w:hAnsi="Arial" w:cs="Arial"/>
          <w:sz w:val="22"/>
          <w:lang w:val="en-US"/>
        </w:rPr>
        <w:t>groupthink</w:t>
      </w:r>
      <w:r>
        <w:rPr>
          <w:rFonts w:ascii="Arial" w:hAnsi="Arial" w:cs="Arial" w:hint="eastAsia"/>
          <w:sz w:val="22"/>
        </w:rPr>
        <w:t xml:space="preserve"> mentioned above, </w:t>
      </w:r>
      <w:proofErr w:type="spellStart"/>
      <w:r>
        <w:rPr>
          <w:rFonts w:ascii="Arial" w:hAnsi="Arial" w:cs="Arial" w:hint="eastAsia"/>
          <w:sz w:val="22"/>
        </w:rPr>
        <w:t>Shirey</w:t>
      </w:r>
      <w:proofErr w:type="spellEnd"/>
      <w:r>
        <w:rPr>
          <w:rFonts w:ascii="Arial" w:hAnsi="Arial" w:cs="Arial" w:hint="eastAsia"/>
          <w:sz w:val="22"/>
        </w:rPr>
        <w:t xml:space="preserve"> (2012) provides some strategies that may be applied to counter the</w:t>
      </w:r>
      <w:r>
        <w:rPr>
          <w:rFonts w:ascii="Arial" w:hAnsi="Arial" w:cs="Arial"/>
          <w:sz w:val="22"/>
          <w:lang w:val="en-US"/>
        </w:rPr>
        <w:t>se</w:t>
      </w:r>
      <w:r>
        <w:rPr>
          <w:rFonts w:ascii="Arial" w:hAnsi="Arial" w:cs="Arial" w:hint="eastAsia"/>
          <w:sz w:val="22"/>
        </w:rPr>
        <w:t xml:space="preserve"> antecedents. With active confrontation, </w:t>
      </w:r>
      <w:r>
        <w:rPr>
          <w:rFonts w:ascii="Arial" w:hAnsi="Arial" w:cs="Arial"/>
          <w:sz w:val="22"/>
          <w:lang w:val="en-US"/>
        </w:rPr>
        <w:t>there is a</w:t>
      </w:r>
      <w:r>
        <w:rPr>
          <w:rFonts w:ascii="Arial" w:hAnsi="Arial" w:cs="Arial" w:hint="eastAsia"/>
          <w:sz w:val="22"/>
        </w:rPr>
        <w:t xml:space="preserve"> high probability </w:t>
      </w:r>
      <w:r>
        <w:rPr>
          <w:rFonts w:ascii="Arial" w:hAnsi="Arial" w:cs="Arial"/>
          <w:sz w:val="22"/>
          <w:lang w:val="en-US"/>
        </w:rPr>
        <w:t>that groupthink is</w:t>
      </w:r>
      <w:r>
        <w:rPr>
          <w:rFonts w:ascii="Arial" w:hAnsi="Arial" w:cs="Arial" w:hint="eastAsia"/>
          <w:sz w:val="22"/>
        </w:rPr>
        <w:t xml:space="preserve"> prevented. To reduce the negative effects of high cohesion, </w:t>
      </w:r>
      <w:proofErr w:type="spellStart"/>
      <w:r>
        <w:rPr>
          <w:rFonts w:ascii="Arial" w:hAnsi="Arial" w:cs="Arial" w:hint="eastAsia"/>
          <w:sz w:val="22"/>
        </w:rPr>
        <w:t>Shirey</w:t>
      </w:r>
      <w:proofErr w:type="spellEnd"/>
      <w:r>
        <w:rPr>
          <w:rFonts w:ascii="Arial" w:hAnsi="Arial" w:cs="Arial"/>
          <w:sz w:val="22"/>
          <w:lang w:val="en-US"/>
        </w:rPr>
        <w:t xml:space="preserve"> (2012)</w:t>
      </w:r>
      <w:r>
        <w:rPr>
          <w:rFonts w:ascii="Arial" w:hAnsi="Arial" w:cs="Arial" w:hint="eastAsia"/>
          <w:sz w:val="22"/>
        </w:rPr>
        <w:t xml:space="preserve"> pointed out that the attributes needed to determine group membership can be considered to ensure group diversity. It may also be useful to bring together multiple independent groups to solve a problem, or to divide an existing group into sub-groups to determine the pros and cons of the problem. In addition, it is helpful to involve individual </w:t>
      </w:r>
      <w:r w:rsidR="005C0725">
        <w:rPr>
          <w:rFonts w:ascii="Arial" w:hAnsi="Arial" w:cs="Arial"/>
          <w:sz w:val="22"/>
        </w:rPr>
        <w:t>panellists</w:t>
      </w:r>
      <w:r>
        <w:rPr>
          <w:rFonts w:ascii="Arial" w:hAnsi="Arial" w:cs="Arial" w:hint="eastAsia"/>
          <w:sz w:val="22"/>
        </w:rPr>
        <w:t xml:space="preserve"> in critical assessment decisions (Michelle et al., 2019).</w:t>
      </w:r>
      <w:r>
        <w:rPr>
          <w:rFonts w:ascii="Arial" w:hAnsi="Arial" w:cs="Arial"/>
          <w:sz w:val="22"/>
          <w:lang w:val="en-US"/>
        </w:rPr>
        <w:t xml:space="preserve"> </w:t>
      </w:r>
      <w:r>
        <w:rPr>
          <w:rFonts w:ascii="Arial" w:hAnsi="Arial" w:cs="Arial" w:hint="eastAsia"/>
          <w:sz w:val="22"/>
        </w:rPr>
        <w:t xml:space="preserve">In order to resolve structural </w:t>
      </w:r>
      <w:r>
        <w:rPr>
          <w:rFonts w:ascii="Arial" w:hAnsi="Arial" w:cs="Arial"/>
          <w:sz w:val="22"/>
          <w:lang w:val="en-US"/>
        </w:rPr>
        <w:t>faults</w:t>
      </w:r>
      <w:r>
        <w:rPr>
          <w:rFonts w:ascii="Arial" w:hAnsi="Arial" w:cs="Arial" w:hint="eastAsia"/>
          <w:sz w:val="22"/>
        </w:rPr>
        <w:t xml:space="preserve">, we can hire external professionals to manage the decision-making process, or consult with experts on relevant issues to find </w:t>
      </w:r>
      <w:r>
        <w:rPr>
          <w:rFonts w:ascii="Arial" w:hAnsi="Arial" w:cs="Arial"/>
          <w:sz w:val="22"/>
          <w:lang w:val="en-US"/>
        </w:rPr>
        <w:t>feasible</w:t>
      </w:r>
      <w:r>
        <w:rPr>
          <w:rFonts w:ascii="Arial" w:hAnsi="Arial" w:cs="Arial" w:hint="eastAsia"/>
          <w:sz w:val="22"/>
        </w:rPr>
        <w:t xml:space="preserve"> alternatives; normative decision-making processes, leaders retaining views, and </w:t>
      </w:r>
      <w:r>
        <w:rPr>
          <w:rFonts w:ascii="Arial" w:hAnsi="Arial" w:cs="Arial"/>
          <w:sz w:val="22"/>
          <w:lang w:val="en-US"/>
        </w:rPr>
        <w:t>t</w:t>
      </w:r>
      <w:r>
        <w:rPr>
          <w:rFonts w:ascii="Arial" w:hAnsi="Arial" w:cs="Arial" w:hint="eastAsia"/>
          <w:sz w:val="22"/>
        </w:rPr>
        <w:t xml:space="preserve">he rewards of </w:t>
      </w:r>
      <w:r>
        <w:rPr>
          <w:rFonts w:ascii="Arial" w:hAnsi="Arial" w:cs="Arial" w:hint="eastAsia"/>
          <w:sz w:val="22"/>
        </w:rPr>
        <w:t>“</w:t>
      </w:r>
      <w:r>
        <w:rPr>
          <w:rFonts w:ascii="Arial" w:hAnsi="Arial" w:cs="Arial" w:hint="eastAsia"/>
          <w:sz w:val="22"/>
        </w:rPr>
        <w:t>truth speakers</w:t>
      </w:r>
      <w:r>
        <w:rPr>
          <w:rFonts w:ascii="Arial" w:hAnsi="Arial" w:cs="Arial" w:hint="eastAsia"/>
          <w:sz w:val="22"/>
        </w:rPr>
        <w:t>”</w:t>
      </w:r>
      <w:r>
        <w:rPr>
          <w:rFonts w:ascii="Arial" w:hAnsi="Arial" w:cs="Arial"/>
          <w:sz w:val="22"/>
          <w:lang w:val="en-US"/>
        </w:rPr>
        <w:t xml:space="preserve"> in groups</w:t>
      </w:r>
      <w:r>
        <w:rPr>
          <w:rFonts w:ascii="Arial" w:hAnsi="Arial" w:cs="Arial" w:hint="eastAsia"/>
          <w:sz w:val="22"/>
        </w:rPr>
        <w:t xml:space="preserve"> are very helpful in resolving structural errors; at the same time,</w:t>
      </w:r>
      <w:r>
        <w:rPr>
          <w:rFonts w:ascii="Arial" w:hAnsi="Arial" w:cs="Arial"/>
          <w:sz w:val="22"/>
          <w:lang w:val="en-US"/>
        </w:rPr>
        <w:t xml:space="preserve"> it</w:t>
      </w:r>
      <w:r>
        <w:rPr>
          <w:rFonts w:ascii="Arial" w:hAnsi="Arial" w:cs="Arial" w:hint="eastAsia"/>
          <w:sz w:val="22"/>
        </w:rPr>
        <w:t xml:space="preserve"> may also have a positive impact</w:t>
      </w:r>
      <w:r>
        <w:rPr>
          <w:rFonts w:ascii="Arial" w:hAnsi="Arial" w:cs="Arial"/>
          <w:sz w:val="22"/>
          <w:lang w:val="en-US"/>
        </w:rPr>
        <w:t xml:space="preserve"> to rotate</w:t>
      </w:r>
      <w:r>
        <w:rPr>
          <w:rFonts w:ascii="Arial" w:hAnsi="Arial" w:cs="Arial" w:hint="eastAsia"/>
          <w:sz w:val="22"/>
        </w:rPr>
        <w:t xml:space="preserve"> the roles and responsibilities of </w:t>
      </w:r>
      <w:r>
        <w:rPr>
          <w:rFonts w:ascii="Arial" w:hAnsi="Arial" w:cs="Arial"/>
          <w:sz w:val="22"/>
          <w:lang w:val="en-US"/>
        </w:rPr>
        <w:t xml:space="preserve">group </w:t>
      </w:r>
      <w:r>
        <w:rPr>
          <w:rFonts w:ascii="Arial" w:hAnsi="Arial" w:cs="Arial" w:hint="eastAsia"/>
          <w:sz w:val="22"/>
        </w:rPr>
        <w:t>members (</w:t>
      </w:r>
      <w:proofErr w:type="spellStart"/>
      <w:r>
        <w:rPr>
          <w:rFonts w:ascii="Arial" w:hAnsi="Arial" w:cs="Arial" w:hint="eastAsia"/>
          <w:sz w:val="22"/>
        </w:rPr>
        <w:t>Shirey</w:t>
      </w:r>
      <w:proofErr w:type="spellEnd"/>
      <w:r>
        <w:rPr>
          <w:rFonts w:ascii="Arial" w:hAnsi="Arial" w:cs="Arial" w:hint="eastAsia"/>
          <w:sz w:val="22"/>
        </w:rPr>
        <w:t xml:space="preserve">, 2012). Diversity is </w:t>
      </w:r>
      <w:r>
        <w:rPr>
          <w:rFonts w:ascii="Arial" w:hAnsi="Arial" w:cs="Arial"/>
          <w:sz w:val="22"/>
          <w:lang w:val="en-US"/>
        </w:rPr>
        <w:t xml:space="preserve">the </w:t>
      </w:r>
      <w:r>
        <w:rPr>
          <w:rFonts w:ascii="Arial" w:hAnsi="Arial" w:cs="Arial" w:hint="eastAsia"/>
          <w:sz w:val="22"/>
        </w:rPr>
        <w:t>key to organizational success because it provides a rich and useful diversity of ideas</w:t>
      </w:r>
      <w:r>
        <w:rPr>
          <w:rFonts w:ascii="Arial" w:hAnsi="Arial" w:cs="Arial"/>
          <w:sz w:val="22"/>
        </w:rPr>
        <w:t xml:space="preserve"> (Fernandez, 2007). </w:t>
      </w:r>
      <w:r>
        <w:rPr>
          <w:rFonts w:ascii="Arial" w:hAnsi="Arial" w:cs="Arial" w:hint="eastAsia"/>
          <w:sz w:val="22"/>
        </w:rPr>
        <w:t xml:space="preserve">A diverse </w:t>
      </w:r>
      <w:r>
        <w:rPr>
          <w:rFonts w:ascii="Arial" w:hAnsi="Arial" w:cs="Arial"/>
          <w:sz w:val="22"/>
          <w:lang w:val="en-US"/>
        </w:rPr>
        <w:t xml:space="preserve">group </w:t>
      </w:r>
      <w:r>
        <w:rPr>
          <w:rFonts w:ascii="Arial" w:hAnsi="Arial" w:cs="Arial" w:hint="eastAsia"/>
          <w:sz w:val="22"/>
        </w:rPr>
        <w:t xml:space="preserve">(such as background, professional and life experience) can generate collaborative, creative and entrepreneurial motivation when sharing personal opinions, and the diversity of ideas that such a </w:t>
      </w:r>
      <w:r>
        <w:rPr>
          <w:rFonts w:ascii="Arial" w:hAnsi="Arial" w:cs="Arial"/>
          <w:sz w:val="22"/>
          <w:lang w:val="en-US"/>
        </w:rPr>
        <w:t>group</w:t>
      </w:r>
      <w:r>
        <w:rPr>
          <w:rFonts w:ascii="Arial" w:hAnsi="Arial" w:cs="Arial" w:hint="eastAsia"/>
          <w:sz w:val="22"/>
        </w:rPr>
        <w:t xml:space="preserve"> possess can provide a</w:t>
      </w:r>
      <w:r>
        <w:rPr>
          <w:rFonts w:ascii="Arial" w:hAnsi="Arial" w:cs="Arial"/>
          <w:sz w:val="22"/>
          <w:lang w:val="en-US"/>
        </w:rPr>
        <w:t>n</w:t>
      </w:r>
      <w:r>
        <w:rPr>
          <w:rFonts w:ascii="Arial" w:hAnsi="Arial" w:cs="Arial" w:hint="eastAsia"/>
          <w:sz w:val="22"/>
        </w:rPr>
        <w:t xml:space="preserve"> opportunity for</w:t>
      </w:r>
      <w:r>
        <w:rPr>
          <w:rFonts w:ascii="Arial" w:hAnsi="Arial" w:cs="Arial"/>
          <w:sz w:val="22"/>
          <w:lang w:val="en-US"/>
        </w:rPr>
        <w:t xml:space="preserve"> </w:t>
      </w:r>
      <w:r>
        <w:rPr>
          <w:rFonts w:ascii="Arial" w:hAnsi="Arial" w:cs="Arial" w:hint="eastAsia"/>
          <w:sz w:val="22"/>
        </w:rPr>
        <w:t>dialectical discussion before action</w:t>
      </w:r>
      <w:r>
        <w:rPr>
          <w:rFonts w:ascii="Arial" w:hAnsi="Arial" w:cs="Arial"/>
          <w:sz w:val="22"/>
          <w:lang w:val="en-US"/>
        </w:rPr>
        <w:t>,</w:t>
      </w:r>
      <w:r>
        <w:rPr>
          <w:rFonts w:ascii="Arial" w:hAnsi="Arial" w:cs="Arial" w:hint="eastAsia"/>
          <w:sz w:val="22"/>
        </w:rPr>
        <w:t xml:space="preserve"> </w:t>
      </w:r>
      <w:r>
        <w:rPr>
          <w:rFonts w:ascii="Arial" w:hAnsi="Arial" w:cs="Arial"/>
          <w:sz w:val="22"/>
          <w:lang w:val="en-US"/>
        </w:rPr>
        <w:t>a</w:t>
      </w:r>
      <w:proofErr w:type="spellStart"/>
      <w:r>
        <w:rPr>
          <w:rFonts w:ascii="Arial" w:hAnsi="Arial" w:cs="Arial" w:hint="eastAsia"/>
          <w:sz w:val="22"/>
        </w:rPr>
        <w:t>nd</w:t>
      </w:r>
      <w:proofErr w:type="spellEnd"/>
      <w:r>
        <w:rPr>
          <w:rFonts w:ascii="Arial" w:hAnsi="Arial" w:cs="Arial" w:hint="eastAsia"/>
          <w:sz w:val="22"/>
        </w:rPr>
        <w:t xml:space="preserve"> these processes help to avoid </w:t>
      </w:r>
      <w:r>
        <w:rPr>
          <w:rFonts w:ascii="Arial" w:hAnsi="Arial" w:cs="Arial"/>
          <w:sz w:val="22"/>
          <w:lang w:val="en-US"/>
        </w:rPr>
        <w:t>groupthink</w:t>
      </w:r>
      <w:r>
        <w:rPr>
          <w:rFonts w:ascii="Arial" w:hAnsi="Arial" w:cs="Arial" w:hint="eastAsia"/>
          <w:sz w:val="22"/>
        </w:rPr>
        <w:t>. Therefore, it is crucial</w:t>
      </w:r>
      <w:r>
        <w:rPr>
          <w:rFonts w:ascii="Arial" w:hAnsi="Arial" w:cs="Arial"/>
          <w:sz w:val="22"/>
          <w:lang w:val="en-US"/>
        </w:rPr>
        <w:t xml:space="preserve"> for </w:t>
      </w:r>
      <w:r>
        <w:rPr>
          <w:rFonts w:ascii="Arial" w:hAnsi="Arial" w:cs="Arial" w:hint="eastAsia"/>
          <w:sz w:val="22"/>
        </w:rPr>
        <w:t xml:space="preserve">effective and </w:t>
      </w:r>
      <w:r>
        <w:rPr>
          <w:rFonts w:ascii="Arial" w:hAnsi="Arial" w:cs="Arial"/>
          <w:sz w:val="22"/>
          <w:lang w:val="en-US"/>
        </w:rPr>
        <w:t>productive</w:t>
      </w:r>
      <w:r>
        <w:rPr>
          <w:rFonts w:ascii="Arial" w:hAnsi="Arial" w:cs="Arial" w:hint="eastAsia"/>
          <w:sz w:val="22"/>
        </w:rPr>
        <w:t xml:space="preserve"> decision making to encourage constructive input, evaluate alternatives at the appropriate level of agreement, and try to avoid one-dimensional thinking as a default position (Macleod, 2011).</w:t>
      </w:r>
    </w:p>
    <w:p w14:paraId="54AF8F6F" w14:textId="3B519521" w:rsidR="004531E8" w:rsidRDefault="004531E8">
      <w:pPr>
        <w:spacing w:line="360" w:lineRule="auto"/>
        <w:rPr>
          <w:ins w:id="413" w:author="Xueyang Li" w:date="2019-08-29T21:06:00Z"/>
          <w:rFonts w:ascii="Arial" w:hAnsi="Arial" w:cs="Arial"/>
          <w:sz w:val="22"/>
        </w:rPr>
      </w:pPr>
    </w:p>
    <w:p w14:paraId="43D2F42C" w14:textId="47B367E4" w:rsidR="00601C0A" w:rsidRPr="00601C0A" w:rsidRDefault="00601C0A">
      <w:pPr>
        <w:pStyle w:val="2"/>
        <w:rPr>
          <w:lang w:val="en-US"/>
          <w:rPrChange w:id="414" w:author="Xueyang Li" w:date="2019-08-29T21:07:00Z">
            <w:rPr>
              <w:rFonts w:ascii="Arial" w:hAnsi="Arial" w:cs="Arial"/>
              <w:sz w:val="22"/>
            </w:rPr>
          </w:rPrChange>
        </w:rPr>
        <w:pPrChange w:id="415" w:author="Xueyang Li" w:date="2019-08-29T21:07:00Z">
          <w:pPr>
            <w:spacing w:line="360" w:lineRule="auto"/>
          </w:pPr>
        </w:pPrChange>
      </w:pPr>
      <w:bookmarkStart w:id="416" w:name="_Toc18005613"/>
      <w:ins w:id="417" w:author="Xueyang Li" w:date="2019-08-29T21:06:00Z">
        <w:r w:rsidRPr="00601C0A">
          <w:rPr>
            <w:lang w:val="en-US"/>
            <w:rPrChange w:id="418" w:author="Xueyang Li" w:date="2019-08-29T21:07:00Z">
              <w:rPr>
                <w:rFonts w:ascii="Arial" w:hAnsi="Arial" w:cs="Arial"/>
                <w:sz w:val="22"/>
              </w:rPr>
            </w:rPrChange>
          </w:rPr>
          <w:t>Time – limited case</w:t>
        </w:r>
      </w:ins>
      <w:bookmarkEnd w:id="416"/>
    </w:p>
    <w:p w14:paraId="6E1E844A" w14:textId="7CBCCF21" w:rsidR="004531E8" w:rsidRDefault="00CA37DE">
      <w:pPr>
        <w:spacing w:line="360" w:lineRule="auto"/>
        <w:rPr>
          <w:rFonts w:ascii="Arial" w:hAnsi="Arial" w:cs="Arial"/>
          <w:sz w:val="22"/>
        </w:rPr>
      </w:pPr>
      <w:r>
        <w:rPr>
          <w:rFonts w:ascii="Arial" w:hAnsi="Arial" w:cs="Arial" w:hint="eastAsia"/>
          <w:sz w:val="22"/>
        </w:rPr>
        <w:t xml:space="preserve">Time-limited case studies are an attractive part of the collective decision-making field, and a large amount of research has been carried out in this area. In real life and the </w:t>
      </w:r>
      <w:r>
        <w:rPr>
          <w:rFonts w:ascii="Arial" w:hAnsi="Arial" w:cs="Arial" w:hint="eastAsia"/>
          <w:sz w:val="22"/>
        </w:rPr>
        <w:lastRenderedPageBreak/>
        <w:t xml:space="preserve">financial environment, we often don't have enough time to </w:t>
      </w:r>
      <w:r w:rsidR="005C0725">
        <w:rPr>
          <w:rFonts w:ascii="Arial" w:hAnsi="Arial" w:cs="Arial"/>
          <w:sz w:val="22"/>
        </w:rPr>
        <w:t>analyse</w:t>
      </w:r>
      <w:r>
        <w:rPr>
          <w:rFonts w:ascii="Arial" w:hAnsi="Arial" w:cs="Arial" w:hint="eastAsia"/>
          <w:sz w:val="22"/>
        </w:rPr>
        <w:t xml:space="preserve"> and discuss the issues carefully, but the decisions made in these cases are sometimes important.  </w:t>
      </w:r>
      <w:r>
        <w:rPr>
          <w:rFonts w:ascii="Arial" w:hAnsi="Arial" w:cs="Arial"/>
          <w:sz w:val="22"/>
        </w:rPr>
        <w:t xml:space="preserve">Time pressure </w:t>
      </w:r>
      <w:r>
        <w:rPr>
          <w:rFonts w:ascii="Arial" w:hAnsi="Arial" w:cs="Arial"/>
          <w:sz w:val="22"/>
          <w:lang w:val="en-US"/>
        </w:rPr>
        <w:t>affects the</w:t>
      </w:r>
      <w:r>
        <w:rPr>
          <w:rFonts w:ascii="Arial" w:hAnsi="Arial" w:cs="Arial"/>
          <w:sz w:val="22"/>
        </w:rPr>
        <w:t xml:space="preserve"> performance on many cognitive tasks (</w:t>
      </w:r>
      <w:proofErr w:type="spellStart"/>
      <w:r>
        <w:rPr>
          <w:rFonts w:ascii="Arial" w:hAnsi="Arial" w:cs="Arial"/>
          <w:sz w:val="22"/>
        </w:rPr>
        <w:t>Roskes</w:t>
      </w:r>
      <w:proofErr w:type="spellEnd"/>
      <w:r>
        <w:rPr>
          <w:rFonts w:ascii="Arial" w:hAnsi="Arial" w:cs="Arial"/>
          <w:sz w:val="22"/>
          <w:lang w:val="en-US"/>
        </w:rPr>
        <w:t xml:space="preserve"> et al.</w:t>
      </w:r>
      <w:r>
        <w:rPr>
          <w:rFonts w:ascii="Arial" w:hAnsi="Arial" w:cs="Arial"/>
          <w:sz w:val="22"/>
        </w:rPr>
        <w:t>, 2013).</w:t>
      </w:r>
      <w:r>
        <w:rPr>
          <w:rFonts w:ascii="Arial" w:hAnsi="Arial" w:cs="Arial" w:hint="eastAsia"/>
          <w:sz w:val="22"/>
        </w:rPr>
        <w:t xml:space="preserve"> Sometimes we need to change the strategy of decision making because time pressure makes the time available to search and evaluate relevant information very limited</w:t>
      </w:r>
      <w:r>
        <w:rPr>
          <w:rFonts w:ascii="Arial" w:hAnsi="Arial" w:cs="Arial"/>
          <w:sz w:val="22"/>
        </w:rPr>
        <w:t xml:space="preserve"> (Park, </w:t>
      </w:r>
      <w:proofErr w:type="spellStart"/>
      <w:r>
        <w:rPr>
          <w:rFonts w:ascii="Arial" w:hAnsi="Arial" w:cs="Arial"/>
          <w:sz w:val="22"/>
        </w:rPr>
        <w:t>Iyer</w:t>
      </w:r>
      <w:proofErr w:type="spellEnd"/>
      <w:r>
        <w:rPr>
          <w:rFonts w:ascii="Arial" w:hAnsi="Arial" w:cs="Arial"/>
          <w:sz w:val="22"/>
        </w:rPr>
        <w:t xml:space="preserve"> &amp;</w:t>
      </w:r>
      <w:r>
        <w:rPr>
          <w:rFonts w:ascii="Arial" w:hAnsi="Arial" w:cs="Arial" w:hint="eastAsia"/>
          <w:sz w:val="22"/>
        </w:rPr>
        <w:t xml:space="preserve"> </w:t>
      </w:r>
      <w:r>
        <w:rPr>
          <w:rFonts w:ascii="Arial" w:hAnsi="Arial" w:cs="Arial"/>
          <w:sz w:val="22"/>
        </w:rPr>
        <w:t>Smith, 1989).</w:t>
      </w:r>
    </w:p>
    <w:p w14:paraId="23C60B76" w14:textId="77777777" w:rsidR="004531E8" w:rsidRDefault="004531E8">
      <w:pPr>
        <w:spacing w:line="360" w:lineRule="auto"/>
        <w:rPr>
          <w:rFonts w:ascii="Arial" w:hAnsi="Arial" w:cs="Arial"/>
          <w:sz w:val="22"/>
        </w:rPr>
      </w:pPr>
    </w:p>
    <w:p w14:paraId="7FB27C04" w14:textId="77777777" w:rsidR="004531E8" w:rsidRDefault="00CA37DE">
      <w:pPr>
        <w:spacing w:line="360" w:lineRule="auto"/>
        <w:rPr>
          <w:rFonts w:ascii="Arial" w:hAnsi="Arial" w:cs="Arial"/>
          <w:sz w:val="22"/>
          <w:lang w:val="en-US"/>
        </w:rPr>
      </w:pPr>
      <w:r>
        <w:rPr>
          <w:rFonts w:ascii="Arial" w:hAnsi="Arial" w:cs="Arial"/>
          <w:sz w:val="22"/>
        </w:rPr>
        <w:t xml:space="preserve">As for the collective decision-making in the case of time pressure, Karau and Kelly (1992) proposed the Attentional Focus Model (AFM). </w:t>
      </w:r>
      <w:r>
        <w:rPr>
          <w:rFonts w:ascii="Arial" w:hAnsi="Arial" w:cs="Arial" w:hint="eastAsia"/>
          <w:sz w:val="22"/>
        </w:rPr>
        <w:t xml:space="preserve">The model shows that time pressure is very helpful </w:t>
      </w:r>
      <w:r>
        <w:rPr>
          <w:rFonts w:ascii="Arial" w:hAnsi="Arial" w:cs="Arial"/>
          <w:sz w:val="22"/>
          <w:lang w:val="en-US"/>
        </w:rPr>
        <w:t>for</w:t>
      </w:r>
      <w:r>
        <w:rPr>
          <w:rFonts w:ascii="Arial" w:hAnsi="Arial" w:cs="Arial" w:hint="eastAsia"/>
          <w:sz w:val="22"/>
        </w:rPr>
        <w:t xml:space="preserve"> </w:t>
      </w:r>
      <w:r>
        <w:rPr>
          <w:rFonts w:ascii="Arial" w:hAnsi="Arial" w:cs="Arial"/>
          <w:sz w:val="22"/>
          <w:lang w:val="en-US"/>
        </w:rPr>
        <w:t>narrowing</w:t>
      </w:r>
      <w:r>
        <w:rPr>
          <w:rFonts w:ascii="Arial" w:hAnsi="Arial" w:cs="Arial" w:hint="eastAsia"/>
          <w:sz w:val="22"/>
        </w:rPr>
        <w:t xml:space="preserve"> the focus of group members on key issues and tasks. As time pressure increases, the importance of features required to complete a task may increase relatively significantly, while features with lower correlation may decrease</w:t>
      </w:r>
      <w:r>
        <w:rPr>
          <w:rFonts w:ascii="Arial" w:hAnsi="Arial" w:cs="Arial"/>
          <w:sz w:val="22"/>
          <w:lang w:val="en-US"/>
        </w:rPr>
        <w:t>.</w:t>
      </w:r>
      <w:r>
        <w:rPr>
          <w:rFonts w:ascii="Arial" w:hAnsi="Arial" w:cs="Arial"/>
          <w:sz w:val="22"/>
        </w:rPr>
        <w:t xml:space="preserve"> </w:t>
      </w:r>
      <w:r>
        <w:rPr>
          <w:rFonts w:ascii="Arial" w:hAnsi="Arial" w:cs="Arial" w:hint="eastAsia"/>
          <w:sz w:val="22"/>
        </w:rPr>
        <w:t>In their next experiment (</w:t>
      </w:r>
      <w:r>
        <w:rPr>
          <w:rFonts w:ascii="Arial" w:hAnsi="Arial" w:cs="Arial"/>
          <w:sz w:val="22"/>
          <w:lang w:val="en-US"/>
        </w:rPr>
        <w:t xml:space="preserve">Karau &amp; Kelly, </w:t>
      </w:r>
      <w:r>
        <w:rPr>
          <w:rFonts w:ascii="Arial" w:hAnsi="Arial" w:cs="Arial" w:hint="eastAsia"/>
          <w:sz w:val="22"/>
        </w:rPr>
        <w:t xml:space="preserve">1999), they found that initial preferences were the main determinant of group decision making. The impact of time pressure on the quality of decision-making is related to the strength of the initial preference and the content of the group interaction. As time pressure increases, members are more likely to focus on task-related information in terms of task relevance. This is consistent with the resource allocation model of </w:t>
      </w:r>
      <w:r>
        <w:rPr>
          <w:rFonts w:ascii="Arial" w:hAnsi="Arial" w:cs="Arial"/>
          <w:sz w:val="22"/>
          <w:lang w:val="en-US"/>
        </w:rPr>
        <w:t>people</w:t>
      </w:r>
      <w:r>
        <w:rPr>
          <w:rFonts w:ascii="Arial" w:hAnsi="Arial" w:cs="Arial" w:hint="eastAsia"/>
          <w:sz w:val="22"/>
        </w:rPr>
        <w:t xml:space="preserve"> under time pressure, which states that members no longer focus on information that is not related to each other (such as each other's appearance), but assign fairly consistent attention to information that they consider important (Baumann, 1998).</w:t>
      </w:r>
      <w:r>
        <w:rPr>
          <w:rFonts w:ascii="Arial" w:hAnsi="Arial" w:cs="Arial"/>
          <w:sz w:val="22"/>
        </w:rPr>
        <w:t xml:space="preserve"> </w:t>
      </w:r>
      <w:r>
        <w:rPr>
          <w:rFonts w:ascii="Arial" w:hAnsi="Arial" w:cs="Arial" w:hint="eastAsia"/>
          <w:sz w:val="22"/>
        </w:rPr>
        <w:t>This suggests that in addition to the indirect effects expected from the reduced social interactions observed in previous experiments (Karau and Kelly, 1992), time pressure has</w:t>
      </w:r>
      <w:r>
        <w:rPr>
          <w:rFonts w:ascii="Arial" w:hAnsi="Arial" w:cs="Arial"/>
          <w:sz w:val="22"/>
          <w:lang w:val="en-US"/>
        </w:rPr>
        <w:t xml:space="preserve"> also</w:t>
      </w:r>
      <w:r>
        <w:rPr>
          <w:rFonts w:ascii="Arial" w:hAnsi="Arial" w:cs="Arial" w:hint="eastAsia"/>
          <w:sz w:val="22"/>
        </w:rPr>
        <w:t xml:space="preserve"> a direct impact on the awareness of group members</w:t>
      </w:r>
      <w:r>
        <w:rPr>
          <w:rFonts w:ascii="Arial" w:hAnsi="Arial" w:cs="Arial"/>
          <w:sz w:val="22"/>
          <w:lang w:val="en-US"/>
        </w:rPr>
        <w:t>;</w:t>
      </w:r>
      <w:r>
        <w:rPr>
          <w:rFonts w:ascii="Arial" w:hAnsi="Arial" w:cs="Arial" w:hint="eastAsia"/>
          <w:sz w:val="22"/>
        </w:rPr>
        <w:t xml:space="preserve"> The team may produce cautious and </w:t>
      </w:r>
      <w:r>
        <w:rPr>
          <w:rFonts w:ascii="Arial" w:hAnsi="Arial" w:cs="Arial"/>
          <w:sz w:val="22"/>
          <w:lang w:val="en-US"/>
        </w:rPr>
        <w:t>well evaluated</w:t>
      </w:r>
      <w:r>
        <w:rPr>
          <w:rFonts w:ascii="Arial" w:hAnsi="Arial" w:cs="Arial" w:hint="eastAsia"/>
          <w:sz w:val="22"/>
        </w:rPr>
        <w:t xml:space="preserve"> decisions, taking into account the impact of time (</w:t>
      </w:r>
      <w:proofErr w:type="spellStart"/>
      <w:r>
        <w:rPr>
          <w:rFonts w:ascii="Arial" w:hAnsi="Arial" w:cs="Arial" w:hint="eastAsia"/>
          <w:sz w:val="22"/>
        </w:rPr>
        <w:t>Shirey</w:t>
      </w:r>
      <w:proofErr w:type="spellEnd"/>
      <w:r>
        <w:rPr>
          <w:rFonts w:ascii="Arial" w:hAnsi="Arial" w:cs="Arial" w:hint="eastAsia"/>
          <w:sz w:val="22"/>
        </w:rPr>
        <w:t>, 2012).</w:t>
      </w:r>
      <w:r>
        <w:rPr>
          <w:rFonts w:ascii="Arial" w:hAnsi="Arial" w:cs="Arial"/>
          <w:sz w:val="22"/>
          <w:lang w:val="en-US"/>
        </w:rPr>
        <w:t xml:space="preserve"> According to the AFM model, group members are more likely to focus on task-related information under time pressure, which may lead to increased group cohesion, which leads to groupthink more likely to occur, further affecting the accuracy of group decision making, and this is also the one of the aspects to be studied.</w:t>
      </w:r>
    </w:p>
    <w:p w14:paraId="7D4C9099" w14:textId="77777777" w:rsidR="004531E8" w:rsidRDefault="004531E8">
      <w:pPr>
        <w:spacing w:line="360" w:lineRule="auto"/>
        <w:rPr>
          <w:rFonts w:ascii="Arial" w:hAnsi="Arial" w:cs="Arial"/>
          <w:sz w:val="22"/>
        </w:rPr>
      </w:pPr>
    </w:p>
    <w:p w14:paraId="7D543431" w14:textId="3ADAC7DD" w:rsidR="004531E8" w:rsidRDefault="00CA37DE">
      <w:pPr>
        <w:spacing w:line="360" w:lineRule="auto"/>
        <w:rPr>
          <w:rFonts w:ascii="Arial" w:hAnsi="Arial" w:cs="Arial"/>
          <w:sz w:val="22"/>
          <w:lang w:val="en-US"/>
        </w:rPr>
      </w:pPr>
      <w:proofErr w:type="spellStart"/>
      <w:r>
        <w:rPr>
          <w:rFonts w:ascii="Arial" w:hAnsi="Arial" w:cs="Arial"/>
          <w:sz w:val="22"/>
          <w:lang w:val="en-US"/>
        </w:rPr>
        <w:lastRenderedPageBreak/>
        <w:t>Maruping's</w:t>
      </w:r>
      <w:proofErr w:type="spellEnd"/>
      <w:r>
        <w:rPr>
          <w:rFonts w:ascii="Arial" w:hAnsi="Arial" w:cs="Arial"/>
          <w:sz w:val="22"/>
          <w:lang w:val="en-US"/>
        </w:rPr>
        <w:t xml:space="preserve"> field study (</w:t>
      </w:r>
      <w:proofErr w:type="spellStart"/>
      <w:r>
        <w:rPr>
          <w:rFonts w:ascii="Arial" w:hAnsi="Arial" w:cs="Arial"/>
          <w:sz w:val="22"/>
          <w:lang w:val="en-US"/>
        </w:rPr>
        <w:t>Maruping</w:t>
      </w:r>
      <w:proofErr w:type="spellEnd"/>
      <w:r>
        <w:rPr>
          <w:rFonts w:ascii="Arial" w:hAnsi="Arial" w:cs="Arial"/>
          <w:sz w:val="22"/>
          <w:lang w:val="en-US"/>
        </w:rPr>
        <w:t xml:space="preserve"> et al</w:t>
      </w:r>
      <w:r w:rsidR="005C0725">
        <w:rPr>
          <w:rFonts w:ascii="Arial" w:hAnsi="Arial" w:cs="Arial"/>
          <w:sz w:val="22"/>
          <w:lang w:val="en-US"/>
        </w:rPr>
        <w:t>.,</w:t>
      </w:r>
      <w:r>
        <w:rPr>
          <w:rFonts w:ascii="Arial" w:hAnsi="Arial" w:cs="Arial"/>
          <w:sz w:val="22"/>
          <w:lang w:val="en-US"/>
        </w:rPr>
        <w:t xml:space="preserve"> 2015) of 111 project teams proved the importance of group leaders. Their research showed that the relationship between perceived time pressure and group performance was non-linear, which was regulated by the group's temporal leadership. Under the strong temporal leadership, the indirect impact of perceived time pressure on group performance is mostly positive, while under weak temporal leadership, the indirect impact is positive at low levels of perceived time pressure and negative at medium and high levels. Maule and Summers (2016) also studied the impact of leaders on collective decision making under time pressure conditions. Through experiments and field research, they found that leaders can adjust different strategies to adapt to time pressure; time pressure can induce higher levels of negative and positive effects, and can be evaluated as obstacles to reduce the quality of decision-making or challenges that are conducive to decision-making. However, whether the influence of groupthink on decision accuracy is related to the activities of temporal leaders in the decision-making process has not been studied, which will be included in the discussion of this paper. On the other hand, </w:t>
      </w:r>
      <w:r>
        <w:rPr>
          <w:rFonts w:ascii="Arial" w:hAnsi="Arial" w:cs="Arial"/>
          <w:sz w:val="22"/>
        </w:rPr>
        <w:t xml:space="preserve">Bowman and </w:t>
      </w:r>
      <w:proofErr w:type="spellStart"/>
      <w:r>
        <w:rPr>
          <w:rFonts w:ascii="Arial" w:hAnsi="Arial" w:cs="Arial"/>
          <w:sz w:val="22"/>
        </w:rPr>
        <w:t>Wittenbaum</w:t>
      </w:r>
      <w:proofErr w:type="spellEnd"/>
      <w:r>
        <w:rPr>
          <w:rFonts w:ascii="Arial" w:hAnsi="Arial" w:cs="Arial"/>
          <w:sz w:val="22"/>
        </w:rPr>
        <w:t xml:space="preserve"> </w:t>
      </w:r>
      <w:r>
        <w:rPr>
          <w:rFonts w:ascii="Arial" w:hAnsi="Arial" w:cs="Arial" w:hint="eastAsia"/>
          <w:sz w:val="22"/>
        </w:rPr>
        <w:t>(2012) researched</w:t>
      </w:r>
      <w:r>
        <w:rPr>
          <w:rFonts w:ascii="Arial" w:hAnsi="Arial" w:cs="Arial"/>
          <w:sz w:val="22"/>
        </w:rPr>
        <w:t xml:space="preserve"> the impact of time pressure on team decision-making processes and performance</w:t>
      </w:r>
      <w:r>
        <w:rPr>
          <w:rFonts w:ascii="Arial" w:hAnsi="Arial" w:cs="Arial" w:hint="eastAsia"/>
          <w:sz w:val="22"/>
        </w:rPr>
        <w:t>. They designed</w:t>
      </w:r>
      <w:r>
        <w:rPr>
          <w:rFonts w:ascii="Arial" w:hAnsi="Arial" w:cs="Arial"/>
          <w:sz w:val="22"/>
          <w:lang w:val="en-US"/>
        </w:rPr>
        <w:t xml:space="preserve"> some</w:t>
      </w:r>
      <w:r>
        <w:rPr>
          <w:rFonts w:ascii="Arial" w:hAnsi="Arial" w:cs="Arial" w:hint="eastAsia"/>
          <w:sz w:val="22"/>
        </w:rPr>
        <w:t xml:space="preserve"> experiments </w:t>
      </w:r>
      <w:r>
        <w:rPr>
          <w:rFonts w:ascii="Arial" w:hAnsi="Arial" w:cs="Arial"/>
          <w:sz w:val="22"/>
          <w:lang w:val="en-US"/>
        </w:rPr>
        <w:t>in which</w:t>
      </w:r>
      <w:r>
        <w:rPr>
          <w:rFonts w:ascii="Arial" w:hAnsi="Arial" w:cs="Arial" w:hint="eastAsia"/>
          <w:sz w:val="22"/>
        </w:rPr>
        <w:t xml:space="preserve"> </w:t>
      </w:r>
      <w:r>
        <w:rPr>
          <w:rFonts w:ascii="Arial" w:hAnsi="Arial" w:cs="Arial"/>
          <w:sz w:val="22"/>
        </w:rPr>
        <w:t>members of three-person groups read information about two hypothetical cholesterol-</w:t>
      </w:r>
      <w:r>
        <w:rPr>
          <w:rFonts w:ascii="Arial" w:hAnsi="Arial" w:cs="Arial"/>
          <w:sz w:val="22"/>
          <w:lang w:val="en-US"/>
        </w:rPr>
        <w:t>lowering</w:t>
      </w:r>
      <w:r>
        <w:rPr>
          <w:rFonts w:ascii="Arial" w:hAnsi="Arial" w:cs="Arial"/>
          <w:sz w:val="22"/>
        </w:rPr>
        <w:t xml:space="preserve"> drugs and collectively chos</w:t>
      </w:r>
      <w:r>
        <w:rPr>
          <w:rFonts w:ascii="Arial" w:hAnsi="Arial" w:cs="Arial" w:hint="eastAsia"/>
          <w:sz w:val="22"/>
        </w:rPr>
        <w:t>e</w:t>
      </w:r>
      <w:r>
        <w:rPr>
          <w:rFonts w:ascii="Arial" w:hAnsi="Arial" w:cs="Arial"/>
          <w:sz w:val="22"/>
        </w:rPr>
        <w:t xml:space="preserve"> the better drug under high or low time pressure.</w:t>
      </w:r>
      <w:r>
        <w:rPr>
          <w:rFonts w:ascii="Arial" w:hAnsi="Arial" w:cs="Arial" w:hint="eastAsia"/>
          <w:sz w:val="22"/>
        </w:rPr>
        <w:t xml:space="preserve"> The result</w:t>
      </w:r>
      <w:r>
        <w:rPr>
          <w:rFonts w:ascii="Arial" w:hAnsi="Arial" w:cs="Arial"/>
          <w:sz w:val="22"/>
          <w:lang w:val="en-US"/>
        </w:rPr>
        <w:t>s</w:t>
      </w:r>
      <w:r>
        <w:rPr>
          <w:rFonts w:ascii="Arial" w:hAnsi="Arial" w:cs="Arial" w:hint="eastAsia"/>
          <w:sz w:val="22"/>
        </w:rPr>
        <w:t xml:space="preserve"> showed that l</w:t>
      </w:r>
      <w:r>
        <w:rPr>
          <w:rFonts w:ascii="Arial" w:hAnsi="Arial" w:cs="Arial"/>
          <w:sz w:val="22"/>
        </w:rPr>
        <w:t xml:space="preserve">ow time pressure groups </w:t>
      </w:r>
      <w:r>
        <w:rPr>
          <w:rFonts w:ascii="Arial" w:hAnsi="Arial" w:cs="Arial"/>
          <w:sz w:val="22"/>
          <w:lang w:val="en-US"/>
        </w:rPr>
        <w:t>selected</w:t>
      </w:r>
      <w:r>
        <w:rPr>
          <w:rFonts w:ascii="Arial" w:hAnsi="Arial" w:cs="Arial"/>
          <w:sz w:val="22"/>
        </w:rPr>
        <w:t xml:space="preserve"> the better drug more </w:t>
      </w:r>
      <w:r>
        <w:rPr>
          <w:rFonts w:ascii="Arial" w:hAnsi="Arial" w:cs="Arial"/>
          <w:sz w:val="22"/>
          <w:lang w:val="en-US"/>
        </w:rPr>
        <w:t>frequently</w:t>
      </w:r>
      <w:r>
        <w:rPr>
          <w:rFonts w:ascii="Arial" w:hAnsi="Arial" w:cs="Arial"/>
          <w:sz w:val="22"/>
        </w:rPr>
        <w:t xml:space="preserve"> than high time pressure groups, </w:t>
      </w:r>
      <w:r>
        <w:rPr>
          <w:rFonts w:ascii="Arial" w:hAnsi="Arial" w:cs="Arial"/>
          <w:sz w:val="22"/>
          <w:lang w:val="en-US"/>
        </w:rPr>
        <w:t>especially</w:t>
      </w:r>
      <w:r>
        <w:rPr>
          <w:rFonts w:ascii="Arial" w:hAnsi="Arial" w:cs="Arial"/>
          <w:sz w:val="22"/>
        </w:rPr>
        <w:t xml:space="preserve"> when groups had access to information.</w:t>
      </w:r>
      <w:r>
        <w:rPr>
          <w:rFonts w:ascii="Arial" w:hAnsi="Arial" w:cs="Arial"/>
          <w:sz w:val="22"/>
          <w:lang w:val="en-US"/>
        </w:rPr>
        <w:t xml:space="preserve"> Such results are inconsistent with the information mentioned in the AFM model (Karau and Kelly, 1992) that increased time pressures contribute to the increased interest of group members in useful information), from which we can speculate that despite the increasing attention of group members to useful information, there are still some other reasons leading to the greater negative effects of time pressure on group decision-making. The specific reasons for this will be analyzed in the experimental results of this paper.</w:t>
      </w:r>
    </w:p>
    <w:p w14:paraId="22632A52" w14:textId="77777777" w:rsidR="004531E8" w:rsidRDefault="004531E8">
      <w:pPr>
        <w:rPr>
          <w:rFonts w:ascii="Arial" w:hAnsi="Arial" w:cs="Arial"/>
          <w:sz w:val="22"/>
        </w:rPr>
      </w:pPr>
    </w:p>
    <w:p w14:paraId="028433E2" w14:textId="77777777" w:rsidR="00795DF3" w:rsidRPr="00795DF3" w:rsidRDefault="00795DF3">
      <w:pPr>
        <w:pStyle w:val="1"/>
        <w:rPr>
          <w:lang w:val="en-US"/>
        </w:rPr>
        <w:pPrChange w:id="419" w:author="hina qureshi" w:date="2019-08-27T23:14:00Z">
          <w:pPr>
            <w:spacing w:line="360" w:lineRule="auto"/>
          </w:pPr>
        </w:pPrChange>
      </w:pPr>
      <w:bookmarkStart w:id="420" w:name="_Toc18005614"/>
      <w:r w:rsidRPr="00795DF3">
        <w:rPr>
          <w:lang w:val="en-US"/>
        </w:rPr>
        <w:lastRenderedPageBreak/>
        <w:t>Overview and Predictions</w:t>
      </w:r>
      <w:bookmarkEnd w:id="420"/>
    </w:p>
    <w:p w14:paraId="24C71848" w14:textId="77777777" w:rsidR="00795DF3" w:rsidRPr="00795DF3" w:rsidRDefault="00795DF3" w:rsidP="00795DF3">
      <w:pPr>
        <w:spacing w:line="360" w:lineRule="auto"/>
        <w:rPr>
          <w:rFonts w:ascii="Arial" w:hAnsi="Arial" w:cs="Arial"/>
          <w:sz w:val="22"/>
          <w:lang w:val="en-US"/>
        </w:rPr>
      </w:pPr>
    </w:p>
    <w:p w14:paraId="04FB37F6" w14:textId="3C7CD4A7" w:rsidR="00795DF3" w:rsidRPr="00A72380" w:rsidRDefault="00795DF3" w:rsidP="00A72380">
      <w:pPr>
        <w:spacing w:line="360" w:lineRule="auto"/>
        <w:rPr>
          <w:rFonts w:ascii="Arial" w:hAnsi="Arial" w:cs="Arial"/>
          <w:sz w:val="22"/>
          <w:lang w:val="en-US"/>
          <w:rPrChange w:id="421" w:author="hina qureshi" w:date="2019-08-27T22:51:00Z">
            <w:rPr>
              <w:lang w:val="en-US"/>
            </w:rPr>
          </w:rPrChange>
        </w:rPr>
      </w:pPr>
      <w:r w:rsidRPr="00795DF3">
        <w:rPr>
          <w:rFonts w:ascii="Arial" w:hAnsi="Arial" w:cs="Arial"/>
          <w:sz w:val="22"/>
          <w:lang w:val="en-US"/>
        </w:rPr>
        <w:t xml:space="preserve">Janis' groupthink theory and other previous studies provide the basic support for this research. The purpose of this research is to investigate how groupthink affects the accuracy of collective decision making when time is limited. </w:t>
      </w:r>
      <w:r w:rsidRPr="00A72380">
        <w:rPr>
          <w:rFonts w:ascii="Arial" w:hAnsi="Arial" w:cs="Arial"/>
          <w:sz w:val="22"/>
          <w:lang w:val="en-US"/>
          <w:rPrChange w:id="422" w:author="hina qureshi" w:date="2019-08-27T22:51:00Z">
            <w:rPr>
              <w:lang w:val="en-US"/>
            </w:rPr>
          </w:rPrChange>
        </w:rPr>
        <w:t xml:space="preserve">Firstly, we </w:t>
      </w:r>
      <w:ins w:id="423" w:author="hina qureshi" w:date="2019-08-27T22:50:00Z">
        <w:r w:rsidR="00A72380" w:rsidRPr="00A72380">
          <w:rPr>
            <w:rFonts w:ascii="Arial" w:hAnsi="Arial" w:cs="Arial"/>
            <w:sz w:val="22"/>
            <w:lang w:val="en-US"/>
            <w:rPrChange w:id="424" w:author="hina qureshi" w:date="2019-08-27T22:51:00Z">
              <w:rPr>
                <w:lang w:val="en-US"/>
              </w:rPr>
            </w:rPrChange>
          </w:rPr>
          <w:t>aim</w:t>
        </w:r>
      </w:ins>
      <w:del w:id="425" w:author="hina qureshi" w:date="2019-08-27T22:50:00Z">
        <w:r w:rsidRPr="00A72380" w:rsidDel="00A72380">
          <w:rPr>
            <w:rFonts w:ascii="Arial" w:hAnsi="Arial" w:cs="Arial"/>
            <w:sz w:val="22"/>
            <w:lang w:val="en-US"/>
            <w:rPrChange w:id="426" w:author="hina qureshi" w:date="2019-08-27T22:51:00Z">
              <w:rPr>
                <w:lang w:val="en-US"/>
              </w:rPr>
            </w:rPrChange>
          </w:rPr>
          <w:delText>wanted</w:delText>
        </w:r>
      </w:del>
      <w:r w:rsidRPr="00A72380">
        <w:rPr>
          <w:rFonts w:ascii="Arial" w:hAnsi="Arial" w:cs="Arial"/>
          <w:sz w:val="22"/>
          <w:lang w:val="en-US"/>
          <w:rPrChange w:id="427" w:author="hina qureshi" w:date="2019-08-27T22:51:00Z">
            <w:rPr>
              <w:lang w:val="en-US"/>
            </w:rPr>
          </w:rPrChange>
        </w:rPr>
        <w:t xml:space="preserve"> to verify that groupthink is more likely to occur under time constraints, and this </w:t>
      </w:r>
      <w:del w:id="428" w:author="hina qureshi" w:date="2019-08-27T22:51:00Z">
        <w:r w:rsidRPr="00A72380" w:rsidDel="00A72380">
          <w:rPr>
            <w:rFonts w:ascii="Arial" w:hAnsi="Arial" w:cs="Arial"/>
            <w:sz w:val="22"/>
            <w:lang w:val="en-US"/>
            <w:rPrChange w:id="429" w:author="hina qureshi" w:date="2019-08-27T22:51:00Z">
              <w:rPr>
                <w:lang w:val="en-US"/>
              </w:rPr>
            </w:rPrChange>
          </w:rPr>
          <w:delText xml:space="preserve">would </w:delText>
        </w:r>
      </w:del>
      <w:ins w:id="430" w:author="hina qureshi" w:date="2019-08-27T22:51:00Z">
        <w:r w:rsidR="00A72380" w:rsidRPr="00A72380">
          <w:rPr>
            <w:rFonts w:ascii="Arial" w:hAnsi="Arial" w:cs="Arial"/>
            <w:sz w:val="22"/>
            <w:lang w:val="en-US"/>
            <w:rPrChange w:id="431" w:author="hina qureshi" w:date="2019-08-27T22:51:00Z">
              <w:rPr>
                <w:lang w:val="en-US"/>
              </w:rPr>
            </w:rPrChange>
          </w:rPr>
          <w:t>is</w:t>
        </w:r>
      </w:ins>
      <w:del w:id="432" w:author="hina qureshi" w:date="2019-08-27T22:51:00Z">
        <w:r w:rsidRPr="00A72380" w:rsidDel="00A72380">
          <w:rPr>
            <w:rFonts w:ascii="Arial" w:hAnsi="Arial" w:cs="Arial"/>
            <w:sz w:val="22"/>
            <w:lang w:val="en-US"/>
            <w:rPrChange w:id="433" w:author="hina qureshi" w:date="2019-08-27T22:51:00Z">
              <w:rPr>
                <w:lang w:val="en-US"/>
              </w:rPr>
            </w:rPrChange>
          </w:rPr>
          <w:delText>be</w:delText>
        </w:r>
      </w:del>
      <w:r w:rsidRPr="00A72380">
        <w:rPr>
          <w:rFonts w:ascii="Arial" w:hAnsi="Arial" w:cs="Arial"/>
          <w:sz w:val="22"/>
          <w:lang w:val="en-US"/>
          <w:rPrChange w:id="434" w:author="hina qureshi" w:date="2019-08-27T22:51:00Z">
            <w:rPr>
              <w:lang w:val="en-US"/>
            </w:rPr>
          </w:rPrChange>
        </w:rPr>
        <w:t xml:space="preserve"> achieved by validating the antecedents of the collective thinking mentioned in Janis' groupthink theory. Secondly, we wanted to prove that groupthink leads to the illusion of extreme risk adoption and unanimity, thus affecting the accuracy of collective decision-making. This question </w:t>
      </w:r>
      <w:del w:id="435" w:author="hina qureshi" w:date="2019-08-27T22:51:00Z">
        <w:r w:rsidRPr="00A72380" w:rsidDel="00A72380">
          <w:rPr>
            <w:rFonts w:ascii="Arial" w:hAnsi="Arial" w:cs="Arial"/>
            <w:sz w:val="22"/>
            <w:lang w:val="en-US"/>
            <w:rPrChange w:id="436" w:author="hina qureshi" w:date="2019-08-27T22:51:00Z">
              <w:rPr>
                <w:lang w:val="en-US"/>
              </w:rPr>
            </w:rPrChange>
          </w:rPr>
          <w:delText xml:space="preserve">was </w:delText>
        </w:r>
      </w:del>
      <w:ins w:id="437" w:author="hina qureshi" w:date="2019-08-27T22:51:00Z">
        <w:r w:rsidR="00A72380" w:rsidRPr="00A72380">
          <w:rPr>
            <w:rFonts w:ascii="Arial" w:hAnsi="Arial" w:cs="Arial"/>
            <w:sz w:val="22"/>
            <w:lang w:val="en-US"/>
            <w:rPrChange w:id="438" w:author="hina qureshi" w:date="2019-08-27T22:51:00Z">
              <w:rPr>
                <w:lang w:val="en-US"/>
              </w:rPr>
            </w:rPrChange>
          </w:rPr>
          <w:t xml:space="preserve">is </w:t>
        </w:r>
      </w:ins>
      <w:r w:rsidRPr="00A72380">
        <w:rPr>
          <w:rFonts w:ascii="Arial" w:hAnsi="Arial" w:cs="Arial"/>
          <w:sz w:val="22"/>
          <w:lang w:val="en-US"/>
          <w:rPrChange w:id="439" w:author="hina qureshi" w:date="2019-08-27T22:51:00Z">
            <w:rPr>
              <w:lang w:val="en-US"/>
            </w:rPr>
          </w:rPrChange>
        </w:rPr>
        <w:t>tested by analyzing the experimental questionnaire data.</w:t>
      </w:r>
    </w:p>
    <w:p w14:paraId="349E8C85" w14:textId="77777777" w:rsidR="00795DF3" w:rsidRPr="00795DF3" w:rsidRDefault="00795DF3" w:rsidP="00795DF3">
      <w:pPr>
        <w:spacing w:line="360" w:lineRule="auto"/>
        <w:rPr>
          <w:rFonts w:ascii="Arial" w:hAnsi="Arial" w:cs="Arial"/>
          <w:sz w:val="22"/>
          <w:lang w:val="en-US"/>
        </w:rPr>
      </w:pPr>
    </w:p>
    <w:p w14:paraId="22308A7C" w14:textId="7710972F" w:rsidR="00795DF3" w:rsidRPr="00A72380" w:rsidRDefault="00795DF3">
      <w:pPr>
        <w:pStyle w:val="a4"/>
        <w:numPr>
          <w:ilvl w:val="0"/>
          <w:numId w:val="6"/>
        </w:numPr>
        <w:spacing w:line="360" w:lineRule="auto"/>
        <w:ind w:firstLineChars="0"/>
        <w:rPr>
          <w:rFonts w:ascii="Arial" w:hAnsi="Arial" w:cs="Arial"/>
          <w:i/>
          <w:iCs/>
          <w:szCs w:val="21"/>
          <w:lang w:val="en-US"/>
          <w:rPrChange w:id="440" w:author="hina qureshi" w:date="2019-08-27T22:51:00Z">
            <w:rPr>
              <w:lang w:val="en-US"/>
            </w:rPr>
          </w:rPrChange>
        </w:rPr>
        <w:pPrChange w:id="441" w:author="hina qureshi" w:date="2019-08-27T22:52:00Z">
          <w:pPr>
            <w:spacing w:line="360" w:lineRule="auto"/>
          </w:pPr>
        </w:pPrChange>
      </w:pPr>
      <w:del w:id="442" w:author="hina qureshi" w:date="2019-08-27T22:52:00Z">
        <w:r w:rsidRPr="00A72380" w:rsidDel="00A72380">
          <w:rPr>
            <w:rFonts w:ascii="Arial" w:hAnsi="Arial" w:cs="Arial"/>
            <w:i/>
            <w:iCs/>
            <w:szCs w:val="21"/>
            <w:lang w:val="en-US"/>
            <w:rPrChange w:id="443" w:author="hina qureshi" w:date="2019-08-27T22:51:00Z">
              <w:rPr>
                <w:lang w:val="en-US"/>
              </w:rPr>
            </w:rPrChange>
          </w:rPr>
          <w:delText xml:space="preserve">Hypothesis 1: </w:delText>
        </w:r>
      </w:del>
      <w:r w:rsidRPr="00A72380">
        <w:rPr>
          <w:rFonts w:ascii="Arial" w:hAnsi="Arial" w:cs="Arial"/>
          <w:i/>
          <w:iCs/>
          <w:szCs w:val="21"/>
          <w:lang w:val="en-US"/>
          <w:rPrChange w:id="444" w:author="hina qureshi" w:date="2019-08-27T22:51:00Z">
            <w:rPr>
              <w:lang w:val="en-US"/>
            </w:rPr>
          </w:rPrChange>
        </w:rPr>
        <w:t xml:space="preserve">Groupthink is more likely to happen under time pressure (leader, established procedure, </w:t>
      </w:r>
      <w:r w:rsidR="00A11ECF" w:rsidRPr="00A72380">
        <w:rPr>
          <w:rFonts w:ascii="Arial" w:hAnsi="Arial" w:cs="Arial"/>
          <w:i/>
          <w:iCs/>
          <w:szCs w:val="21"/>
          <w:lang w:val="en-US"/>
          <w:rPrChange w:id="445" w:author="hina qureshi" w:date="2019-08-27T22:51:00Z">
            <w:rPr>
              <w:lang w:val="en-US"/>
            </w:rPr>
          </w:rPrChange>
        </w:rPr>
        <w:t xml:space="preserve">cohesion and </w:t>
      </w:r>
      <w:r w:rsidRPr="00A72380">
        <w:rPr>
          <w:rFonts w:ascii="Arial" w:hAnsi="Arial" w:cs="Arial"/>
          <w:i/>
          <w:iCs/>
          <w:szCs w:val="21"/>
          <w:lang w:val="en-US"/>
          <w:rPrChange w:id="446" w:author="hina qureshi" w:date="2019-08-27T22:51:00Z">
            <w:rPr>
              <w:lang w:val="en-US"/>
            </w:rPr>
          </w:rPrChange>
        </w:rPr>
        <w:t>confidence to find alternative solution)</w:t>
      </w:r>
    </w:p>
    <w:p w14:paraId="42AFF45D" w14:textId="459B43C6" w:rsidR="00795DF3" w:rsidRPr="00A72380" w:rsidRDefault="00795DF3">
      <w:pPr>
        <w:pStyle w:val="a4"/>
        <w:numPr>
          <w:ilvl w:val="0"/>
          <w:numId w:val="6"/>
        </w:numPr>
        <w:spacing w:line="360" w:lineRule="auto"/>
        <w:ind w:firstLineChars="0"/>
        <w:rPr>
          <w:rFonts w:ascii="Arial" w:hAnsi="Arial" w:cs="Arial"/>
          <w:i/>
          <w:iCs/>
          <w:szCs w:val="21"/>
          <w:lang w:val="en-US"/>
          <w:rPrChange w:id="447" w:author="hina qureshi" w:date="2019-08-27T22:51:00Z">
            <w:rPr>
              <w:lang w:val="en-US"/>
            </w:rPr>
          </w:rPrChange>
        </w:rPr>
        <w:pPrChange w:id="448" w:author="hina qureshi" w:date="2019-08-27T22:52:00Z">
          <w:pPr>
            <w:spacing w:line="360" w:lineRule="auto"/>
          </w:pPr>
        </w:pPrChange>
      </w:pPr>
      <w:del w:id="449" w:author="hina qureshi" w:date="2019-08-27T22:52:00Z">
        <w:r w:rsidRPr="00A72380" w:rsidDel="00A72380">
          <w:rPr>
            <w:rFonts w:ascii="Arial" w:hAnsi="Arial" w:cs="Arial"/>
            <w:i/>
            <w:iCs/>
            <w:szCs w:val="21"/>
            <w:lang w:val="en-US"/>
            <w:rPrChange w:id="450" w:author="hina qureshi" w:date="2019-08-27T22:51:00Z">
              <w:rPr>
                <w:lang w:val="en-US"/>
              </w:rPr>
            </w:rPrChange>
          </w:rPr>
          <w:delText xml:space="preserve">Hypothesis 2: </w:delText>
        </w:r>
      </w:del>
      <w:r w:rsidRPr="00A72380">
        <w:rPr>
          <w:rFonts w:ascii="Arial" w:hAnsi="Arial" w:cs="Arial"/>
          <w:i/>
          <w:iCs/>
          <w:szCs w:val="21"/>
          <w:lang w:val="en-US"/>
          <w:rPrChange w:id="451" w:author="hina qureshi" w:date="2019-08-27T22:51:00Z">
            <w:rPr>
              <w:lang w:val="en-US"/>
            </w:rPr>
          </w:rPrChange>
        </w:rPr>
        <w:t>Groupthink lead to extreme risk taking because of the limited time.</w:t>
      </w:r>
    </w:p>
    <w:p w14:paraId="733E6621" w14:textId="13471B05" w:rsidR="00795DF3" w:rsidRPr="00A72380" w:rsidRDefault="00795DF3">
      <w:pPr>
        <w:pStyle w:val="a4"/>
        <w:numPr>
          <w:ilvl w:val="0"/>
          <w:numId w:val="6"/>
        </w:numPr>
        <w:spacing w:line="360" w:lineRule="auto"/>
        <w:ind w:firstLineChars="0"/>
        <w:rPr>
          <w:rFonts w:ascii="Arial" w:hAnsi="Arial" w:cs="Arial"/>
          <w:i/>
          <w:iCs/>
          <w:szCs w:val="21"/>
          <w:lang w:val="en-US"/>
          <w:rPrChange w:id="452" w:author="hina qureshi" w:date="2019-08-27T22:51:00Z">
            <w:rPr>
              <w:lang w:val="en-US"/>
            </w:rPr>
          </w:rPrChange>
        </w:rPr>
        <w:pPrChange w:id="453" w:author="hina qureshi" w:date="2019-08-27T22:52:00Z">
          <w:pPr>
            <w:spacing w:line="360" w:lineRule="auto"/>
          </w:pPr>
        </w:pPrChange>
      </w:pPr>
      <w:del w:id="454" w:author="hina qureshi" w:date="2019-08-27T22:52:00Z">
        <w:r w:rsidRPr="00A72380" w:rsidDel="00A72380">
          <w:rPr>
            <w:rFonts w:ascii="Arial" w:hAnsi="Arial" w:cs="Arial"/>
            <w:i/>
            <w:iCs/>
            <w:szCs w:val="21"/>
            <w:lang w:val="en-US"/>
            <w:rPrChange w:id="455" w:author="hina qureshi" w:date="2019-08-27T22:51:00Z">
              <w:rPr>
                <w:lang w:val="en-US"/>
              </w:rPr>
            </w:rPrChange>
          </w:rPr>
          <w:delText xml:space="preserve">Hypothesis 3: </w:delText>
        </w:r>
      </w:del>
      <w:r w:rsidRPr="00A72380">
        <w:rPr>
          <w:rFonts w:ascii="Arial" w:hAnsi="Arial" w:cs="Arial"/>
          <w:i/>
          <w:iCs/>
          <w:szCs w:val="21"/>
          <w:lang w:val="en-US"/>
          <w:rPrChange w:id="456" w:author="hina qureshi" w:date="2019-08-27T22:51:00Z">
            <w:rPr>
              <w:lang w:val="en-US"/>
            </w:rPr>
          </w:rPrChange>
        </w:rPr>
        <w:t>Groupthink lead to illusion of unanimity that some members have no time to convince others.</w:t>
      </w:r>
    </w:p>
    <w:p w14:paraId="3BE0F1BB" w14:textId="77777777" w:rsidR="00795DF3" w:rsidRPr="00795DF3" w:rsidRDefault="00795DF3" w:rsidP="00795DF3">
      <w:pPr>
        <w:rPr>
          <w:rFonts w:ascii="Arial" w:hAnsi="Arial" w:cs="Arial"/>
          <w:sz w:val="22"/>
          <w:lang w:val="en-US"/>
        </w:rPr>
      </w:pPr>
    </w:p>
    <w:p w14:paraId="29E44B83" w14:textId="77777777" w:rsidR="00A72380" w:rsidRDefault="00795DF3" w:rsidP="00795DF3">
      <w:pPr>
        <w:spacing w:line="360" w:lineRule="auto"/>
        <w:rPr>
          <w:ins w:id="457" w:author="hina qureshi" w:date="2019-08-27T22:52:00Z"/>
          <w:rFonts w:ascii="Arial" w:hAnsi="Arial" w:cs="Arial"/>
          <w:sz w:val="22"/>
          <w:lang w:val="en-US"/>
        </w:rPr>
      </w:pPr>
      <w:commentRangeStart w:id="458"/>
      <w:r w:rsidRPr="00795DF3">
        <w:rPr>
          <w:rFonts w:ascii="Arial" w:hAnsi="Arial" w:cs="Arial" w:hint="eastAsia"/>
          <w:sz w:val="22"/>
          <w:lang w:val="en-US"/>
        </w:rPr>
        <w:t xml:space="preserve">A same-sex trio was asked to act as a survivor of a plane crash in the desert, and they were asked to rank 15 useful items by importance to increase their chances of survival. </w:t>
      </w:r>
      <w:commentRangeEnd w:id="458"/>
      <w:r w:rsidR="00A72380">
        <w:rPr>
          <w:rStyle w:val="aa"/>
        </w:rPr>
        <w:commentReference w:id="458"/>
      </w:r>
    </w:p>
    <w:p w14:paraId="3FA66295" w14:textId="36319903" w:rsidR="00795DF3" w:rsidRPr="00795DF3" w:rsidRDefault="00795DF3" w:rsidP="00795DF3">
      <w:pPr>
        <w:spacing w:line="360" w:lineRule="auto"/>
        <w:rPr>
          <w:rFonts w:ascii="Arial" w:hAnsi="Arial" w:cs="Arial"/>
          <w:sz w:val="22"/>
          <w:lang w:val="en-US"/>
        </w:rPr>
      </w:pPr>
      <w:r w:rsidRPr="00795DF3">
        <w:rPr>
          <w:rFonts w:ascii="Arial" w:hAnsi="Arial" w:cs="Arial" w:hint="eastAsia"/>
          <w:sz w:val="22"/>
          <w:lang w:val="en-US"/>
        </w:rPr>
        <w:t xml:space="preserve">First, the </w:t>
      </w:r>
      <w:commentRangeStart w:id="459"/>
      <w:r w:rsidRPr="00795DF3">
        <w:rPr>
          <w:rFonts w:ascii="Arial" w:hAnsi="Arial" w:cs="Arial" w:hint="eastAsia"/>
          <w:sz w:val="22"/>
          <w:lang w:val="en-US"/>
        </w:rPr>
        <w:t xml:space="preserve">participants </w:t>
      </w:r>
      <w:r w:rsidRPr="00795DF3">
        <w:rPr>
          <w:rFonts w:ascii="Arial" w:hAnsi="Arial" w:cs="Arial"/>
          <w:sz w:val="22"/>
          <w:lang w:val="en-US"/>
        </w:rPr>
        <w:t>were</w:t>
      </w:r>
      <w:r w:rsidRPr="00795DF3">
        <w:rPr>
          <w:rFonts w:ascii="Arial" w:hAnsi="Arial" w:cs="Arial" w:hint="eastAsia"/>
          <w:sz w:val="22"/>
          <w:lang w:val="en-US"/>
        </w:rPr>
        <w:t xml:space="preserve"> arranged to complete the sorting tasks independently, and all participants </w:t>
      </w:r>
      <w:r w:rsidRPr="00795DF3">
        <w:rPr>
          <w:rFonts w:ascii="Arial" w:hAnsi="Arial" w:cs="Arial"/>
          <w:sz w:val="22"/>
          <w:lang w:val="en-US"/>
        </w:rPr>
        <w:t>were</w:t>
      </w:r>
      <w:r w:rsidRPr="00795DF3">
        <w:rPr>
          <w:rFonts w:ascii="Arial" w:hAnsi="Arial" w:cs="Arial" w:hint="eastAsia"/>
          <w:sz w:val="22"/>
          <w:lang w:val="en-US"/>
        </w:rPr>
        <w:t xml:space="preserve"> given the same length of time in the process. The three participants were then asked to discuss the </w:t>
      </w:r>
      <w:r w:rsidRPr="00795DF3">
        <w:rPr>
          <w:rFonts w:ascii="Arial" w:hAnsi="Arial" w:cs="Arial"/>
          <w:sz w:val="22"/>
          <w:lang w:val="en-US"/>
        </w:rPr>
        <w:t>given</w:t>
      </w:r>
      <w:r w:rsidRPr="00795DF3">
        <w:rPr>
          <w:rFonts w:ascii="Arial" w:hAnsi="Arial" w:cs="Arial" w:hint="eastAsia"/>
          <w:sz w:val="22"/>
          <w:lang w:val="en-US"/>
        </w:rPr>
        <w:t xml:space="preserve"> </w:t>
      </w:r>
      <w:r w:rsidRPr="00795DF3">
        <w:rPr>
          <w:rFonts w:ascii="Arial" w:hAnsi="Arial" w:cs="Arial"/>
          <w:sz w:val="22"/>
          <w:lang w:val="en-US"/>
        </w:rPr>
        <w:t>problem and</w:t>
      </w:r>
      <w:r w:rsidRPr="00795DF3">
        <w:rPr>
          <w:rFonts w:ascii="Arial" w:hAnsi="Arial" w:cs="Arial" w:hint="eastAsia"/>
          <w:sz w:val="22"/>
          <w:lang w:val="en-US"/>
        </w:rPr>
        <w:t xml:space="preserve"> </w:t>
      </w:r>
      <w:r w:rsidRPr="00795DF3">
        <w:rPr>
          <w:rFonts w:ascii="Arial" w:hAnsi="Arial" w:cs="Arial"/>
          <w:sz w:val="22"/>
          <w:lang w:val="en-US"/>
        </w:rPr>
        <w:t xml:space="preserve">get the group’s unanimous results at the end of the </w:t>
      </w:r>
      <w:commentRangeEnd w:id="459"/>
      <w:r w:rsidR="00A72380">
        <w:rPr>
          <w:rStyle w:val="aa"/>
        </w:rPr>
        <w:commentReference w:id="459"/>
      </w:r>
      <w:r w:rsidRPr="00795DF3">
        <w:rPr>
          <w:rFonts w:ascii="Arial" w:hAnsi="Arial" w:cs="Arial"/>
          <w:sz w:val="22"/>
          <w:lang w:val="en-US"/>
        </w:rPr>
        <w:t>discussion</w:t>
      </w:r>
      <w:r w:rsidRPr="00795DF3">
        <w:rPr>
          <w:rFonts w:ascii="Arial" w:hAnsi="Arial" w:cs="Arial" w:hint="eastAsia"/>
          <w:sz w:val="22"/>
          <w:lang w:val="en-US"/>
        </w:rPr>
        <w:t xml:space="preserve">. We set different time pressure levels by controlling the duration of the group discussion, and we will investigate </w:t>
      </w:r>
      <w:r w:rsidRPr="00795DF3">
        <w:rPr>
          <w:rFonts w:ascii="Arial" w:hAnsi="Arial" w:cs="Arial"/>
          <w:sz w:val="22"/>
          <w:lang w:val="en-US"/>
        </w:rPr>
        <w:t>participants’</w:t>
      </w:r>
      <w:r w:rsidRPr="00795DF3">
        <w:rPr>
          <w:rFonts w:ascii="Arial" w:hAnsi="Arial" w:cs="Arial" w:hint="eastAsia"/>
          <w:sz w:val="22"/>
          <w:lang w:val="en-US"/>
        </w:rPr>
        <w:t xml:space="preserve"> </w:t>
      </w:r>
      <w:r w:rsidRPr="00795DF3">
        <w:rPr>
          <w:rFonts w:ascii="Arial" w:hAnsi="Arial" w:cs="Arial"/>
          <w:sz w:val="22"/>
          <w:lang w:val="en-US"/>
        </w:rPr>
        <w:t xml:space="preserve">feelings of </w:t>
      </w:r>
      <w:r w:rsidRPr="00795DF3">
        <w:rPr>
          <w:rFonts w:ascii="Arial" w:hAnsi="Arial" w:cs="Arial" w:hint="eastAsia"/>
          <w:sz w:val="22"/>
          <w:lang w:val="en-US"/>
        </w:rPr>
        <w:t xml:space="preserve">time pressure in the questionnaire </w:t>
      </w:r>
      <w:r w:rsidRPr="00795DF3">
        <w:rPr>
          <w:rFonts w:ascii="Arial" w:hAnsi="Arial" w:cs="Arial"/>
          <w:sz w:val="22"/>
          <w:lang w:val="en-US"/>
        </w:rPr>
        <w:t xml:space="preserve">at the end of the </w:t>
      </w:r>
      <w:r w:rsidRPr="00795DF3">
        <w:rPr>
          <w:rFonts w:ascii="Arial" w:hAnsi="Arial" w:cs="Arial" w:hint="eastAsia"/>
          <w:sz w:val="22"/>
          <w:lang w:val="en-US"/>
        </w:rPr>
        <w:t xml:space="preserve">experiment to ensure the effectiveness of the control. There </w:t>
      </w:r>
      <w:r w:rsidRPr="00795DF3">
        <w:rPr>
          <w:rFonts w:ascii="Arial" w:hAnsi="Arial" w:cs="Arial"/>
          <w:sz w:val="22"/>
          <w:lang w:val="en-US"/>
        </w:rPr>
        <w:t>were</w:t>
      </w:r>
      <w:r w:rsidRPr="00795DF3">
        <w:rPr>
          <w:rFonts w:ascii="Arial" w:hAnsi="Arial" w:cs="Arial" w:hint="eastAsia"/>
          <w:sz w:val="22"/>
          <w:lang w:val="en-US"/>
        </w:rPr>
        <w:t xml:space="preserve"> pre</w:t>
      </w:r>
      <w:r w:rsidRPr="00795DF3">
        <w:rPr>
          <w:rFonts w:ascii="Arial" w:hAnsi="Arial" w:cs="Arial"/>
          <w:sz w:val="22"/>
          <w:lang w:val="en-US"/>
        </w:rPr>
        <w:t xml:space="preserve"> </w:t>
      </w:r>
      <w:r w:rsidRPr="00795DF3">
        <w:rPr>
          <w:rFonts w:ascii="Arial" w:hAnsi="Arial" w:cs="Arial" w:hint="eastAsia"/>
          <w:sz w:val="22"/>
          <w:lang w:val="en-US"/>
        </w:rPr>
        <w:t>-</w:t>
      </w:r>
      <w:r w:rsidRPr="00795DF3">
        <w:rPr>
          <w:rFonts w:ascii="Arial" w:hAnsi="Arial" w:cs="Arial"/>
          <w:sz w:val="22"/>
          <w:lang w:val="en-US"/>
        </w:rPr>
        <w:t xml:space="preserve"> </w:t>
      </w:r>
      <w:r w:rsidRPr="00795DF3">
        <w:rPr>
          <w:rFonts w:ascii="Arial" w:hAnsi="Arial" w:cs="Arial" w:hint="eastAsia"/>
          <w:sz w:val="22"/>
          <w:lang w:val="en-US"/>
        </w:rPr>
        <w:t xml:space="preserve">experiments before the start of the formal experiment, in order to find the most reasonable </w:t>
      </w:r>
      <w:r w:rsidRPr="00795DF3">
        <w:rPr>
          <w:rFonts w:ascii="Arial" w:hAnsi="Arial" w:cs="Arial"/>
          <w:sz w:val="22"/>
          <w:lang w:val="en-US"/>
        </w:rPr>
        <w:t>ranking</w:t>
      </w:r>
      <w:r w:rsidRPr="00795DF3">
        <w:rPr>
          <w:rFonts w:ascii="Arial" w:hAnsi="Arial" w:cs="Arial" w:hint="eastAsia"/>
          <w:sz w:val="22"/>
          <w:lang w:val="en-US"/>
        </w:rPr>
        <w:t xml:space="preserve"> task completion time</w:t>
      </w:r>
      <w:r w:rsidRPr="00795DF3">
        <w:rPr>
          <w:rFonts w:ascii="Arial" w:hAnsi="Arial" w:cs="Arial"/>
          <w:sz w:val="22"/>
          <w:lang w:val="en-US"/>
        </w:rPr>
        <w:t xml:space="preserve"> for </w:t>
      </w:r>
      <w:r w:rsidRPr="00795DF3">
        <w:rPr>
          <w:rFonts w:ascii="Arial" w:hAnsi="Arial" w:cs="Arial" w:hint="eastAsia"/>
          <w:sz w:val="22"/>
          <w:lang w:val="en-US"/>
        </w:rPr>
        <w:t>individual</w:t>
      </w:r>
      <w:r w:rsidRPr="00795DF3">
        <w:rPr>
          <w:rFonts w:ascii="Arial" w:hAnsi="Arial" w:cs="Arial"/>
          <w:sz w:val="22"/>
          <w:lang w:val="en-US"/>
        </w:rPr>
        <w:t>s</w:t>
      </w:r>
      <w:r w:rsidRPr="00795DF3">
        <w:rPr>
          <w:rFonts w:ascii="Arial" w:hAnsi="Arial" w:cs="Arial" w:hint="eastAsia"/>
          <w:sz w:val="22"/>
          <w:lang w:val="en-US"/>
        </w:rPr>
        <w:t xml:space="preserve"> and group</w:t>
      </w:r>
      <w:r w:rsidRPr="00795DF3">
        <w:rPr>
          <w:rFonts w:ascii="Arial" w:hAnsi="Arial" w:cs="Arial"/>
          <w:sz w:val="22"/>
          <w:lang w:val="en-US"/>
        </w:rPr>
        <w:t>s.</w:t>
      </w:r>
      <w:r w:rsidRPr="00795DF3">
        <w:rPr>
          <w:rFonts w:ascii="Arial" w:hAnsi="Arial" w:cs="Arial" w:hint="eastAsia"/>
          <w:sz w:val="22"/>
          <w:lang w:val="en-US"/>
        </w:rPr>
        <w:t xml:space="preserve"> </w:t>
      </w:r>
      <w:r w:rsidRPr="00795DF3">
        <w:rPr>
          <w:rFonts w:ascii="Arial" w:hAnsi="Arial" w:cs="Arial"/>
          <w:sz w:val="22"/>
          <w:lang w:val="en-US"/>
        </w:rPr>
        <w:t>A</w:t>
      </w:r>
      <w:r w:rsidRPr="00795DF3">
        <w:rPr>
          <w:rFonts w:ascii="Arial" w:hAnsi="Arial" w:cs="Arial" w:hint="eastAsia"/>
          <w:sz w:val="22"/>
          <w:lang w:val="en-US"/>
        </w:rPr>
        <w:t xml:space="preserve">t this </w:t>
      </w:r>
      <w:r w:rsidRPr="00795DF3">
        <w:rPr>
          <w:rFonts w:ascii="Arial" w:hAnsi="Arial" w:cs="Arial"/>
          <w:sz w:val="22"/>
          <w:lang w:val="en-US"/>
        </w:rPr>
        <w:t>most reasonable</w:t>
      </w:r>
      <w:r w:rsidRPr="00795DF3">
        <w:rPr>
          <w:rFonts w:ascii="Arial" w:hAnsi="Arial" w:cs="Arial" w:hint="eastAsia"/>
          <w:sz w:val="22"/>
          <w:lang w:val="en-US"/>
        </w:rPr>
        <w:t xml:space="preserve"> time, the participants </w:t>
      </w:r>
      <w:r w:rsidRPr="00795DF3">
        <w:rPr>
          <w:rFonts w:ascii="Arial" w:hAnsi="Arial" w:cs="Arial"/>
          <w:sz w:val="22"/>
          <w:lang w:val="en-US"/>
        </w:rPr>
        <w:t>would</w:t>
      </w:r>
      <w:r w:rsidRPr="00795DF3">
        <w:rPr>
          <w:rFonts w:ascii="Arial" w:hAnsi="Arial" w:cs="Arial" w:hint="eastAsia"/>
          <w:sz w:val="22"/>
          <w:lang w:val="en-US"/>
        </w:rPr>
        <w:t xml:space="preserve"> not feel that the time is not </w:t>
      </w:r>
      <w:r w:rsidRPr="00795DF3">
        <w:rPr>
          <w:rFonts w:ascii="Arial" w:hAnsi="Arial" w:cs="Arial"/>
          <w:sz w:val="22"/>
          <w:lang w:val="en-US"/>
        </w:rPr>
        <w:t>enough,</w:t>
      </w:r>
      <w:r w:rsidRPr="00795DF3">
        <w:rPr>
          <w:rFonts w:ascii="Arial" w:hAnsi="Arial" w:cs="Arial" w:hint="eastAsia"/>
          <w:sz w:val="22"/>
          <w:lang w:val="en-US"/>
        </w:rPr>
        <w:t xml:space="preserve"> or the time is too loose. On this </w:t>
      </w:r>
      <w:r w:rsidRPr="00795DF3">
        <w:rPr>
          <w:rFonts w:ascii="Arial" w:hAnsi="Arial" w:cs="Arial" w:hint="eastAsia"/>
          <w:sz w:val="22"/>
          <w:lang w:val="en-US"/>
        </w:rPr>
        <w:lastRenderedPageBreak/>
        <w:t>basis, we adjust</w:t>
      </w:r>
      <w:r w:rsidRPr="00795DF3">
        <w:rPr>
          <w:rFonts w:ascii="Arial" w:hAnsi="Arial" w:cs="Arial"/>
          <w:sz w:val="22"/>
          <w:lang w:val="en-US"/>
        </w:rPr>
        <w:t>ed</w:t>
      </w:r>
      <w:r w:rsidRPr="00795DF3">
        <w:rPr>
          <w:rFonts w:ascii="Arial" w:hAnsi="Arial" w:cs="Arial" w:hint="eastAsia"/>
          <w:sz w:val="22"/>
          <w:lang w:val="en-US"/>
        </w:rPr>
        <w:t xml:space="preserve"> the tim</w:t>
      </w:r>
      <w:r w:rsidRPr="00795DF3">
        <w:rPr>
          <w:rFonts w:ascii="Arial" w:hAnsi="Arial" w:cs="Arial"/>
          <w:sz w:val="22"/>
          <w:lang w:val="en-US"/>
        </w:rPr>
        <w:t>e</w:t>
      </w:r>
      <w:r w:rsidRPr="00795DF3">
        <w:rPr>
          <w:rFonts w:ascii="Arial" w:hAnsi="Arial" w:cs="Arial" w:hint="eastAsia"/>
          <w:sz w:val="22"/>
          <w:lang w:val="en-US"/>
        </w:rPr>
        <w:t xml:space="preserve"> to achieve the purpose of controlling the time pressure. After the instructions </w:t>
      </w:r>
      <w:r w:rsidRPr="00795DF3">
        <w:rPr>
          <w:rFonts w:ascii="Arial" w:hAnsi="Arial" w:cs="Arial"/>
          <w:sz w:val="22"/>
          <w:lang w:val="en-US"/>
        </w:rPr>
        <w:t>were</w:t>
      </w:r>
      <w:r w:rsidRPr="00795DF3">
        <w:rPr>
          <w:rFonts w:ascii="Arial" w:hAnsi="Arial" w:cs="Arial" w:hint="eastAsia"/>
          <w:sz w:val="22"/>
          <w:lang w:val="en-US"/>
        </w:rPr>
        <w:t xml:space="preserve"> completed, the researcher exit</w:t>
      </w:r>
      <w:r w:rsidRPr="00795DF3">
        <w:rPr>
          <w:rFonts w:ascii="Arial" w:hAnsi="Arial" w:cs="Arial"/>
          <w:sz w:val="22"/>
          <w:lang w:val="en-US"/>
        </w:rPr>
        <w:t>ed</w:t>
      </w:r>
      <w:r w:rsidRPr="00795DF3">
        <w:rPr>
          <w:rFonts w:ascii="Arial" w:hAnsi="Arial" w:cs="Arial" w:hint="eastAsia"/>
          <w:sz w:val="22"/>
          <w:lang w:val="en-US"/>
        </w:rPr>
        <w:t xml:space="preserve"> the room without any intervention in the discussion process. After the group discussion was completed, each participant was asked to fill out a questionnaire about the personal feelings and other related issues during the discussion. The task completion quality of individuals and groups is represented by their ranking result scores. The specific score algorithm formula </w:t>
      </w:r>
      <w:r w:rsidRPr="00795DF3">
        <w:rPr>
          <w:rFonts w:ascii="Arial" w:hAnsi="Arial" w:cs="Arial"/>
          <w:sz w:val="22"/>
          <w:lang w:val="en-US"/>
        </w:rPr>
        <w:t>is</w:t>
      </w:r>
      <w:r w:rsidRPr="00795DF3">
        <w:rPr>
          <w:rFonts w:ascii="Arial" w:hAnsi="Arial" w:cs="Arial" w:hint="eastAsia"/>
          <w:sz w:val="22"/>
          <w:lang w:val="en-US"/>
        </w:rPr>
        <w:t xml:space="preserve"> explained in detail in the next section.</w:t>
      </w:r>
    </w:p>
    <w:p w14:paraId="6D20CB30" w14:textId="77777777" w:rsidR="00795DF3" w:rsidRPr="00795DF3" w:rsidRDefault="00795DF3" w:rsidP="00795DF3">
      <w:pPr>
        <w:spacing w:line="360" w:lineRule="auto"/>
        <w:rPr>
          <w:rFonts w:ascii="Arial" w:hAnsi="Arial" w:cs="Arial"/>
          <w:sz w:val="22"/>
          <w:lang w:val="en-US"/>
        </w:rPr>
      </w:pPr>
    </w:p>
    <w:p w14:paraId="1E1FE135" w14:textId="77777777" w:rsidR="00795DF3" w:rsidRPr="00795DF3" w:rsidRDefault="00795DF3">
      <w:pPr>
        <w:pStyle w:val="1"/>
        <w:rPr>
          <w:lang w:val="en-US"/>
        </w:rPr>
        <w:pPrChange w:id="460" w:author="hina qureshi" w:date="2019-08-27T23:14:00Z">
          <w:pPr>
            <w:spacing w:line="360" w:lineRule="auto"/>
          </w:pPr>
        </w:pPrChange>
      </w:pPr>
      <w:bookmarkStart w:id="461" w:name="_Toc18005615"/>
      <w:r w:rsidRPr="00795DF3">
        <w:rPr>
          <w:lang w:val="en-US"/>
        </w:rPr>
        <w:t>Method</w:t>
      </w:r>
      <w:bookmarkEnd w:id="461"/>
    </w:p>
    <w:p w14:paraId="480F6FF7" w14:textId="77777777" w:rsidR="00795DF3" w:rsidRPr="00795DF3" w:rsidRDefault="00795DF3" w:rsidP="00795DF3">
      <w:pPr>
        <w:spacing w:line="360" w:lineRule="auto"/>
        <w:rPr>
          <w:rFonts w:ascii="Arial" w:hAnsi="Arial" w:cs="Arial"/>
          <w:sz w:val="22"/>
          <w:lang w:val="en-US"/>
        </w:rPr>
      </w:pPr>
    </w:p>
    <w:p w14:paraId="2ED6EEED" w14:textId="78EE9083" w:rsidR="00795DF3" w:rsidRPr="00795DF3" w:rsidRDefault="00795DF3">
      <w:pPr>
        <w:pStyle w:val="2"/>
        <w:rPr>
          <w:lang w:val="en-US"/>
        </w:rPr>
        <w:pPrChange w:id="462" w:author="hina qureshi" w:date="2019-08-27T23:14:00Z">
          <w:pPr>
            <w:spacing w:line="360" w:lineRule="auto"/>
          </w:pPr>
        </w:pPrChange>
      </w:pPr>
      <w:bookmarkStart w:id="463" w:name="_Toc18005616"/>
      <w:r w:rsidRPr="00795DF3">
        <w:rPr>
          <w:lang w:val="en-US"/>
        </w:rPr>
        <w:t>Participants and Design</w:t>
      </w:r>
      <w:bookmarkEnd w:id="463"/>
    </w:p>
    <w:p w14:paraId="0698C2C8" w14:textId="05704332" w:rsidR="00795DF3" w:rsidRPr="00795DF3" w:rsidRDefault="00795DF3" w:rsidP="00795DF3">
      <w:pPr>
        <w:spacing w:line="360" w:lineRule="auto"/>
        <w:rPr>
          <w:rFonts w:ascii="Arial" w:hAnsi="Arial" w:cs="Arial"/>
          <w:sz w:val="22"/>
          <w:lang w:val="en-US"/>
        </w:rPr>
      </w:pPr>
      <w:r w:rsidRPr="00795DF3">
        <w:rPr>
          <w:rFonts w:ascii="Arial" w:hAnsi="Arial" w:cs="Arial"/>
          <w:sz w:val="22"/>
          <w:lang w:val="en-US"/>
        </w:rPr>
        <w:t xml:space="preserve">Participants </w:t>
      </w:r>
      <w:del w:id="464" w:author="Xueyang Li" w:date="2019-08-30T14:38:00Z">
        <w:r w:rsidRPr="00795DF3" w:rsidDel="00C52828">
          <w:rPr>
            <w:rFonts w:ascii="Arial" w:hAnsi="Arial" w:cs="Arial"/>
            <w:sz w:val="22"/>
            <w:lang w:val="en-US"/>
          </w:rPr>
          <w:delText xml:space="preserve">were </w:delText>
        </w:r>
      </w:del>
      <w:ins w:id="465" w:author="Xueyang Li" w:date="2019-08-30T14:38:00Z">
        <w:r w:rsidR="00C52828">
          <w:rPr>
            <w:rFonts w:ascii="Arial" w:hAnsi="Arial" w:cs="Arial"/>
            <w:sz w:val="22"/>
            <w:lang w:val="en-US"/>
          </w:rPr>
          <w:t>are</w:t>
        </w:r>
        <w:r w:rsidR="00C52828" w:rsidRPr="00795DF3">
          <w:rPr>
            <w:rFonts w:ascii="Arial" w:hAnsi="Arial" w:cs="Arial"/>
            <w:sz w:val="22"/>
            <w:lang w:val="en-US"/>
          </w:rPr>
          <w:t xml:space="preserve"> </w:t>
        </w:r>
      </w:ins>
      <w:r w:rsidRPr="00795DF3">
        <w:rPr>
          <w:rFonts w:ascii="Arial" w:hAnsi="Arial" w:cs="Arial"/>
          <w:sz w:val="22"/>
          <w:lang w:val="en-US"/>
        </w:rPr>
        <w:t xml:space="preserve">60 college students in Beijing University (30 males and 30 females) who </w:t>
      </w:r>
      <w:commentRangeStart w:id="466"/>
      <w:del w:id="467" w:author="hina qureshi" w:date="2019-08-27T22:57:00Z">
        <w:r w:rsidRPr="00795DF3" w:rsidDel="005D72A2">
          <w:rPr>
            <w:rFonts w:ascii="Arial" w:hAnsi="Arial" w:cs="Arial"/>
            <w:sz w:val="22"/>
            <w:lang w:val="en-US"/>
          </w:rPr>
          <w:delText>a</w:delText>
        </w:r>
      </w:del>
      <w:ins w:id="468" w:author="hina qureshi" w:date="2019-08-27T22:57:00Z">
        <w:del w:id="469" w:author="Xueyang Li" w:date="2019-08-30T14:38:00Z">
          <w:r w:rsidR="005D72A2" w:rsidDel="00C52828">
            <w:rPr>
              <w:rFonts w:ascii="Arial" w:hAnsi="Arial" w:cs="Arial" w:hint="eastAsia"/>
              <w:sz w:val="22"/>
              <w:lang w:val="en-US"/>
            </w:rPr>
            <w:delText>we</w:delText>
          </w:r>
        </w:del>
      </w:ins>
      <w:del w:id="470" w:author="Xueyang Li" w:date="2019-08-30T14:38:00Z">
        <w:r w:rsidRPr="00795DF3" w:rsidDel="00C52828">
          <w:rPr>
            <w:rFonts w:ascii="Arial" w:hAnsi="Arial" w:cs="Arial" w:hint="eastAsia"/>
            <w:sz w:val="22"/>
            <w:lang w:val="en-US"/>
          </w:rPr>
          <w:delText>re</w:delText>
        </w:r>
        <w:commentRangeEnd w:id="466"/>
        <w:r w:rsidR="005D72A2" w:rsidDel="00C52828">
          <w:rPr>
            <w:rStyle w:val="aa"/>
            <w:rFonts w:hint="eastAsia"/>
          </w:rPr>
          <w:commentReference w:id="466"/>
        </w:r>
      </w:del>
      <w:ins w:id="471" w:author="Xueyang Li" w:date="2019-08-30T14:38:00Z">
        <w:r w:rsidR="00C52828">
          <w:rPr>
            <w:rFonts w:ascii="Arial" w:hAnsi="Arial" w:cs="Arial" w:hint="eastAsia"/>
            <w:sz w:val="22"/>
            <w:lang w:val="en-US"/>
          </w:rPr>
          <w:t>are</w:t>
        </w:r>
      </w:ins>
      <w:r w:rsidRPr="00795DF3">
        <w:rPr>
          <w:rFonts w:ascii="Arial" w:hAnsi="Arial" w:cs="Arial"/>
          <w:sz w:val="22"/>
          <w:lang w:val="en-US"/>
        </w:rPr>
        <w:t xml:space="preserve"> about to graduate </w:t>
      </w:r>
      <w:ins w:id="472" w:author="hina qureshi" w:date="2019-08-27T22:57:00Z">
        <w:r w:rsidR="00264E9B">
          <w:rPr>
            <w:rFonts w:ascii="Arial" w:hAnsi="Arial" w:cs="Arial"/>
            <w:sz w:val="22"/>
            <w:lang w:val="en-US"/>
          </w:rPr>
          <w:t xml:space="preserve">with an aim </w:t>
        </w:r>
      </w:ins>
      <w:del w:id="473" w:author="hina qureshi" w:date="2019-08-27T22:57:00Z">
        <w:r w:rsidRPr="00795DF3" w:rsidDel="00264E9B">
          <w:rPr>
            <w:rFonts w:ascii="Arial" w:hAnsi="Arial" w:cs="Arial"/>
            <w:sz w:val="22"/>
            <w:lang w:val="en-US"/>
          </w:rPr>
          <w:delText xml:space="preserve">and going </w:delText>
        </w:r>
      </w:del>
      <w:r w:rsidRPr="00795DF3">
        <w:rPr>
          <w:rFonts w:ascii="Arial" w:hAnsi="Arial" w:cs="Arial"/>
          <w:sz w:val="22"/>
          <w:lang w:val="en-US"/>
        </w:rPr>
        <w:t xml:space="preserve">to enter social work. In order to research the performance of participants under different time pressures and whether the test results are related to gender, the study employs a </w:t>
      </w:r>
      <w:r w:rsidRPr="00795DF3">
        <w:rPr>
          <w:rFonts w:ascii="Arial" w:hAnsi="Arial" w:cs="Arial" w:hint="eastAsia"/>
          <w:sz w:val="22"/>
          <w:lang w:val="en-US"/>
        </w:rPr>
        <w:t>3</w:t>
      </w:r>
      <w:r w:rsidRPr="00795DF3">
        <w:rPr>
          <w:rFonts w:ascii="Arial" w:hAnsi="Arial" w:cs="Arial"/>
          <w:sz w:val="22"/>
          <w:lang w:val="en-US"/>
        </w:rPr>
        <w:t xml:space="preserve"> × 2 between</w:t>
      </w:r>
      <w:del w:id="474" w:author="hina qureshi" w:date="2019-08-27T22:58:00Z">
        <w:r w:rsidRPr="00795DF3" w:rsidDel="00264E9B">
          <w:rPr>
            <w:rFonts w:ascii="Arial" w:hAnsi="Arial" w:cs="Arial"/>
            <w:sz w:val="22"/>
            <w:lang w:val="en-US"/>
          </w:rPr>
          <w:delText xml:space="preserve"> </w:delText>
        </w:r>
      </w:del>
      <w:r w:rsidRPr="00795DF3">
        <w:rPr>
          <w:rFonts w:ascii="Arial" w:hAnsi="Arial" w:cs="Arial"/>
          <w:sz w:val="22"/>
          <w:lang w:val="en-US"/>
        </w:rPr>
        <w:t>-</w:t>
      </w:r>
      <w:del w:id="475" w:author="hina qureshi" w:date="2019-08-27T22:58:00Z">
        <w:r w:rsidRPr="00795DF3" w:rsidDel="00264E9B">
          <w:rPr>
            <w:rFonts w:ascii="Arial" w:hAnsi="Arial" w:cs="Arial"/>
            <w:sz w:val="22"/>
            <w:lang w:val="en-US"/>
          </w:rPr>
          <w:delText xml:space="preserve"> </w:delText>
        </w:r>
      </w:del>
      <w:r w:rsidRPr="00795DF3">
        <w:rPr>
          <w:rFonts w:ascii="Arial" w:hAnsi="Arial" w:cs="Arial"/>
          <w:sz w:val="22"/>
          <w:lang w:val="en-US"/>
        </w:rPr>
        <w:t xml:space="preserve">groups design. </w:t>
      </w:r>
      <w:r w:rsidRPr="00795DF3">
        <w:rPr>
          <w:rFonts w:ascii="Arial" w:hAnsi="Arial" w:cs="Arial" w:hint="eastAsia"/>
          <w:sz w:val="22"/>
          <w:lang w:val="en-US"/>
        </w:rPr>
        <w:t>Three</w:t>
      </w:r>
      <w:r w:rsidRPr="00795DF3">
        <w:rPr>
          <w:rFonts w:ascii="Arial" w:hAnsi="Arial" w:cs="Arial"/>
          <w:sz w:val="22"/>
          <w:lang w:val="en-US"/>
        </w:rPr>
        <w:t xml:space="preserve"> </w:t>
      </w:r>
      <w:r w:rsidRPr="00795DF3">
        <w:rPr>
          <w:rFonts w:ascii="Arial" w:hAnsi="Arial" w:cs="Arial" w:hint="eastAsia"/>
          <w:sz w:val="22"/>
          <w:lang w:val="en-US"/>
        </w:rPr>
        <w:t>time limits (</w:t>
      </w:r>
      <w:r w:rsidRPr="00795DF3">
        <w:rPr>
          <w:rFonts w:ascii="Arial" w:hAnsi="Arial" w:cs="Arial"/>
          <w:sz w:val="22"/>
          <w:lang w:val="en-US"/>
        </w:rPr>
        <w:t>a</w:t>
      </w:r>
      <w:r w:rsidRPr="00795DF3">
        <w:rPr>
          <w:rFonts w:ascii="Arial" w:hAnsi="Arial" w:cs="Arial" w:hint="eastAsia"/>
          <w:sz w:val="22"/>
          <w:lang w:val="en-US"/>
        </w:rPr>
        <w:t>ccording to the pre</w:t>
      </w:r>
      <w:del w:id="476" w:author="hina qureshi" w:date="2019-08-27T22:58:00Z">
        <w:r w:rsidRPr="00795DF3" w:rsidDel="00264E9B">
          <w:rPr>
            <w:rFonts w:ascii="Arial" w:hAnsi="Arial" w:cs="Arial"/>
            <w:sz w:val="22"/>
            <w:lang w:val="en-US"/>
          </w:rPr>
          <w:delText xml:space="preserve"> </w:delText>
        </w:r>
      </w:del>
      <w:r w:rsidRPr="00795DF3">
        <w:rPr>
          <w:rFonts w:ascii="Arial" w:hAnsi="Arial" w:cs="Arial" w:hint="eastAsia"/>
          <w:sz w:val="22"/>
          <w:lang w:val="en-US"/>
        </w:rPr>
        <w:t>-</w:t>
      </w:r>
      <w:del w:id="477" w:author="hina qureshi" w:date="2019-08-27T22:58:00Z">
        <w:r w:rsidRPr="00795DF3" w:rsidDel="00264E9B">
          <w:rPr>
            <w:rFonts w:ascii="Arial" w:hAnsi="Arial" w:cs="Arial"/>
            <w:sz w:val="22"/>
            <w:lang w:val="en-US"/>
          </w:rPr>
          <w:delText xml:space="preserve"> </w:delText>
        </w:r>
      </w:del>
      <w:r w:rsidRPr="00795DF3">
        <w:rPr>
          <w:rFonts w:ascii="Arial" w:hAnsi="Arial" w:cs="Arial" w:hint="eastAsia"/>
          <w:sz w:val="22"/>
          <w:lang w:val="en-US"/>
        </w:rPr>
        <w:t xml:space="preserve">experiment described later, the three time limits </w:t>
      </w:r>
      <w:r w:rsidRPr="00795DF3">
        <w:rPr>
          <w:rFonts w:ascii="Arial" w:hAnsi="Arial" w:cs="Arial"/>
          <w:sz w:val="22"/>
          <w:lang w:val="en-US"/>
        </w:rPr>
        <w:t>were</w:t>
      </w:r>
      <w:r w:rsidRPr="00795DF3">
        <w:rPr>
          <w:rFonts w:ascii="Arial" w:hAnsi="Arial" w:cs="Arial" w:hint="eastAsia"/>
          <w:sz w:val="22"/>
          <w:lang w:val="en-US"/>
        </w:rPr>
        <w:t xml:space="preserve"> set to: </w:t>
      </w:r>
      <w:r w:rsidRPr="00795DF3">
        <w:rPr>
          <w:rFonts w:ascii="Arial" w:hAnsi="Arial" w:cs="Arial"/>
          <w:sz w:val="22"/>
          <w:lang w:val="en-US"/>
        </w:rPr>
        <w:t>1</w:t>
      </w:r>
      <w:r w:rsidRPr="00795DF3">
        <w:rPr>
          <w:rFonts w:ascii="Arial" w:hAnsi="Arial" w:cs="Arial" w:hint="eastAsia"/>
          <w:sz w:val="22"/>
          <w:lang w:val="en-US"/>
        </w:rPr>
        <w:t xml:space="preserve">0 minutes, </w:t>
      </w:r>
      <w:r w:rsidRPr="00795DF3">
        <w:rPr>
          <w:rFonts w:ascii="Arial" w:hAnsi="Arial" w:cs="Arial"/>
          <w:sz w:val="22"/>
          <w:lang w:val="en-US"/>
        </w:rPr>
        <w:t>15</w:t>
      </w:r>
      <w:r w:rsidRPr="00795DF3">
        <w:rPr>
          <w:rFonts w:ascii="Arial" w:hAnsi="Arial" w:cs="Arial" w:hint="eastAsia"/>
          <w:sz w:val="22"/>
          <w:lang w:val="en-US"/>
        </w:rPr>
        <w:t xml:space="preserve"> minutes, no time limit</w:t>
      </w:r>
      <w:r w:rsidRPr="00795DF3">
        <w:rPr>
          <w:rFonts w:ascii="Arial" w:hAnsi="Arial" w:cs="Arial"/>
          <w:sz w:val="22"/>
          <w:lang w:val="en-US"/>
        </w:rPr>
        <w:t>), and two gender compositions (groups of 3 women or 3 men) were used.</w:t>
      </w:r>
    </w:p>
    <w:p w14:paraId="2D752D7A" w14:textId="77777777" w:rsidR="00795DF3" w:rsidRPr="00795DF3" w:rsidRDefault="00795DF3" w:rsidP="00795DF3">
      <w:pPr>
        <w:spacing w:line="360" w:lineRule="auto"/>
        <w:rPr>
          <w:rFonts w:ascii="Arial" w:hAnsi="Arial" w:cs="Arial"/>
          <w:sz w:val="22"/>
          <w:lang w:val="en-US"/>
        </w:rPr>
      </w:pPr>
    </w:p>
    <w:p w14:paraId="035E6B5A" w14:textId="77777777" w:rsidR="00795DF3" w:rsidRPr="00795DF3" w:rsidRDefault="00795DF3">
      <w:pPr>
        <w:pStyle w:val="2"/>
        <w:rPr>
          <w:lang w:val="en-US"/>
        </w:rPr>
        <w:pPrChange w:id="478" w:author="hina qureshi" w:date="2019-08-27T23:14:00Z">
          <w:pPr>
            <w:spacing w:line="360" w:lineRule="auto"/>
          </w:pPr>
        </w:pPrChange>
      </w:pPr>
      <w:bookmarkStart w:id="479" w:name="_Toc18005617"/>
      <w:r w:rsidRPr="00795DF3">
        <w:rPr>
          <w:lang w:val="en-US"/>
        </w:rPr>
        <w:t>Selection of task</w:t>
      </w:r>
      <w:bookmarkEnd w:id="479"/>
    </w:p>
    <w:p w14:paraId="584920DA" w14:textId="6AAE663B" w:rsidR="00795DF3" w:rsidRPr="00795DF3" w:rsidRDefault="00795DF3" w:rsidP="00795DF3">
      <w:pPr>
        <w:spacing w:line="360" w:lineRule="auto"/>
        <w:rPr>
          <w:rFonts w:ascii="Arial" w:hAnsi="Arial" w:cs="Arial"/>
          <w:sz w:val="22"/>
          <w:lang w:val="en-US"/>
        </w:rPr>
      </w:pPr>
      <w:r w:rsidRPr="00795DF3">
        <w:rPr>
          <w:rFonts w:ascii="Arial" w:hAnsi="Arial" w:cs="Arial"/>
          <w:sz w:val="22"/>
          <w:lang w:val="en-US"/>
        </w:rPr>
        <w:t xml:space="preserve">Desert Survival Situation is a case study that is widely used </w:t>
      </w:r>
      <w:del w:id="480" w:author="hina qureshi" w:date="2019-08-27T22:59:00Z">
        <w:r w:rsidRPr="00795DF3" w:rsidDel="00264E9B">
          <w:rPr>
            <w:rFonts w:ascii="Arial" w:hAnsi="Arial" w:cs="Arial"/>
            <w:sz w:val="22"/>
            <w:lang w:val="en-US"/>
          </w:rPr>
          <w:delText xml:space="preserve">in the world </w:delText>
        </w:r>
      </w:del>
      <w:r w:rsidRPr="00795DF3">
        <w:rPr>
          <w:rFonts w:ascii="Arial" w:hAnsi="Arial" w:cs="Arial"/>
          <w:sz w:val="22"/>
          <w:lang w:val="en-US"/>
        </w:rPr>
        <w:t xml:space="preserve">to research collective decision making. It is often used to measure whether a team achieves synergy. In our study, it can demonstrate the quality of group decisions under time pressure quickly and objectively through score calculations, thus providing data supporting for further analysis to test our hypotheses. </w:t>
      </w:r>
    </w:p>
    <w:p w14:paraId="087E3E24" w14:textId="77777777" w:rsidR="00795DF3" w:rsidRPr="00795DF3" w:rsidRDefault="00795DF3" w:rsidP="00795DF3">
      <w:pPr>
        <w:spacing w:line="360" w:lineRule="auto"/>
        <w:rPr>
          <w:rFonts w:ascii="Arial" w:hAnsi="Arial" w:cs="Arial"/>
          <w:sz w:val="22"/>
          <w:lang w:val="en-US"/>
        </w:rPr>
      </w:pPr>
    </w:p>
    <w:p w14:paraId="6E22909D" w14:textId="77777777" w:rsidR="00795DF3" w:rsidRPr="00795DF3" w:rsidRDefault="00795DF3" w:rsidP="00795DF3">
      <w:pPr>
        <w:spacing w:line="360" w:lineRule="auto"/>
        <w:rPr>
          <w:rFonts w:ascii="Arial" w:hAnsi="Arial" w:cs="Arial"/>
          <w:sz w:val="22"/>
          <w:lang w:val="en-US"/>
        </w:rPr>
      </w:pPr>
      <w:r w:rsidRPr="00795DF3">
        <w:rPr>
          <w:rFonts w:ascii="Arial" w:hAnsi="Arial" w:cs="Arial"/>
          <w:sz w:val="22"/>
          <w:lang w:val="en-US"/>
        </w:rPr>
        <w:t xml:space="preserve">Desert Survival Situation describes a scenario in which a flight just crashed in the Sonoran Desert in the southwestern United States around 10 o’clock in the morning on a mid-August day. Except for some items that can still be used that were salvaged </w:t>
      </w:r>
      <w:r w:rsidRPr="00795DF3">
        <w:rPr>
          <w:rFonts w:ascii="Arial" w:hAnsi="Arial" w:cs="Arial"/>
          <w:sz w:val="22"/>
          <w:lang w:val="en-US"/>
        </w:rPr>
        <w:lastRenderedPageBreak/>
        <w:t>from the aircraft, there are only barren desert environments around the survivors. Participants were asked to play roles as survivors, ranking the 15 items salvaged from the plane in order of importance to the survival of the team. (Details can be found in the "Desert Survival Activity" in the appendix)</w:t>
      </w:r>
    </w:p>
    <w:p w14:paraId="3F12D750" w14:textId="77777777" w:rsidR="00795DF3" w:rsidRPr="00795DF3" w:rsidRDefault="00795DF3" w:rsidP="00795DF3">
      <w:pPr>
        <w:spacing w:line="360" w:lineRule="auto"/>
        <w:rPr>
          <w:rFonts w:ascii="Arial" w:hAnsi="Arial" w:cs="Arial"/>
          <w:sz w:val="22"/>
          <w:lang w:val="en-US"/>
        </w:rPr>
      </w:pPr>
    </w:p>
    <w:p w14:paraId="50DAF0B4" w14:textId="7645B42E" w:rsidR="00795DF3" w:rsidRPr="00795DF3" w:rsidRDefault="00795DF3">
      <w:pPr>
        <w:pStyle w:val="2"/>
        <w:rPr>
          <w:lang w:val="en-US"/>
        </w:rPr>
        <w:pPrChange w:id="481" w:author="hina qureshi" w:date="2019-08-27T23:14:00Z">
          <w:pPr>
            <w:spacing w:line="360" w:lineRule="auto"/>
          </w:pPr>
        </w:pPrChange>
      </w:pPr>
      <w:bookmarkStart w:id="482" w:name="_Toc18005618"/>
      <w:r w:rsidRPr="00795DF3">
        <w:rPr>
          <w:lang w:val="en-US"/>
        </w:rPr>
        <w:t>Pre</w:t>
      </w:r>
      <w:del w:id="483" w:author="hina qureshi" w:date="2019-08-27T23:14:00Z">
        <w:r w:rsidRPr="00795DF3" w:rsidDel="00887D41">
          <w:rPr>
            <w:lang w:val="en-US"/>
          </w:rPr>
          <w:delText xml:space="preserve"> </w:delText>
        </w:r>
      </w:del>
      <w:r w:rsidRPr="00795DF3">
        <w:rPr>
          <w:lang w:val="en-US"/>
        </w:rPr>
        <w:t>-</w:t>
      </w:r>
      <w:del w:id="484" w:author="hina qureshi" w:date="2019-08-27T23:14:00Z">
        <w:r w:rsidRPr="00795DF3" w:rsidDel="00887D41">
          <w:rPr>
            <w:lang w:val="en-US"/>
          </w:rPr>
          <w:delText xml:space="preserve"> </w:delText>
        </w:r>
      </w:del>
      <w:r w:rsidRPr="00795DF3">
        <w:rPr>
          <w:lang w:val="en-US"/>
        </w:rPr>
        <w:t>experiment</w:t>
      </w:r>
      <w:bookmarkEnd w:id="482"/>
    </w:p>
    <w:p w14:paraId="7A50FEA8" w14:textId="3F94C86A"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The purpose of the pre</w:t>
      </w:r>
      <w:del w:id="485" w:author="hina qureshi" w:date="2019-08-27T22:59:00Z">
        <w:r w:rsidRPr="00795DF3" w:rsidDel="00264E9B">
          <w:rPr>
            <w:rFonts w:ascii="Arial" w:eastAsia="宋体" w:hAnsi="Arial" w:cs="Arial"/>
            <w:sz w:val="22"/>
            <w:szCs w:val="24"/>
            <w:lang w:val="en-US"/>
          </w:rPr>
          <w:delText xml:space="preserve"> </w:delText>
        </w:r>
      </w:del>
      <w:r w:rsidRPr="00795DF3">
        <w:rPr>
          <w:rFonts w:ascii="Arial" w:eastAsia="宋体" w:hAnsi="Arial" w:cs="Arial"/>
          <w:sz w:val="22"/>
          <w:szCs w:val="24"/>
          <w:lang w:val="en-US"/>
        </w:rPr>
        <w:t>-</w:t>
      </w:r>
      <w:del w:id="486" w:author="hina qureshi" w:date="2019-08-27T22:59:00Z">
        <w:r w:rsidRPr="00795DF3" w:rsidDel="00264E9B">
          <w:rPr>
            <w:rFonts w:ascii="Arial" w:eastAsia="宋体" w:hAnsi="Arial" w:cs="Arial"/>
            <w:sz w:val="22"/>
            <w:szCs w:val="24"/>
            <w:lang w:val="en-US"/>
          </w:rPr>
          <w:delText xml:space="preserve"> </w:delText>
        </w:r>
      </w:del>
      <w:r w:rsidRPr="00795DF3">
        <w:rPr>
          <w:rFonts w:ascii="Arial" w:eastAsia="宋体" w:hAnsi="Arial" w:cs="Arial"/>
          <w:sz w:val="22"/>
          <w:szCs w:val="24"/>
          <w:lang w:val="en-US"/>
        </w:rPr>
        <w:t>experiment is to find the most reasonable time for task completion, which means the participants will not feel pressure due to lack of time, nor will they feel that the time is too redundant when they are required to complete the task within this given time.</w:t>
      </w:r>
    </w:p>
    <w:p w14:paraId="104667FF" w14:textId="77777777" w:rsidR="00795DF3" w:rsidRPr="00795DF3" w:rsidRDefault="00795DF3" w:rsidP="00795DF3">
      <w:pPr>
        <w:spacing w:line="360" w:lineRule="auto"/>
        <w:rPr>
          <w:rFonts w:ascii="Arial" w:eastAsia="宋体" w:hAnsi="Arial" w:cs="Arial"/>
          <w:sz w:val="22"/>
          <w:szCs w:val="24"/>
          <w:lang w:val="en-US"/>
        </w:rPr>
      </w:pPr>
    </w:p>
    <w:p w14:paraId="781069F0" w14:textId="339DDF7F" w:rsid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Four groups of participants (two groups of men and two groups of women) participated in the pre</w:t>
      </w:r>
      <w:del w:id="487" w:author="hina qureshi" w:date="2019-08-27T23:00:00Z">
        <w:r w:rsidRPr="00795DF3" w:rsidDel="00264E9B">
          <w:rPr>
            <w:rFonts w:ascii="Arial" w:eastAsia="宋体" w:hAnsi="Arial" w:cs="Arial"/>
            <w:sz w:val="22"/>
            <w:szCs w:val="24"/>
            <w:lang w:val="en-US"/>
          </w:rPr>
          <w:delText xml:space="preserve"> </w:delText>
        </w:r>
      </w:del>
      <w:r w:rsidRPr="00795DF3">
        <w:rPr>
          <w:rFonts w:ascii="Arial" w:eastAsia="宋体" w:hAnsi="Arial" w:cs="Arial"/>
          <w:sz w:val="22"/>
          <w:szCs w:val="24"/>
          <w:lang w:val="en-US"/>
        </w:rPr>
        <w:t>-</w:t>
      </w:r>
      <w:del w:id="488" w:author="hina qureshi" w:date="2019-08-27T23:00:00Z">
        <w:r w:rsidRPr="00795DF3" w:rsidDel="00264E9B">
          <w:rPr>
            <w:rFonts w:ascii="Arial" w:eastAsia="宋体" w:hAnsi="Arial" w:cs="Arial"/>
            <w:sz w:val="22"/>
            <w:szCs w:val="24"/>
            <w:lang w:val="en-US"/>
          </w:rPr>
          <w:delText xml:space="preserve"> </w:delText>
        </w:r>
      </w:del>
      <w:r w:rsidRPr="00795DF3">
        <w:rPr>
          <w:rFonts w:ascii="Arial" w:eastAsia="宋体" w:hAnsi="Arial" w:cs="Arial"/>
          <w:sz w:val="22"/>
          <w:szCs w:val="24"/>
          <w:lang w:val="en-US"/>
        </w:rPr>
        <w:t xml:space="preserve">experiment. When they were required to complete the task of </w:t>
      </w:r>
      <w:r w:rsidRPr="00795DF3">
        <w:rPr>
          <w:rFonts w:ascii="Arial" w:eastAsia="宋体" w:hAnsi="Arial" w:cs="Arial" w:hint="eastAsia"/>
          <w:sz w:val="22"/>
          <w:szCs w:val="24"/>
          <w:lang w:val="en-US"/>
        </w:rPr>
        <w:t>ranking</w:t>
      </w:r>
      <w:r w:rsidRPr="00795DF3">
        <w:rPr>
          <w:rFonts w:ascii="Arial" w:eastAsia="宋体" w:hAnsi="Arial" w:cs="Arial"/>
          <w:sz w:val="22"/>
          <w:szCs w:val="24"/>
          <w:lang w:val="en-US"/>
        </w:rPr>
        <w:t xml:space="preserve"> 15 items in the Desert Survival Exercise alone, they were told that there was enough time to complete the form, but it should be as fast as possible. The table showing the time taken by the 12 participants to complete the sorting task is as follows:</w:t>
      </w:r>
    </w:p>
    <w:p w14:paraId="47F05F8B" w14:textId="77777777" w:rsidR="00795DF3" w:rsidRPr="00795DF3" w:rsidRDefault="00795DF3" w:rsidP="00795DF3">
      <w:pPr>
        <w:spacing w:line="360" w:lineRule="auto"/>
        <w:rPr>
          <w:rFonts w:ascii="Arial" w:eastAsia="宋体" w:hAnsi="Arial" w:cs="Arial"/>
          <w:sz w:val="22"/>
          <w:szCs w:val="24"/>
          <w:lang w:val="en-US"/>
        </w:rPr>
      </w:pP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8"/>
        <w:gridCol w:w="618"/>
        <w:gridCol w:w="617"/>
        <w:gridCol w:w="617"/>
        <w:gridCol w:w="617"/>
        <w:gridCol w:w="617"/>
        <w:gridCol w:w="617"/>
        <w:gridCol w:w="617"/>
        <w:gridCol w:w="617"/>
        <w:gridCol w:w="617"/>
        <w:gridCol w:w="570"/>
        <w:gridCol w:w="570"/>
        <w:gridCol w:w="570"/>
      </w:tblGrid>
      <w:tr w:rsidR="00795DF3" w:rsidRPr="00795DF3" w14:paraId="6DD90093" w14:textId="77777777" w:rsidTr="009525C9">
        <w:tc>
          <w:tcPr>
            <w:tcW w:w="1258" w:type="dxa"/>
          </w:tcPr>
          <w:p w14:paraId="28BD2742"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P</w:t>
            </w:r>
            <w:r w:rsidRPr="00795DF3">
              <w:rPr>
                <w:rFonts w:ascii="Arial" w:eastAsia="宋体" w:hAnsi="Arial" w:cs="Arial"/>
                <w:sz w:val="22"/>
                <w:szCs w:val="24"/>
                <w:lang w:val="en-US"/>
              </w:rPr>
              <w:t>articipant</w:t>
            </w:r>
          </w:p>
        </w:tc>
        <w:tc>
          <w:tcPr>
            <w:tcW w:w="618" w:type="dxa"/>
          </w:tcPr>
          <w:p w14:paraId="7B97C73F"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p>
        </w:tc>
        <w:tc>
          <w:tcPr>
            <w:tcW w:w="617" w:type="dxa"/>
          </w:tcPr>
          <w:p w14:paraId="08C3A58A"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2</w:t>
            </w:r>
          </w:p>
        </w:tc>
        <w:tc>
          <w:tcPr>
            <w:tcW w:w="617" w:type="dxa"/>
          </w:tcPr>
          <w:p w14:paraId="54B2571A"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3</w:t>
            </w:r>
          </w:p>
        </w:tc>
        <w:tc>
          <w:tcPr>
            <w:tcW w:w="617" w:type="dxa"/>
          </w:tcPr>
          <w:p w14:paraId="58C47495"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4</w:t>
            </w:r>
          </w:p>
        </w:tc>
        <w:tc>
          <w:tcPr>
            <w:tcW w:w="617" w:type="dxa"/>
          </w:tcPr>
          <w:p w14:paraId="03B966CD"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5</w:t>
            </w:r>
          </w:p>
        </w:tc>
        <w:tc>
          <w:tcPr>
            <w:tcW w:w="617" w:type="dxa"/>
          </w:tcPr>
          <w:p w14:paraId="7AA984CF"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6</w:t>
            </w:r>
          </w:p>
        </w:tc>
        <w:tc>
          <w:tcPr>
            <w:tcW w:w="617" w:type="dxa"/>
          </w:tcPr>
          <w:p w14:paraId="5458FE32"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7</w:t>
            </w:r>
          </w:p>
        </w:tc>
        <w:tc>
          <w:tcPr>
            <w:tcW w:w="617" w:type="dxa"/>
          </w:tcPr>
          <w:p w14:paraId="751CADE3"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8</w:t>
            </w:r>
          </w:p>
        </w:tc>
        <w:tc>
          <w:tcPr>
            <w:tcW w:w="617" w:type="dxa"/>
          </w:tcPr>
          <w:p w14:paraId="6847C29E"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9</w:t>
            </w:r>
          </w:p>
        </w:tc>
        <w:tc>
          <w:tcPr>
            <w:tcW w:w="570" w:type="dxa"/>
          </w:tcPr>
          <w:p w14:paraId="240209A2"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0</w:t>
            </w:r>
          </w:p>
        </w:tc>
        <w:tc>
          <w:tcPr>
            <w:tcW w:w="570" w:type="dxa"/>
          </w:tcPr>
          <w:p w14:paraId="7D384458"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1</w:t>
            </w:r>
          </w:p>
        </w:tc>
        <w:tc>
          <w:tcPr>
            <w:tcW w:w="570" w:type="dxa"/>
          </w:tcPr>
          <w:p w14:paraId="72A2E285"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2</w:t>
            </w:r>
          </w:p>
        </w:tc>
      </w:tr>
      <w:tr w:rsidR="00795DF3" w:rsidRPr="00795DF3" w14:paraId="6297A20E" w14:textId="77777777" w:rsidTr="009525C9">
        <w:tc>
          <w:tcPr>
            <w:tcW w:w="1258" w:type="dxa"/>
          </w:tcPr>
          <w:p w14:paraId="38F7F5C6"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Time (min)</w:t>
            </w:r>
          </w:p>
        </w:tc>
        <w:tc>
          <w:tcPr>
            <w:tcW w:w="618" w:type="dxa"/>
          </w:tcPr>
          <w:p w14:paraId="1B9C75D6"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2</w:t>
            </w:r>
          </w:p>
        </w:tc>
        <w:tc>
          <w:tcPr>
            <w:tcW w:w="617" w:type="dxa"/>
          </w:tcPr>
          <w:p w14:paraId="5C616277"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7</w:t>
            </w:r>
          </w:p>
        </w:tc>
        <w:tc>
          <w:tcPr>
            <w:tcW w:w="617" w:type="dxa"/>
          </w:tcPr>
          <w:p w14:paraId="1F0B5343"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3</w:t>
            </w:r>
          </w:p>
        </w:tc>
        <w:tc>
          <w:tcPr>
            <w:tcW w:w="617" w:type="dxa"/>
          </w:tcPr>
          <w:p w14:paraId="1085F7A0"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3</w:t>
            </w:r>
          </w:p>
        </w:tc>
        <w:tc>
          <w:tcPr>
            <w:tcW w:w="617" w:type="dxa"/>
          </w:tcPr>
          <w:p w14:paraId="7E797722"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4</w:t>
            </w:r>
          </w:p>
        </w:tc>
        <w:tc>
          <w:tcPr>
            <w:tcW w:w="617" w:type="dxa"/>
          </w:tcPr>
          <w:p w14:paraId="14DC5488"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8</w:t>
            </w:r>
          </w:p>
        </w:tc>
        <w:tc>
          <w:tcPr>
            <w:tcW w:w="617" w:type="dxa"/>
          </w:tcPr>
          <w:p w14:paraId="63A39E93"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7</w:t>
            </w:r>
          </w:p>
        </w:tc>
        <w:tc>
          <w:tcPr>
            <w:tcW w:w="617" w:type="dxa"/>
          </w:tcPr>
          <w:p w14:paraId="17075DF3"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6</w:t>
            </w:r>
          </w:p>
        </w:tc>
        <w:tc>
          <w:tcPr>
            <w:tcW w:w="617" w:type="dxa"/>
          </w:tcPr>
          <w:p w14:paraId="10ABE003"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4</w:t>
            </w:r>
          </w:p>
        </w:tc>
        <w:tc>
          <w:tcPr>
            <w:tcW w:w="570" w:type="dxa"/>
          </w:tcPr>
          <w:p w14:paraId="2CBD976D"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5</w:t>
            </w:r>
          </w:p>
        </w:tc>
        <w:tc>
          <w:tcPr>
            <w:tcW w:w="570" w:type="dxa"/>
          </w:tcPr>
          <w:p w14:paraId="0066FD41"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6</w:t>
            </w:r>
          </w:p>
        </w:tc>
        <w:tc>
          <w:tcPr>
            <w:tcW w:w="570" w:type="dxa"/>
          </w:tcPr>
          <w:p w14:paraId="0A0E5320"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5</w:t>
            </w:r>
          </w:p>
        </w:tc>
      </w:tr>
    </w:tbl>
    <w:p w14:paraId="6E30DA7A" w14:textId="6B8E43EA" w:rsidR="00795DF3" w:rsidRDefault="00795DF3" w:rsidP="00795DF3">
      <w:pPr>
        <w:spacing w:line="360" w:lineRule="auto"/>
        <w:jc w:val="center"/>
        <w:rPr>
          <w:rFonts w:ascii="Arial" w:eastAsia="宋体" w:hAnsi="Arial" w:cs="Arial"/>
          <w:sz w:val="22"/>
          <w:szCs w:val="24"/>
          <w:lang w:val="en-US"/>
        </w:rPr>
      </w:pPr>
      <w:r w:rsidRPr="00795DF3">
        <w:rPr>
          <w:rFonts w:ascii="Arial" w:eastAsia="宋体" w:hAnsi="Arial" w:cs="Arial" w:hint="eastAsia"/>
          <w:sz w:val="22"/>
          <w:szCs w:val="24"/>
          <w:lang w:val="en-US"/>
        </w:rPr>
        <w:t>T</w:t>
      </w:r>
      <w:r w:rsidRPr="00795DF3">
        <w:rPr>
          <w:rFonts w:ascii="Arial" w:eastAsia="宋体" w:hAnsi="Arial" w:cs="Arial"/>
          <w:sz w:val="22"/>
          <w:szCs w:val="24"/>
          <w:lang w:val="en-US"/>
        </w:rPr>
        <w:t xml:space="preserve">able 1 </w:t>
      </w:r>
      <w:del w:id="489" w:author="hina qureshi" w:date="2019-08-27T23:00:00Z">
        <w:r w:rsidRPr="00795DF3" w:rsidDel="00264E9B">
          <w:rPr>
            <w:rFonts w:ascii="Arial" w:eastAsia="宋体" w:hAnsi="Arial" w:cs="Arial"/>
            <w:sz w:val="22"/>
            <w:szCs w:val="24"/>
            <w:lang w:val="en-US"/>
          </w:rPr>
          <w:delText xml:space="preserve"> </w:delText>
        </w:r>
      </w:del>
      <w:r w:rsidRPr="00795DF3">
        <w:rPr>
          <w:rFonts w:ascii="Arial" w:eastAsia="宋体" w:hAnsi="Arial" w:cs="Arial"/>
          <w:sz w:val="22"/>
          <w:szCs w:val="24"/>
          <w:lang w:val="en-US"/>
        </w:rPr>
        <w:t>Time to complete the task independently</w:t>
      </w:r>
    </w:p>
    <w:p w14:paraId="4BD061D7" w14:textId="77777777" w:rsidR="00795DF3" w:rsidRPr="00795DF3" w:rsidRDefault="00795DF3" w:rsidP="00795DF3">
      <w:pPr>
        <w:spacing w:line="360" w:lineRule="auto"/>
        <w:jc w:val="center"/>
        <w:rPr>
          <w:rFonts w:ascii="Arial" w:eastAsia="宋体" w:hAnsi="Arial" w:cs="Arial"/>
          <w:sz w:val="22"/>
          <w:szCs w:val="24"/>
          <w:lang w:val="en-US"/>
        </w:rPr>
      </w:pPr>
    </w:p>
    <w:p w14:paraId="633A5E59"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As can be seen from Table 1, the most reasonable time to complete the sorting task alone is 15 minutes (mean=15, median=15).</w:t>
      </w:r>
    </w:p>
    <w:p w14:paraId="5142690D" w14:textId="77777777" w:rsidR="00795DF3" w:rsidRPr="00795DF3" w:rsidRDefault="00795DF3" w:rsidP="00795DF3">
      <w:pPr>
        <w:spacing w:line="360" w:lineRule="auto"/>
        <w:rPr>
          <w:rFonts w:ascii="Arial" w:eastAsia="宋体" w:hAnsi="Arial" w:cs="Arial"/>
          <w:sz w:val="22"/>
          <w:szCs w:val="24"/>
          <w:lang w:val="en-US"/>
        </w:rPr>
      </w:pPr>
    </w:p>
    <w:p w14:paraId="7BC50710"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 xml:space="preserve">The four groups of participants conducted the group discussion after completing the ranking task independently. They were asked to agree on the order of importance of the items within a certain period of time. Again, they were told that there was enough time to discuss and complete the form, but it should be as fast as possible. During their discussion, the researcher did not implement any intervention, but only recorded </w:t>
      </w:r>
      <w:r w:rsidRPr="00795DF3">
        <w:rPr>
          <w:rFonts w:ascii="Arial" w:eastAsia="宋体" w:hAnsi="Arial" w:cs="Arial"/>
          <w:sz w:val="22"/>
          <w:szCs w:val="24"/>
          <w:lang w:val="en-US"/>
        </w:rPr>
        <w:lastRenderedPageBreak/>
        <w:t>the time spent by each group from the start of the discussion to the end of the discussion. The table presenting the time spent by the four groups to complete the discussion and the form is as follows:</w:t>
      </w:r>
    </w:p>
    <w:p w14:paraId="50ACEDDE" w14:textId="77777777" w:rsidR="00795DF3" w:rsidRPr="00795DF3" w:rsidRDefault="00795DF3" w:rsidP="00795DF3">
      <w:pPr>
        <w:spacing w:line="360" w:lineRule="auto"/>
        <w:rPr>
          <w:rFonts w:ascii="Arial" w:eastAsia="宋体" w:hAnsi="Arial" w:cs="Arial"/>
          <w:sz w:val="22"/>
          <w:szCs w:val="24"/>
          <w:lang w:val="en-US"/>
        </w:rPr>
      </w:pP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795DF3" w:rsidRPr="00795DF3" w14:paraId="0E9C8E10" w14:textId="77777777" w:rsidTr="009525C9">
        <w:tc>
          <w:tcPr>
            <w:tcW w:w="1704" w:type="dxa"/>
          </w:tcPr>
          <w:p w14:paraId="152E3DA2"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G</w:t>
            </w:r>
            <w:r w:rsidRPr="00795DF3">
              <w:rPr>
                <w:rFonts w:ascii="Arial" w:eastAsia="宋体" w:hAnsi="Arial" w:cs="Arial"/>
                <w:sz w:val="22"/>
                <w:szCs w:val="24"/>
                <w:lang w:val="en-US"/>
              </w:rPr>
              <w:t>roup</w:t>
            </w:r>
          </w:p>
        </w:tc>
        <w:tc>
          <w:tcPr>
            <w:tcW w:w="1704" w:type="dxa"/>
          </w:tcPr>
          <w:p w14:paraId="29FF3D7B"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p>
        </w:tc>
        <w:tc>
          <w:tcPr>
            <w:tcW w:w="1704" w:type="dxa"/>
          </w:tcPr>
          <w:p w14:paraId="3FE6520E"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2</w:t>
            </w:r>
          </w:p>
        </w:tc>
        <w:tc>
          <w:tcPr>
            <w:tcW w:w="1705" w:type="dxa"/>
          </w:tcPr>
          <w:p w14:paraId="01E6A9AC"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3</w:t>
            </w:r>
          </w:p>
        </w:tc>
        <w:tc>
          <w:tcPr>
            <w:tcW w:w="1705" w:type="dxa"/>
          </w:tcPr>
          <w:p w14:paraId="0907E303"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4</w:t>
            </w:r>
          </w:p>
        </w:tc>
      </w:tr>
      <w:tr w:rsidR="00795DF3" w:rsidRPr="00795DF3" w14:paraId="461B6A61" w14:textId="77777777" w:rsidTr="009525C9">
        <w:tc>
          <w:tcPr>
            <w:tcW w:w="1704" w:type="dxa"/>
          </w:tcPr>
          <w:p w14:paraId="2702A71D"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T</w:t>
            </w:r>
            <w:r w:rsidRPr="00795DF3">
              <w:rPr>
                <w:rFonts w:ascii="Arial" w:eastAsia="宋体" w:hAnsi="Arial" w:cs="Arial"/>
                <w:sz w:val="22"/>
                <w:szCs w:val="24"/>
                <w:lang w:val="en-US"/>
              </w:rPr>
              <w:t>ime (min)</w:t>
            </w:r>
          </w:p>
        </w:tc>
        <w:tc>
          <w:tcPr>
            <w:tcW w:w="1704" w:type="dxa"/>
          </w:tcPr>
          <w:p w14:paraId="2BD1CDAE"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7</w:t>
            </w:r>
          </w:p>
        </w:tc>
        <w:tc>
          <w:tcPr>
            <w:tcW w:w="1704" w:type="dxa"/>
          </w:tcPr>
          <w:p w14:paraId="2ACC48A4"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8</w:t>
            </w:r>
          </w:p>
        </w:tc>
        <w:tc>
          <w:tcPr>
            <w:tcW w:w="1705" w:type="dxa"/>
          </w:tcPr>
          <w:p w14:paraId="7A0B9527"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2</w:t>
            </w:r>
            <w:r w:rsidRPr="00795DF3">
              <w:rPr>
                <w:rFonts w:ascii="Arial" w:eastAsia="宋体" w:hAnsi="Arial" w:cs="Arial"/>
                <w:sz w:val="22"/>
                <w:szCs w:val="24"/>
                <w:lang w:val="en-US"/>
              </w:rPr>
              <w:t>5</w:t>
            </w:r>
          </w:p>
        </w:tc>
        <w:tc>
          <w:tcPr>
            <w:tcW w:w="1705" w:type="dxa"/>
          </w:tcPr>
          <w:p w14:paraId="2965EBFF"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hint="eastAsia"/>
                <w:sz w:val="22"/>
                <w:szCs w:val="24"/>
                <w:lang w:val="en-US"/>
              </w:rPr>
              <w:t>1</w:t>
            </w:r>
            <w:r w:rsidRPr="00795DF3">
              <w:rPr>
                <w:rFonts w:ascii="Arial" w:eastAsia="宋体" w:hAnsi="Arial" w:cs="Arial"/>
                <w:sz w:val="22"/>
                <w:szCs w:val="24"/>
                <w:lang w:val="en-US"/>
              </w:rPr>
              <w:t>9</w:t>
            </w:r>
          </w:p>
        </w:tc>
      </w:tr>
    </w:tbl>
    <w:p w14:paraId="24CCF5CA" w14:textId="77777777" w:rsidR="00795DF3" w:rsidRPr="00795DF3" w:rsidRDefault="00795DF3" w:rsidP="00795DF3">
      <w:pPr>
        <w:spacing w:line="360" w:lineRule="auto"/>
        <w:jc w:val="center"/>
        <w:rPr>
          <w:rFonts w:ascii="Arial" w:eastAsia="宋体" w:hAnsi="Arial" w:cs="Arial"/>
          <w:sz w:val="22"/>
          <w:szCs w:val="24"/>
          <w:lang w:val="en-US"/>
        </w:rPr>
      </w:pPr>
      <w:r w:rsidRPr="00795DF3">
        <w:rPr>
          <w:rFonts w:ascii="Arial" w:eastAsia="宋体" w:hAnsi="Arial" w:cs="Arial" w:hint="eastAsia"/>
          <w:sz w:val="22"/>
          <w:szCs w:val="24"/>
          <w:lang w:val="en-US"/>
        </w:rPr>
        <w:t>T</w:t>
      </w:r>
      <w:r w:rsidRPr="00795DF3">
        <w:rPr>
          <w:rFonts w:ascii="Arial" w:eastAsia="宋体" w:hAnsi="Arial" w:cs="Arial"/>
          <w:sz w:val="22"/>
          <w:szCs w:val="24"/>
          <w:lang w:val="en-US"/>
        </w:rPr>
        <w:t>able 2   Time to complete the task by group discussion</w:t>
      </w:r>
    </w:p>
    <w:p w14:paraId="65FE0519" w14:textId="77777777" w:rsidR="00795DF3" w:rsidRPr="00795DF3" w:rsidRDefault="00795DF3" w:rsidP="00795DF3">
      <w:pPr>
        <w:spacing w:line="360" w:lineRule="auto"/>
        <w:rPr>
          <w:rFonts w:ascii="Arial" w:eastAsia="宋体" w:hAnsi="Arial" w:cs="Arial"/>
          <w:sz w:val="22"/>
          <w:szCs w:val="24"/>
          <w:lang w:val="en-US"/>
        </w:rPr>
      </w:pPr>
    </w:p>
    <w:p w14:paraId="5D166B32"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As can be seen from Table 2, the most reasonable time for group discussion should be around 20 minutes (mean=19.75). In the formal experiment, the time pressure was set to three levels (low time pressure, high time pressure, no time pressure), and the artificial control of time pressure is based on the most reasonable discussion time in the pre-experiment, which is explained in detail below.</w:t>
      </w:r>
    </w:p>
    <w:p w14:paraId="401B3235" w14:textId="77777777" w:rsidR="00795DF3" w:rsidRPr="00795DF3" w:rsidRDefault="00795DF3" w:rsidP="00795DF3">
      <w:pPr>
        <w:spacing w:line="360" w:lineRule="auto"/>
        <w:rPr>
          <w:rFonts w:ascii="Arial" w:eastAsia="宋体" w:hAnsi="Arial" w:cs="Arial"/>
          <w:sz w:val="22"/>
          <w:szCs w:val="24"/>
          <w:lang w:val="en-US"/>
        </w:rPr>
      </w:pPr>
    </w:p>
    <w:p w14:paraId="6E61FB4F" w14:textId="77777777" w:rsidR="00795DF3" w:rsidRPr="00795DF3" w:rsidRDefault="00795DF3">
      <w:pPr>
        <w:pStyle w:val="2"/>
        <w:rPr>
          <w:lang w:val="en-US"/>
        </w:rPr>
        <w:pPrChange w:id="490" w:author="hina qureshi" w:date="2019-08-27T23:14:00Z">
          <w:pPr>
            <w:spacing w:line="360" w:lineRule="auto"/>
          </w:pPr>
        </w:pPrChange>
      </w:pPr>
      <w:bookmarkStart w:id="491" w:name="_Toc18005619"/>
      <w:r w:rsidRPr="00795DF3">
        <w:rPr>
          <w:lang w:val="en-US"/>
        </w:rPr>
        <w:t>Time pressure Manipulation</w:t>
      </w:r>
      <w:bookmarkEnd w:id="491"/>
    </w:p>
    <w:p w14:paraId="3FF300A8"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Time pressure manipulation is based on the results of pre-experiments. In order to divide the time pressure into three levels of high time pressure, low time pressure and no time pressure, we set the time limits for the group discussion to 10 minutes, 15 minutes and no time limit. At the same time, the question "To what extent do you feel the pressure of time?" was set in the questionnaire at the end of the experiment to confirm that the purpose of time pressure differentiation was achieved.</w:t>
      </w:r>
    </w:p>
    <w:p w14:paraId="686D09B7" w14:textId="77777777" w:rsidR="00795DF3" w:rsidRPr="00795DF3" w:rsidRDefault="00795DF3" w:rsidP="00795DF3">
      <w:pPr>
        <w:spacing w:line="360" w:lineRule="auto"/>
        <w:rPr>
          <w:rFonts w:ascii="Arial" w:eastAsia="宋体" w:hAnsi="Arial" w:cs="Arial"/>
          <w:sz w:val="22"/>
          <w:szCs w:val="24"/>
          <w:lang w:val="en-US"/>
        </w:rPr>
      </w:pPr>
    </w:p>
    <w:p w14:paraId="3A1AA5C5" w14:textId="3E56CCDC" w:rsid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In the pre-experiment we found that participants tended to ignore subtle time-stress scenarios, so in addition to the necessary introductions about the situation, the following information was presented to the group under time pressure during the formal experiment:</w:t>
      </w:r>
    </w:p>
    <w:p w14:paraId="22FDE66C" w14:textId="77777777" w:rsidR="00024801" w:rsidRPr="00795DF3" w:rsidRDefault="00024801" w:rsidP="00795DF3">
      <w:pPr>
        <w:spacing w:line="360" w:lineRule="auto"/>
        <w:rPr>
          <w:rFonts w:ascii="Arial" w:eastAsia="宋体" w:hAnsi="Arial" w:cs="Arial"/>
          <w:sz w:val="22"/>
          <w:szCs w:val="24"/>
          <w:lang w:val="en-US"/>
        </w:rPr>
      </w:pPr>
    </w:p>
    <w:p w14:paraId="2B564CCF" w14:textId="77777777" w:rsidR="00795DF3" w:rsidRPr="00024801" w:rsidRDefault="00795DF3">
      <w:pPr>
        <w:spacing w:line="360" w:lineRule="auto"/>
        <w:ind w:left="420"/>
        <w:jc w:val="left"/>
        <w:rPr>
          <w:rFonts w:ascii="Arial" w:eastAsia="宋体" w:hAnsi="Arial" w:cs="Arial"/>
          <w:i/>
          <w:iCs/>
          <w:szCs w:val="21"/>
          <w:lang w:val="en-US"/>
        </w:rPr>
        <w:pPrChange w:id="492" w:author="hina qureshi" w:date="2019-08-27T23:01:00Z">
          <w:pPr>
            <w:spacing w:line="360" w:lineRule="auto"/>
          </w:pPr>
        </w:pPrChange>
      </w:pPr>
      <w:r w:rsidRPr="00024801">
        <w:rPr>
          <w:rFonts w:ascii="Arial" w:eastAsia="宋体" w:hAnsi="Arial" w:cs="Arial"/>
          <w:i/>
          <w:iCs/>
          <w:szCs w:val="21"/>
          <w:lang w:val="en-US"/>
        </w:rPr>
        <w:t xml:space="preserve">We would like to simulate the pressures felt under real desert survival scenarios. Therefore, we hope that you can imagine that you are a real member trapped in the desert because of an airplane accident., and the choice of your group will determine </w:t>
      </w:r>
      <w:r w:rsidRPr="00024801">
        <w:rPr>
          <w:rFonts w:ascii="Arial" w:eastAsia="宋体" w:hAnsi="Arial" w:cs="Arial"/>
          <w:i/>
          <w:iCs/>
          <w:szCs w:val="21"/>
          <w:lang w:val="en-US"/>
        </w:rPr>
        <w:lastRenderedPageBreak/>
        <w:t>the chances of survival for the entire group. The desert environment is dangerous, so it makes sense for your team to come to a decision as quickly as possible.</w:t>
      </w:r>
    </w:p>
    <w:p w14:paraId="28CD7DAA" w14:textId="77777777" w:rsidR="00795DF3" w:rsidRPr="00795DF3" w:rsidRDefault="00795DF3" w:rsidP="00795DF3">
      <w:pPr>
        <w:spacing w:line="360" w:lineRule="auto"/>
        <w:rPr>
          <w:rFonts w:ascii="Arial" w:eastAsia="宋体" w:hAnsi="Arial" w:cs="Arial"/>
          <w:sz w:val="22"/>
          <w:szCs w:val="24"/>
          <w:lang w:val="en-US"/>
        </w:rPr>
      </w:pPr>
    </w:p>
    <w:p w14:paraId="6E5A9BC7" w14:textId="77777777" w:rsidR="00795DF3" w:rsidRPr="00795DF3" w:rsidRDefault="00795DF3">
      <w:pPr>
        <w:pStyle w:val="2"/>
        <w:rPr>
          <w:lang w:val="en-US"/>
        </w:rPr>
        <w:pPrChange w:id="493" w:author="hina qureshi" w:date="2019-08-27T23:14:00Z">
          <w:pPr>
            <w:spacing w:line="360" w:lineRule="auto"/>
          </w:pPr>
        </w:pPrChange>
      </w:pPr>
      <w:bookmarkStart w:id="494" w:name="_Toc18005620"/>
      <w:r w:rsidRPr="00795DF3">
        <w:rPr>
          <w:lang w:val="en-US"/>
        </w:rPr>
        <w:t>Procedure</w:t>
      </w:r>
      <w:bookmarkEnd w:id="494"/>
    </w:p>
    <w:p w14:paraId="251703E7"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 xml:space="preserve">Participants volunteered to participate in a study called “Desert Survival Activity”, which was described as a study that participants should rank 15 items by importance to increase the likelihood of survival. Same-sex volunteers were randomly divided into eight groups (including eight groups of men and eight groups of women), three </w:t>
      </w:r>
      <w:r w:rsidRPr="00795DF3">
        <w:rPr>
          <w:rFonts w:ascii="Arial" w:eastAsia="宋体" w:hAnsi="Arial" w:cs="Arial" w:hint="eastAsia"/>
          <w:sz w:val="22"/>
          <w:szCs w:val="24"/>
          <w:lang w:val="en-US"/>
        </w:rPr>
        <w:t>in</w:t>
      </w:r>
      <w:r w:rsidRPr="00795DF3">
        <w:rPr>
          <w:rFonts w:ascii="Arial" w:eastAsia="宋体" w:hAnsi="Arial" w:cs="Arial"/>
          <w:sz w:val="22"/>
          <w:szCs w:val="24"/>
          <w:lang w:val="en-US"/>
        </w:rPr>
        <w:t xml:space="preserve"> each group. Three male trios were assigned to high-time stress conditions; three male trios were assigned to low-time stress conditions; the remaining two male trios were assigned to no-time stress conditions as control groups. The allocation process was random. The eight female trios were assigned in the same way as </w:t>
      </w:r>
      <w:commentRangeStart w:id="495"/>
      <w:r w:rsidRPr="00795DF3">
        <w:rPr>
          <w:rFonts w:ascii="Arial" w:eastAsia="宋体" w:hAnsi="Arial" w:cs="Arial"/>
          <w:sz w:val="22"/>
          <w:szCs w:val="24"/>
          <w:lang w:val="en-US"/>
        </w:rPr>
        <w:t>men</w:t>
      </w:r>
      <w:commentRangeEnd w:id="495"/>
      <w:r w:rsidR="002C7E51">
        <w:rPr>
          <w:rStyle w:val="aa"/>
        </w:rPr>
        <w:commentReference w:id="495"/>
      </w:r>
      <w:r w:rsidRPr="00795DF3">
        <w:rPr>
          <w:rFonts w:ascii="Arial" w:eastAsia="宋体" w:hAnsi="Arial" w:cs="Arial"/>
          <w:sz w:val="22"/>
          <w:szCs w:val="24"/>
          <w:lang w:val="en-US"/>
        </w:rPr>
        <w:t>.</w:t>
      </w:r>
    </w:p>
    <w:p w14:paraId="7EFD69E4" w14:textId="77777777" w:rsidR="00795DF3" w:rsidRPr="00795DF3" w:rsidRDefault="00795DF3" w:rsidP="00795DF3">
      <w:pPr>
        <w:spacing w:line="360" w:lineRule="auto"/>
        <w:rPr>
          <w:rFonts w:ascii="Arial" w:eastAsia="宋体" w:hAnsi="Arial" w:cs="Arial"/>
          <w:sz w:val="22"/>
          <w:szCs w:val="24"/>
          <w:lang w:val="en-US"/>
        </w:rPr>
      </w:pPr>
    </w:p>
    <w:p w14:paraId="5AD439C7"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 xml:space="preserve">Once the participants were seated, they were informed </w:t>
      </w:r>
      <w:r w:rsidRPr="00795DF3">
        <w:rPr>
          <w:rFonts w:ascii="Arial" w:eastAsia="宋体" w:hAnsi="Arial" w:cs="Arial" w:hint="eastAsia"/>
          <w:sz w:val="22"/>
          <w:szCs w:val="24"/>
          <w:lang w:val="en-US"/>
        </w:rPr>
        <w:t>infor</w:t>
      </w:r>
      <w:r w:rsidRPr="00795DF3">
        <w:rPr>
          <w:rFonts w:ascii="Arial" w:eastAsia="宋体" w:hAnsi="Arial" w:cs="Arial"/>
          <w:sz w:val="22"/>
          <w:szCs w:val="24"/>
          <w:lang w:val="en-US"/>
        </w:rPr>
        <w:t>mation about the entire experimental process, which explained that they would play the role being trapped in the desert because of a plane crash, and the main task was to rank the related items. They were told that they had the right to stop or withdraw at any time if they felt any discomfort before the start of the experiment and during the discussion. At the same time, the anonymity of participation and the confidentiality of experimental data were also guaranteed to participants. In order to prevent participants from losing patience during the experiment and affecting the results of the experiment, they were told that the whole process would last for about half an hour before the experiment started.</w:t>
      </w:r>
    </w:p>
    <w:p w14:paraId="1AB95B24" w14:textId="77777777" w:rsidR="00795DF3" w:rsidRPr="00795DF3" w:rsidRDefault="00795DF3" w:rsidP="00795DF3">
      <w:pPr>
        <w:spacing w:line="360" w:lineRule="auto"/>
        <w:rPr>
          <w:rFonts w:ascii="Arial" w:eastAsia="宋体" w:hAnsi="Arial" w:cs="Arial"/>
          <w:sz w:val="22"/>
          <w:szCs w:val="24"/>
          <w:lang w:val="en-US"/>
        </w:rPr>
      </w:pPr>
    </w:p>
    <w:p w14:paraId="53EA315E"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Each participant was given a piece of material detailing some of the practical information, the plane crash, the desert environment, and the resources available around. The document also described the task that the participants needed to accomplish, sorting out 15 items that had been salvaged from the wreckage of the aircraft. Participants were given 15 minutes to complete the sorting form independently and were told that they could not communicate with each other during the period.</w:t>
      </w:r>
    </w:p>
    <w:p w14:paraId="5A74D351" w14:textId="77777777" w:rsidR="00795DF3" w:rsidRPr="00795DF3" w:rsidRDefault="00795DF3" w:rsidP="00795DF3">
      <w:pPr>
        <w:spacing w:line="360" w:lineRule="auto"/>
        <w:rPr>
          <w:rFonts w:ascii="Arial" w:eastAsia="宋体" w:hAnsi="Arial" w:cs="Arial"/>
          <w:sz w:val="22"/>
          <w:szCs w:val="24"/>
          <w:lang w:val="en-US"/>
        </w:rPr>
      </w:pPr>
    </w:p>
    <w:p w14:paraId="4EDBA10B" w14:textId="77777777" w:rsidR="00795DF3" w:rsidRPr="00795DF3" w:rsidRDefault="00795DF3" w:rsidP="00795DF3">
      <w:pPr>
        <w:spacing w:line="360" w:lineRule="auto"/>
        <w:rPr>
          <w:rFonts w:ascii="Arial" w:eastAsia="宋体" w:hAnsi="Arial" w:cs="Arial"/>
          <w:sz w:val="22"/>
          <w:szCs w:val="24"/>
          <w:lang w:val="en-US"/>
        </w:rPr>
      </w:pPr>
      <w:r w:rsidRPr="00795DF3">
        <w:rPr>
          <w:rFonts w:ascii="Arial" w:eastAsia="宋体" w:hAnsi="Arial" w:cs="Arial"/>
          <w:sz w:val="22"/>
          <w:szCs w:val="24"/>
          <w:lang w:val="en-US"/>
        </w:rPr>
        <w:t>When all the participants completed the personal sorting form, they began to enter the group discussion session. The groups assigned to the high time stress condition were given a discussion time of 10 minutes, while the groups assigned to the low time stress condition were given 15 minutes to discuss. The control groups did not have a time limit and were told that "you can spend enough time to discuss until the final result is reached." All the groups were told that "you should be rational and objective in your discussions, not be easily convinced by others, but you should not blindly stick to your own opinions; in addition, the decisions of you and your group are crucial to whether you can survive in the desert." Once the discussion began, the investigator no longer intervened in the discussion process until the end of the given discussion time. Finally, participants were asked to complete a questionnaire that included the participant's group number, gender, participants' perceptions during the discussion, and process recall. Then the participants are dismissed.</w:t>
      </w:r>
    </w:p>
    <w:p w14:paraId="5ABDFBEF" w14:textId="6B1E3594" w:rsidR="00887D41" w:rsidRDefault="00887D41">
      <w:pPr>
        <w:widowControl/>
        <w:jc w:val="left"/>
        <w:rPr>
          <w:ins w:id="496" w:author="hina qureshi" w:date="2019-08-27T23:14:00Z"/>
          <w:rFonts w:ascii="Arial" w:eastAsia="宋体" w:hAnsi="Arial" w:cs="Arial"/>
          <w:sz w:val="22"/>
          <w:szCs w:val="24"/>
          <w:lang w:val="en-US"/>
        </w:rPr>
      </w:pPr>
      <w:ins w:id="497" w:author="hina qureshi" w:date="2019-08-27T23:14:00Z">
        <w:r>
          <w:rPr>
            <w:rFonts w:ascii="Arial" w:eastAsia="宋体" w:hAnsi="Arial" w:cs="Arial"/>
            <w:sz w:val="22"/>
            <w:szCs w:val="24"/>
            <w:lang w:val="en-US"/>
          </w:rPr>
          <w:br w:type="page"/>
        </w:r>
      </w:ins>
    </w:p>
    <w:p w14:paraId="00FA6C20" w14:textId="77777777" w:rsidR="00795DF3" w:rsidRPr="00795DF3" w:rsidRDefault="00795DF3" w:rsidP="00795DF3">
      <w:pPr>
        <w:rPr>
          <w:rFonts w:ascii="Arial" w:eastAsia="宋体" w:hAnsi="Arial" w:cs="Arial"/>
          <w:sz w:val="22"/>
          <w:szCs w:val="24"/>
          <w:lang w:val="en-US"/>
        </w:rPr>
      </w:pPr>
    </w:p>
    <w:p w14:paraId="7ECB5BF5" w14:textId="77777777" w:rsidR="00795DF3" w:rsidRPr="00795DF3" w:rsidRDefault="00795DF3">
      <w:pPr>
        <w:pStyle w:val="1"/>
        <w:pPrChange w:id="498" w:author="hina qureshi" w:date="2019-08-27T23:14:00Z">
          <w:pPr/>
        </w:pPrChange>
      </w:pPr>
      <w:bookmarkStart w:id="499" w:name="_Toc18005621"/>
      <w:r w:rsidRPr="00795DF3">
        <w:rPr>
          <w:rFonts w:hint="eastAsia"/>
        </w:rPr>
        <w:t>R</w:t>
      </w:r>
      <w:r w:rsidRPr="00795DF3">
        <w:t>esults</w:t>
      </w:r>
      <w:bookmarkEnd w:id="499"/>
    </w:p>
    <w:p w14:paraId="5A93BAE4" w14:textId="77777777" w:rsidR="00795DF3" w:rsidRDefault="00795DF3" w:rsidP="00795DF3">
      <w:pPr>
        <w:rPr>
          <w:rFonts w:ascii="Arial" w:hAnsi="Arial" w:cs="Arial"/>
          <w:sz w:val="22"/>
        </w:rPr>
      </w:pPr>
    </w:p>
    <w:p w14:paraId="7075A474" w14:textId="4D70507F" w:rsidR="00795DF3" w:rsidRDefault="00795DF3" w:rsidP="00795DF3">
      <w:pPr>
        <w:spacing w:line="360" w:lineRule="auto"/>
        <w:rPr>
          <w:rFonts w:ascii="Arial" w:hAnsi="Arial" w:cs="Arial"/>
          <w:sz w:val="22"/>
        </w:rPr>
      </w:pPr>
      <w:r w:rsidRPr="00686968">
        <w:rPr>
          <w:rFonts w:ascii="Arial" w:hAnsi="Arial" w:cs="Arial"/>
          <w:sz w:val="22"/>
        </w:rPr>
        <w:t xml:space="preserve">We </w:t>
      </w:r>
      <w:del w:id="500" w:author="hina qureshi" w:date="2019-08-27T23:04:00Z">
        <w:r w:rsidDel="002C7E51">
          <w:rPr>
            <w:rFonts w:ascii="Arial" w:hAnsi="Arial" w:cs="Arial"/>
            <w:sz w:val="22"/>
          </w:rPr>
          <w:delText xml:space="preserve">finally </w:delText>
        </w:r>
        <w:r w:rsidRPr="00686968" w:rsidDel="002C7E51">
          <w:rPr>
            <w:rFonts w:ascii="Arial" w:hAnsi="Arial" w:cs="Arial"/>
            <w:sz w:val="22"/>
          </w:rPr>
          <w:delText>got</w:delText>
        </w:r>
      </w:del>
      <w:ins w:id="501" w:author="hina qureshi" w:date="2019-08-27T23:04:00Z">
        <w:r w:rsidR="002C7E51">
          <w:rPr>
            <w:rFonts w:ascii="Arial" w:hAnsi="Arial" w:cs="Arial"/>
            <w:sz w:val="22"/>
          </w:rPr>
          <w:t>collected</w:t>
        </w:r>
      </w:ins>
      <w:r w:rsidRPr="00686968">
        <w:rPr>
          <w:rFonts w:ascii="Arial" w:hAnsi="Arial" w:cs="Arial"/>
          <w:sz w:val="22"/>
        </w:rPr>
        <w:t xml:space="preserve"> individual and group rankings from 16 trio groups (including 8 male</w:t>
      </w:r>
      <w:r>
        <w:rPr>
          <w:rFonts w:ascii="Arial" w:hAnsi="Arial" w:cs="Arial"/>
          <w:sz w:val="22"/>
        </w:rPr>
        <w:t xml:space="preserve"> groups</w:t>
      </w:r>
      <w:r w:rsidRPr="00686968">
        <w:rPr>
          <w:rFonts w:ascii="Arial" w:hAnsi="Arial" w:cs="Arial"/>
          <w:sz w:val="22"/>
        </w:rPr>
        <w:t xml:space="preserve"> and 8 female</w:t>
      </w:r>
      <w:r>
        <w:rPr>
          <w:rFonts w:ascii="Arial" w:hAnsi="Arial" w:cs="Arial"/>
          <w:sz w:val="22"/>
        </w:rPr>
        <w:t xml:space="preserve"> groups</w:t>
      </w:r>
      <w:r w:rsidRPr="00686968">
        <w:rPr>
          <w:rFonts w:ascii="Arial" w:hAnsi="Arial" w:cs="Arial"/>
          <w:sz w:val="22"/>
        </w:rPr>
        <w:t>), as well as</w:t>
      </w:r>
      <w:ins w:id="502" w:author="hina qureshi" w:date="2019-08-27T23:05:00Z">
        <w:r w:rsidR="002C7E51">
          <w:rPr>
            <w:rFonts w:ascii="Arial" w:hAnsi="Arial" w:cs="Arial"/>
            <w:sz w:val="22"/>
          </w:rPr>
          <w:t xml:space="preserve"> the</w:t>
        </w:r>
      </w:ins>
      <w:r w:rsidRPr="00686968">
        <w:rPr>
          <w:rFonts w:ascii="Arial" w:hAnsi="Arial" w:cs="Arial"/>
          <w:sz w:val="22"/>
        </w:rPr>
        <w:t xml:space="preserve"> questionnaires.</w:t>
      </w:r>
      <w:r>
        <w:rPr>
          <w:rFonts w:ascii="Arial" w:hAnsi="Arial" w:cs="Arial" w:hint="eastAsia"/>
          <w:sz w:val="22"/>
        </w:rPr>
        <w:t xml:space="preserve"> </w:t>
      </w:r>
      <w:r w:rsidRPr="003612F0">
        <w:rPr>
          <w:rFonts w:ascii="Arial" w:hAnsi="Arial" w:cs="Arial"/>
          <w:sz w:val="22"/>
        </w:rPr>
        <w:t xml:space="preserve">All questionnaire data were </w:t>
      </w:r>
      <w:r w:rsidR="00AA16F8" w:rsidRPr="003612F0">
        <w:rPr>
          <w:rFonts w:ascii="Arial" w:hAnsi="Arial" w:cs="Arial"/>
          <w:sz w:val="22"/>
        </w:rPr>
        <w:t>analysed</w:t>
      </w:r>
      <w:r w:rsidRPr="003612F0">
        <w:rPr>
          <w:rFonts w:ascii="Arial" w:hAnsi="Arial" w:cs="Arial"/>
          <w:sz w:val="22"/>
        </w:rPr>
        <w:t xml:space="preserve"> at the group level. After </w:t>
      </w:r>
      <w:r>
        <w:rPr>
          <w:rFonts w:ascii="Arial" w:hAnsi="Arial" w:cs="Arial"/>
          <w:sz w:val="22"/>
        </w:rPr>
        <w:t>presenting the manipulation checks</w:t>
      </w:r>
      <w:r w:rsidRPr="003612F0">
        <w:rPr>
          <w:rFonts w:ascii="Arial" w:hAnsi="Arial" w:cs="Arial"/>
          <w:sz w:val="22"/>
        </w:rPr>
        <w:t xml:space="preserve">, we </w:t>
      </w:r>
      <w:r>
        <w:rPr>
          <w:rFonts w:ascii="Arial" w:hAnsi="Arial" w:cs="Arial"/>
          <w:sz w:val="22"/>
        </w:rPr>
        <w:t>organized</w:t>
      </w:r>
      <w:r w:rsidRPr="003612F0">
        <w:rPr>
          <w:rFonts w:ascii="Arial" w:hAnsi="Arial" w:cs="Arial"/>
          <w:sz w:val="22"/>
        </w:rPr>
        <w:t xml:space="preserve"> the findings around the three </w:t>
      </w:r>
      <w:r>
        <w:rPr>
          <w:rFonts w:ascii="Arial" w:hAnsi="Arial" w:cs="Arial"/>
          <w:sz w:val="22"/>
        </w:rPr>
        <w:t>hypotheses</w:t>
      </w:r>
      <w:r w:rsidRPr="003612F0">
        <w:rPr>
          <w:rFonts w:ascii="Arial" w:hAnsi="Arial" w:cs="Arial"/>
          <w:sz w:val="22"/>
        </w:rPr>
        <w:t xml:space="preserve"> presented above.</w:t>
      </w:r>
      <w:ins w:id="503" w:author="Xueyang Li" w:date="2019-08-30T15:14:00Z">
        <w:r w:rsidR="005A69EF">
          <w:rPr>
            <w:rFonts w:ascii="Arial" w:hAnsi="Arial" w:cs="Arial"/>
            <w:sz w:val="22"/>
          </w:rPr>
          <w:t xml:space="preserve"> T-test </w:t>
        </w:r>
      </w:ins>
      <w:ins w:id="504" w:author="Xueyang Li" w:date="2019-08-30T15:30:00Z">
        <w:r w:rsidR="005A1B81">
          <w:rPr>
            <w:rFonts w:ascii="Arial" w:hAnsi="Arial" w:cs="Arial"/>
            <w:sz w:val="22"/>
          </w:rPr>
          <w:t xml:space="preserve">and </w:t>
        </w:r>
        <w:r w:rsidR="005A1B81" w:rsidRPr="005A1B81">
          <w:rPr>
            <w:rFonts w:ascii="Arial" w:hAnsi="Arial" w:cs="Arial"/>
            <w:sz w:val="22"/>
          </w:rPr>
          <w:t>univariate analyses of variance</w:t>
        </w:r>
        <w:r w:rsidR="005A1B81" w:rsidRPr="005A1B81">
          <w:rPr>
            <w:rFonts w:ascii="Arial" w:hAnsi="Arial" w:cs="Arial"/>
            <w:sz w:val="22"/>
          </w:rPr>
          <w:t xml:space="preserve"> </w:t>
        </w:r>
        <w:r w:rsidR="005A1B81">
          <w:rPr>
            <w:rFonts w:ascii="Arial" w:hAnsi="Arial" w:cs="Arial"/>
            <w:sz w:val="22"/>
          </w:rPr>
          <w:t xml:space="preserve">(ANOVAs) </w:t>
        </w:r>
      </w:ins>
      <w:ins w:id="505" w:author="Xueyang Li" w:date="2019-08-30T15:14:00Z">
        <w:r w:rsidR="005A69EF">
          <w:rPr>
            <w:rFonts w:ascii="Arial" w:hAnsi="Arial" w:cs="Arial"/>
            <w:sz w:val="22"/>
          </w:rPr>
          <w:t>w</w:t>
        </w:r>
      </w:ins>
      <w:ins w:id="506" w:author="Xueyang Li" w:date="2019-08-30T15:30:00Z">
        <w:r w:rsidR="005A1B81">
          <w:rPr>
            <w:rFonts w:ascii="Arial" w:hAnsi="Arial" w:cs="Arial"/>
            <w:sz w:val="22"/>
          </w:rPr>
          <w:t>ere</w:t>
        </w:r>
      </w:ins>
      <w:ins w:id="507" w:author="Xueyang Li" w:date="2019-08-30T15:14:00Z">
        <w:r w:rsidR="005A69EF">
          <w:rPr>
            <w:rFonts w:ascii="Arial" w:hAnsi="Arial" w:cs="Arial"/>
            <w:sz w:val="22"/>
          </w:rPr>
          <w:t xml:space="preserve"> use</w:t>
        </w:r>
      </w:ins>
      <w:ins w:id="508" w:author="Xueyang Li" w:date="2019-08-30T15:15:00Z">
        <w:r w:rsidR="005A69EF">
          <w:rPr>
            <w:rFonts w:ascii="Arial" w:hAnsi="Arial" w:cs="Arial"/>
            <w:sz w:val="22"/>
          </w:rPr>
          <w:t>d to analyse the outcomes.</w:t>
        </w:r>
      </w:ins>
    </w:p>
    <w:p w14:paraId="6C32D7FF" w14:textId="77777777" w:rsidR="00795DF3" w:rsidRPr="00486FA8" w:rsidRDefault="00795DF3" w:rsidP="00795DF3">
      <w:pPr>
        <w:spacing w:line="360" w:lineRule="auto"/>
        <w:rPr>
          <w:rFonts w:ascii="Arial" w:hAnsi="Arial" w:cs="Arial"/>
          <w:sz w:val="22"/>
        </w:rPr>
      </w:pPr>
    </w:p>
    <w:p w14:paraId="7595342A" w14:textId="77777777" w:rsidR="00795DF3" w:rsidRPr="00795DF3" w:rsidRDefault="00795DF3">
      <w:pPr>
        <w:pStyle w:val="2"/>
        <w:pPrChange w:id="509" w:author="hina qureshi" w:date="2019-08-27T23:15:00Z">
          <w:pPr>
            <w:spacing w:line="360" w:lineRule="auto"/>
          </w:pPr>
        </w:pPrChange>
      </w:pPr>
      <w:bookmarkStart w:id="510" w:name="_Toc18005622"/>
      <w:r w:rsidRPr="00795DF3">
        <w:rPr>
          <w:rFonts w:hint="eastAsia"/>
        </w:rPr>
        <w:t>M</w:t>
      </w:r>
      <w:r w:rsidRPr="00795DF3">
        <w:t>anipulation checks</w:t>
      </w:r>
      <w:bookmarkEnd w:id="510"/>
    </w:p>
    <w:p w14:paraId="77FF2A10" w14:textId="3FC20405" w:rsidR="00795DF3" w:rsidRDefault="00795DF3" w:rsidP="00795DF3">
      <w:pPr>
        <w:spacing w:line="360" w:lineRule="auto"/>
        <w:rPr>
          <w:rFonts w:ascii="Arial" w:hAnsi="Arial" w:cs="Arial"/>
          <w:sz w:val="22"/>
        </w:rPr>
      </w:pPr>
      <w:r>
        <w:rPr>
          <w:rFonts w:ascii="Arial" w:hAnsi="Arial" w:cs="Arial"/>
          <w:sz w:val="22"/>
        </w:rPr>
        <w:t>The questions</w:t>
      </w:r>
      <w:r w:rsidRPr="00874896">
        <w:rPr>
          <w:rFonts w:ascii="Arial" w:hAnsi="Arial" w:cs="Arial"/>
          <w:sz w:val="22"/>
        </w:rPr>
        <w:t xml:space="preserve"> in the questionnaire</w:t>
      </w:r>
      <w:r>
        <w:rPr>
          <w:rFonts w:ascii="Arial" w:hAnsi="Arial" w:cs="Arial"/>
          <w:sz w:val="22"/>
        </w:rPr>
        <w:t xml:space="preserve"> completed by participants a</w:t>
      </w:r>
      <w:r w:rsidRPr="00874896">
        <w:rPr>
          <w:rFonts w:ascii="Arial" w:hAnsi="Arial" w:cs="Arial"/>
          <w:sz w:val="22"/>
        </w:rPr>
        <w:t>t the end of the experiment help us test the manipulation of time pressure.</w:t>
      </w:r>
      <w:r w:rsidRPr="008209CF">
        <w:t xml:space="preserve"> </w:t>
      </w:r>
      <w:r w:rsidRPr="008209CF">
        <w:rPr>
          <w:rFonts w:ascii="Arial" w:hAnsi="Arial" w:cs="Arial"/>
          <w:sz w:val="22"/>
        </w:rPr>
        <w:t xml:space="preserve">Participants were asked to report how much </w:t>
      </w:r>
      <w:del w:id="511" w:author="Xueyang Li" w:date="2019-08-30T14:45:00Z">
        <w:r w:rsidRPr="008209CF" w:rsidDel="00C52828">
          <w:rPr>
            <w:rFonts w:ascii="Arial" w:hAnsi="Arial" w:cs="Arial"/>
            <w:sz w:val="22"/>
          </w:rPr>
          <w:delText xml:space="preserve">they felt </w:delText>
        </w:r>
      </w:del>
      <w:r w:rsidRPr="008209CF">
        <w:rPr>
          <w:rFonts w:ascii="Arial" w:hAnsi="Arial" w:cs="Arial"/>
          <w:sz w:val="22"/>
        </w:rPr>
        <w:t>time pressure</w:t>
      </w:r>
      <w:ins w:id="512" w:author="Xueyang Li" w:date="2019-08-30T14:45:00Z">
        <w:r w:rsidR="00C52828">
          <w:rPr>
            <w:rFonts w:ascii="Arial" w:hAnsi="Arial" w:cs="Arial"/>
            <w:sz w:val="22"/>
          </w:rPr>
          <w:t xml:space="preserve"> </w:t>
        </w:r>
        <w:r w:rsidR="00C52828" w:rsidRPr="008209CF">
          <w:rPr>
            <w:rFonts w:ascii="Arial" w:hAnsi="Arial" w:cs="Arial"/>
            <w:sz w:val="22"/>
          </w:rPr>
          <w:t>they felt</w:t>
        </w:r>
      </w:ins>
      <w:ins w:id="513" w:author="Xueyang Li" w:date="2019-08-30T14:54:00Z">
        <w:r w:rsidR="008D12AE">
          <w:rPr>
            <w:rFonts w:ascii="Arial" w:hAnsi="Arial" w:cs="Arial"/>
            <w:sz w:val="22"/>
          </w:rPr>
          <w:t xml:space="preserve"> </w:t>
        </w:r>
      </w:ins>
      <w:ins w:id="514" w:author="hina qureshi" w:date="2019-08-27T23:05:00Z">
        <w:del w:id="515" w:author="Xueyang Li" w:date="2019-08-30T14:45:00Z">
          <w:r w:rsidR="002C7E51" w:rsidDel="00C52828">
            <w:rPr>
              <w:rFonts w:ascii="Arial" w:hAnsi="Arial" w:cs="Arial"/>
              <w:sz w:val="22"/>
            </w:rPr>
            <w:delText>d</w:delText>
          </w:r>
        </w:del>
      </w:ins>
      <w:r w:rsidRPr="008209CF">
        <w:rPr>
          <w:rFonts w:ascii="Arial" w:hAnsi="Arial" w:cs="Arial"/>
          <w:sz w:val="22"/>
        </w:rPr>
        <w:t>. The</w:t>
      </w:r>
      <w:r>
        <w:rPr>
          <w:rFonts w:ascii="Arial" w:hAnsi="Arial" w:cs="Arial"/>
          <w:sz w:val="22"/>
        </w:rPr>
        <w:t>re were five</w:t>
      </w:r>
      <w:r w:rsidRPr="008209CF">
        <w:rPr>
          <w:rFonts w:ascii="Arial" w:hAnsi="Arial" w:cs="Arial"/>
          <w:sz w:val="22"/>
        </w:rPr>
        <w:t xml:space="preserve"> dimensions</w:t>
      </w:r>
      <w:ins w:id="516" w:author="hina qureshi" w:date="2019-08-27T23:05:00Z">
        <w:r w:rsidR="002C7E51">
          <w:rPr>
            <w:rFonts w:ascii="Arial" w:hAnsi="Arial" w:cs="Arial"/>
            <w:sz w:val="22"/>
          </w:rPr>
          <w:t>:</w:t>
        </w:r>
      </w:ins>
      <w:r>
        <w:rPr>
          <w:rFonts w:ascii="Arial" w:hAnsi="Arial" w:cs="Arial"/>
          <w:sz w:val="22"/>
        </w:rPr>
        <w:t xml:space="preserve"> </w:t>
      </w:r>
      <w:del w:id="517" w:author="hina qureshi" w:date="2019-08-27T23:05:00Z">
        <w:r w:rsidDel="002C7E51">
          <w:rPr>
            <w:rFonts w:ascii="Arial" w:hAnsi="Arial" w:cs="Arial"/>
            <w:sz w:val="22"/>
          </w:rPr>
          <w:delText xml:space="preserve">that </w:delText>
        </w:r>
      </w:del>
      <w:r>
        <w:rPr>
          <w:rFonts w:ascii="Arial" w:hAnsi="Arial" w:cs="Arial"/>
          <w:sz w:val="22"/>
        </w:rPr>
        <w:t>“1”</w:t>
      </w:r>
      <w:r w:rsidRPr="008209CF">
        <w:rPr>
          <w:rFonts w:ascii="Arial" w:hAnsi="Arial" w:cs="Arial"/>
          <w:sz w:val="22"/>
        </w:rPr>
        <w:t xml:space="preserve"> for the </w:t>
      </w:r>
      <w:del w:id="518" w:author="hina qureshi" w:date="2019-08-27T23:05:00Z">
        <w:r w:rsidRPr="008209CF" w:rsidDel="002C7E51">
          <w:rPr>
            <w:rFonts w:ascii="Arial" w:hAnsi="Arial" w:cs="Arial"/>
            <w:sz w:val="22"/>
          </w:rPr>
          <w:delText xml:space="preserve">lowest </w:delText>
        </w:r>
      </w:del>
      <w:ins w:id="519" w:author="hina qureshi" w:date="2019-08-27T23:05:00Z">
        <w:r w:rsidR="002C7E51">
          <w:rPr>
            <w:rFonts w:ascii="Arial" w:hAnsi="Arial" w:cs="Arial"/>
            <w:sz w:val="22"/>
          </w:rPr>
          <w:t>le</w:t>
        </w:r>
      </w:ins>
      <w:ins w:id="520" w:author="hina qureshi" w:date="2019-08-27T23:06:00Z">
        <w:r w:rsidR="002C7E51">
          <w:rPr>
            <w:rFonts w:ascii="Arial" w:hAnsi="Arial" w:cs="Arial"/>
            <w:sz w:val="22"/>
          </w:rPr>
          <w:t>a</w:t>
        </w:r>
      </w:ins>
      <w:ins w:id="521" w:author="hina qureshi" w:date="2019-08-27T23:05:00Z">
        <w:r w:rsidR="002C7E51">
          <w:rPr>
            <w:rFonts w:ascii="Arial" w:hAnsi="Arial" w:cs="Arial"/>
            <w:sz w:val="22"/>
          </w:rPr>
          <w:t>st</w:t>
        </w:r>
        <w:r w:rsidR="002C7E51" w:rsidRPr="008209CF">
          <w:rPr>
            <w:rFonts w:ascii="Arial" w:hAnsi="Arial" w:cs="Arial"/>
            <w:sz w:val="22"/>
          </w:rPr>
          <w:t xml:space="preserve"> </w:t>
        </w:r>
      </w:ins>
      <w:r w:rsidRPr="008209CF">
        <w:rPr>
          <w:rFonts w:ascii="Arial" w:hAnsi="Arial" w:cs="Arial"/>
          <w:sz w:val="22"/>
        </w:rPr>
        <w:t>time pressure</w:t>
      </w:r>
      <w:ins w:id="522" w:author="hina qureshi" w:date="2019-08-27T23:06:00Z">
        <w:r w:rsidR="002C7E51">
          <w:rPr>
            <w:rFonts w:ascii="Arial" w:hAnsi="Arial" w:cs="Arial"/>
            <w:sz w:val="22"/>
          </w:rPr>
          <w:t>d</w:t>
        </w:r>
      </w:ins>
      <w:r w:rsidRPr="008209CF">
        <w:rPr>
          <w:rFonts w:ascii="Arial" w:hAnsi="Arial" w:cs="Arial"/>
          <w:sz w:val="22"/>
        </w:rPr>
        <w:t xml:space="preserve"> and </w:t>
      </w:r>
      <w:r>
        <w:rPr>
          <w:rFonts w:ascii="Arial" w:hAnsi="Arial" w:cs="Arial"/>
          <w:sz w:val="22"/>
        </w:rPr>
        <w:t>“</w:t>
      </w:r>
      <w:r w:rsidRPr="008209CF">
        <w:rPr>
          <w:rFonts w:ascii="Arial" w:hAnsi="Arial" w:cs="Arial"/>
          <w:sz w:val="22"/>
        </w:rPr>
        <w:t>5</w:t>
      </w:r>
      <w:r>
        <w:rPr>
          <w:rFonts w:ascii="Arial" w:hAnsi="Arial" w:cs="Arial"/>
          <w:sz w:val="22"/>
        </w:rPr>
        <w:t>”</w:t>
      </w:r>
      <w:r w:rsidRPr="008209CF">
        <w:rPr>
          <w:rFonts w:ascii="Arial" w:hAnsi="Arial" w:cs="Arial"/>
          <w:sz w:val="22"/>
        </w:rPr>
        <w:t xml:space="preserve"> for the </w:t>
      </w:r>
      <w:del w:id="523" w:author="hina qureshi" w:date="2019-08-27T23:06:00Z">
        <w:r w:rsidRPr="008209CF" w:rsidDel="002C7E51">
          <w:rPr>
            <w:rFonts w:ascii="Arial" w:hAnsi="Arial" w:cs="Arial"/>
            <w:sz w:val="22"/>
          </w:rPr>
          <w:delText xml:space="preserve">highest </w:delText>
        </w:r>
      </w:del>
      <w:ins w:id="524" w:author="hina qureshi" w:date="2019-08-27T23:06:00Z">
        <w:r w:rsidR="002C7E51">
          <w:rPr>
            <w:rFonts w:ascii="Arial" w:hAnsi="Arial" w:cs="Arial"/>
            <w:sz w:val="22"/>
          </w:rPr>
          <w:t>most</w:t>
        </w:r>
        <w:r w:rsidR="002C7E51" w:rsidRPr="008209CF">
          <w:rPr>
            <w:rFonts w:ascii="Arial" w:hAnsi="Arial" w:cs="Arial"/>
            <w:sz w:val="22"/>
          </w:rPr>
          <w:t xml:space="preserve"> </w:t>
        </w:r>
      </w:ins>
      <w:r w:rsidRPr="008209CF">
        <w:rPr>
          <w:rFonts w:ascii="Arial" w:hAnsi="Arial" w:cs="Arial"/>
          <w:sz w:val="22"/>
        </w:rPr>
        <w:t>time pressure</w:t>
      </w:r>
      <w:ins w:id="525" w:author="hina qureshi" w:date="2019-08-27T23:06:00Z">
        <w:r w:rsidR="002C7E51">
          <w:rPr>
            <w:rFonts w:ascii="Arial" w:hAnsi="Arial" w:cs="Arial"/>
            <w:sz w:val="22"/>
          </w:rPr>
          <w:t>d</w:t>
        </w:r>
      </w:ins>
      <w:r>
        <w:rPr>
          <w:rFonts w:ascii="Arial" w:hAnsi="Arial" w:cs="Arial"/>
          <w:sz w:val="22"/>
        </w:rPr>
        <w:t>.</w:t>
      </w:r>
      <w:r w:rsidRPr="00AB34F1">
        <w:rPr>
          <w:rFonts w:ascii="Arial" w:hAnsi="Arial" w:cs="Arial"/>
          <w:sz w:val="22"/>
        </w:rPr>
        <w:t xml:space="preserve"> The</w:t>
      </w:r>
      <w:r>
        <w:rPr>
          <w:rFonts w:ascii="Arial" w:hAnsi="Arial" w:cs="Arial"/>
          <w:sz w:val="22"/>
        </w:rPr>
        <w:t xml:space="preserve"> table about</w:t>
      </w:r>
      <w:r w:rsidRPr="00AB34F1">
        <w:rPr>
          <w:rFonts w:ascii="Arial" w:hAnsi="Arial" w:cs="Arial"/>
          <w:sz w:val="22"/>
        </w:rPr>
        <w:t xml:space="preserve"> comparison of group </w:t>
      </w:r>
      <w:r>
        <w:rPr>
          <w:rFonts w:ascii="Arial" w:hAnsi="Arial" w:cs="Arial"/>
          <w:sz w:val="22"/>
        </w:rPr>
        <w:t xml:space="preserve">time </w:t>
      </w:r>
      <w:r w:rsidRPr="00AB34F1">
        <w:rPr>
          <w:rFonts w:ascii="Arial" w:hAnsi="Arial" w:cs="Arial"/>
          <w:sz w:val="22"/>
        </w:rPr>
        <w:t xml:space="preserve">pressures under different time </w:t>
      </w:r>
      <w:r>
        <w:rPr>
          <w:rFonts w:ascii="Arial" w:hAnsi="Arial" w:cs="Arial"/>
          <w:sz w:val="22"/>
        </w:rPr>
        <w:t>limit</w:t>
      </w:r>
      <w:r w:rsidRPr="00AB34F1">
        <w:rPr>
          <w:rFonts w:ascii="Arial" w:hAnsi="Arial" w:cs="Arial"/>
          <w:sz w:val="22"/>
        </w:rPr>
        <w:t>s is as follows:</w:t>
      </w:r>
    </w:p>
    <w:p w14:paraId="12FD9CEE" w14:textId="77777777" w:rsidR="00795DF3" w:rsidRDefault="00795DF3" w:rsidP="00795DF3">
      <w:pPr>
        <w:spacing w:line="360" w:lineRule="auto"/>
        <w:rPr>
          <w:rFonts w:ascii="Arial" w:hAnsi="Arial" w:cs="Arial"/>
          <w:sz w:val="22"/>
        </w:rPr>
      </w:pPr>
    </w:p>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795DF3" w14:paraId="1BCD99ED" w14:textId="77777777" w:rsidTr="009525C9">
        <w:tc>
          <w:tcPr>
            <w:tcW w:w="921" w:type="dxa"/>
          </w:tcPr>
          <w:p w14:paraId="267A0658" w14:textId="77777777" w:rsidR="00795DF3" w:rsidRDefault="00795DF3" w:rsidP="00795DF3">
            <w:pPr>
              <w:spacing w:line="360" w:lineRule="auto"/>
              <w:rPr>
                <w:rFonts w:ascii="Arial" w:hAnsi="Arial" w:cs="Arial"/>
                <w:sz w:val="22"/>
              </w:rPr>
            </w:pPr>
          </w:p>
        </w:tc>
        <w:tc>
          <w:tcPr>
            <w:tcW w:w="2765" w:type="dxa"/>
            <w:gridSpan w:val="3"/>
          </w:tcPr>
          <w:p w14:paraId="32521411" w14:textId="77777777" w:rsidR="00795DF3" w:rsidRDefault="00795DF3" w:rsidP="00795DF3">
            <w:pPr>
              <w:spacing w:line="360" w:lineRule="auto"/>
              <w:jc w:val="center"/>
              <w:rPr>
                <w:rFonts w:ascii="Arial" w:hAnsi="Arial" w:cs="Arial"/>
                <w:sz w:val="22"/>
              </w:rPr>
            </w:pPr>
            <w:r>
              <w:rPr>
                <w:rFonts w:ascii="Arial" w:hAnsi="Arial" w:cs="Arial" w:hint="eastAsia"/>
                <w:sz w:val="22"/>
              </w:rPr>
              <w:t>1</w:t>
            </w:r>
            <w:r>
              <w:rPr>
                <w:rFonts w:ascii="Arial" w:hAnsi="Arial" w:cs="Arial"/>
                <w:sz w:val="22"/>
              </w:rPr>
              <w:t>0 min</w:t>
            </w:r>
          </w:p>
        </w:tc>
        <w:tc>
          <w:tcPr>
            <w:tcW w:w="2766" w:type="dxa"/>
            <w:gridSpan w:val="3"/>
          </w:tcPr>
          <w:p w14:paraId="11D8AF90" w14:textId="77777777" w:rsidR="00795DF3" w:rsidRDefault="00795DF3" w:rsidP="00795DF3">
            <w:pPr>
              <w:spacing w:line="360" w:lineRule="auto"/>
              <w:jc w:val="center"/>
              <w:rPr>
                <w:rFonts w:ascii="Arial" w:hAnsi="Arial" w:cs="Arial"/>
                <w:sz w:val="22"/>
              </w:rPr>
            </w:pPr>
            <w:r>
              <w:rPr>
                <w:rFonts w:ascii="Arial" w:hAnsi="Arial" w:cs="Arial" w:hint="eastAsia"/>
                <w:sz w:val="22"/>
              </w:rPr>
              <w:t>1</w:t>
            </w:r>
            <w:r>
              <w:rPr>
                <w:rFonts w:ascii="Arial" w:hAnsi="Arial" w:cs="Arial"/>
                <w:sz w:val="22"/>
              </w:rPr>
              <w:t>5 min</w:t>
            </w:r>
          </w:p>
        </w:tc>
        <w:tc>
          <w:tcPr>
            <w:tcW w:w="1844" w:type="dxa"/>
            <w:gridSpan w:val="2"/>
          </w:tcPr>
          <w:p w14:paraId="40D3E38E" w14:textId="77777777" w:rsidR="00795DF3" w:rsidRDefault="00795DF3" w:rsidP="00795DF3">
            <w:pPr>
              <w:spacing w:line="360" w:lineRule="auto"/>
              <w:jc w:val="center"/>
              <w:rPr>
                <w:rFonts w:ascii="Arial" w:hAnsi="Arial" w:cs="Arial"/>
                <w:sz w:val="22"/>
              </w:rPr>
            </w:pPr>
            <w:r>
              <w:rPr>
                <w:rFonts w:ascii="Arial" w:hAnsi="Arial" w:cs="Arial"/>
                <w:sz w:val="22"/>
              </w:rPr>
              <w:t>No time limits</w:t>
            </w:r>
          </w:p>
        </w:tc>
      </w:tr>
      <w:tr w:rsidR="00795DF3" w14:paraId="5F61D5C6" w14:textId="77777777" w:rsidTr="009525C9">
        <w:tc>
          <w:tcPr>
            <w:tcW w:w="921" w:type="dxa"/>
            <w:tcBorders>
              <w:bottom w:val="nil"/>
            </w:tcBorders>
          </w:tcPr>
          <w:p w14:paraId="3996DCAF" w14:textId="77777777" w:rsidR="00795DF3" w:rsidRDefault="00795DF3" w:rsidP="00795DF3">
            <w:pPr>
              <w:spacing w:line="360" w:lineRule="auto"/>
              <w:rPr>
                <w:rFonts w:ascii="Arial" w:hAnsi="Arial" w:cs="Arial"/>
                <w:sz w:val="22"/>
              </w:rPr>
            </w:pPr>
            <w:bookmarkStart w:id="526" w:name="_Hlk18073590"/>
            <w:r>
              <w:rPr>
                <w:rFonts w:ascii="Arial" w:hAnsi="Arial" w:cs="Arial" w:hint="eastAsia"/>
                <w:sz w:val="22"/>
              </w:rPr>
              <w:t>m</w:t>
            </w:r>
            <w:r>
              <w:rPr>
                <w:rFonts w:ascii="Arial" w:hAnsi="Arial" w:cs="Arial"/>
                <w:sz w:val="22"/>
              </w:rPr>
              <w:t>ale</w:t>
            </w:r>
          </w:p>
        </w:tc>
        <w:tc>
          <w:tcPr>
            <w:tcW w:w="921" w:type="dxa"/>
            <w:tcBorders>
              <w:bottom w:val="nil"/>
            </w:tcBorders>
          </w:tcPr>
          <w:p w14:paraId="6B9CF944" w14:textId="77777777" w:rsidR="00795DF3" w:rsidRDefault="00795DF3" w:rsidP="00795DF3">
            <w:pPr>
              <w:spacing w:line="360" w:lineRule="auto"/>
              <w:rPr>
                <w:rFonts w:ascii="Arial" w:hAnsi="Arial" w:cs="Arial"/>
                <w:sz w:val="22"/>
              </w:rPr>
            </w:pPr>
            <w:r>
              <w:rPr>
                <w:rFonts w:ascii="Arial" w:hAnsi="Arial" w:cs="Arial" w:hint="eastAsia"/>
                <w:sz w:val="22"/>
              </w:rPr>
              <w:t>3</w:t>
            </w:r>
            <w:r>
              <w:rPr>
                <w:rFonts w:ascii="Arial" w:hAnsi="Arial" w:cs="Arial"/>
                <w:sz w:val="22"/>
              </w:rPr>
              <w:t>.42</w:t>
            </w:r>
          </w:p>
        </w:tc>
        <w:tc>
          <w:tcPr>
            <w:tcW w:w="922" w:type="dxa"/>
            <w:tcBorders>
              <w:bottom w:val="nil"/>
            </w:tcBorders>
          </w:tcPr>
          <w:p w14:paraId="0013A1CA" w14:textId="77777777" w:rsidR="00795DF3" w:rsidRDefault="00795DF3" w:rsidP="00795DF3">
            <w:pPr>
              <w:spacing w:line="360" w:lineRule="auto"/>
              <w:rPr>
                <w:rFonts w:ascii="Arial" w:hAnsi="Arial" w:cs="Arial"/>
                <w:sz w:val="22"/>
              </w:rPr>
            </w:pPr>
            <w:r>
              <w:rPr>
                <w:rFonts w:ascii="Arial" w:hAnsi="Arial" w:cs="Arial" w:hint="eastAsia"/>
                <w:sz w:val="22"/>
              </w:rPr>
              <w:t>4</w:t>
            </w:r>
            <w:r>
              <w:rPr>
                <w:rFonts w:ascii="Arial" w:hAnsi="Arial" w:cs="Arial"/>
                <w:sz w:val="22"/>
              </w:rPr>
              <w:t>.13</w:t>
            </w:r>
          </w:p>
        </w:tc>
        <w:tc>
          <w:tcPr>
            <w:tcW w:w="922" w:type="dxa"/>
            <w:tcBorders>
              <w:bottom w:val="nil"/>
            </w:tcBorders>
          </w:tcPr>
          <w:p w14:paraId="0C326E12" w14:textId="77777777" w:rsidR="00795DF3" w:rsidRDefault="00795DF3" w:rsidP="00795DF3">
            <w:pPr>
              <w:spacing w:line="360" w:lineRule="auto"/>
              <w:rPr>
                <w:rFonts w:ascii="Arial" w:hAnsi="Arial" w:cs="Arial"/>
                <w:sz w:val="22"/>
              </w:rPr>
            </w:pPr>
            <w:r>
              <w:rPr>
                <w:rFonts w:ascii="Arial" w:hAnsi="Arial" w:cs="Arial" w:hint="eastAsia"/>
                <w:sz w:val="22"/>
              </w:rPr>
              <w:t>3</w:t>
            </w:r>
            <w:r>
              <w:rPr>
                <w:rFonts w:ascii="Arial" w:hAnsi="Arial" w:cs="Arial"/>
                <w:sz w:val="22"/>
              </w:rPr>
              <w:t>.91</w:t>
            </w:r>
          </w:p>
        </w:tc>
        <w:tc>
          <w:tcPr>
            <w:tcW w:w="922" w:type="dxa"/>
            <w:tcBorders>
              <w:bottom w:val="nil"/>
            </w:tcBorders>
          </w:tcPr>
          <w:p w14:paraId="05B5580D" w14:textId="77777777" w:rsidR="00795DF3" w:rsidRDefault="00795DF3" w:rsidP="00795DF3">
            <w:pPr>
              <w:spacing w:line="360" w:lineRule="auto"/>
              <w:rPr>
                <w:rFonts w:ascii="Arial" w:hAnsi="Arial" w:cs="Arial"/>
                <w:sz w:val="22"/>
              </w:rPr>
            </w:pPr>
            <w:r>
              <w:rPr>
                <w:rFonts w:ascii="Arial" w:hAnsi="Arial" w:cs="Arial"/>
                <w:sz w:val="22"/>
              </w:rPr>
              <w:t>2.95</w:t>
            </w:r>
          </w:p>
        </w:tc>
        <w:tc>
          <w:tcPr>
            <w:tcW w:w="922" w:type="dxa"/>
            <w:tcBorders>
              <w:bottom w:val="nil"/>
            </w:tcBorders>
          </w:tcPr>
          <w:p w14:paraId="18FF8BA3" w14:textId="77777777" w:rsidR="00795DF3" w:rsidRDefault="00795DF3" w:rsidP="00795DF3">
            <w:pPr>
              <w:spacing w:line="360" w:lineRule="auto"/>
              <w:rPr>
                <w:rFonts w:ascii="Arial" w:hAnsi="Arial" w:cs="Arial"/>
                <w:sz w:val="22"/>
              </w:rPr>
            </w:pPr>
            <w:r>
              <w:rPr>
                <w:rFonts w:ascii="Arial" w:hAnsi="Arial" w:cs="Arial" w:hint="eastAsia"/>
                <w:sz w:val="22"/>
              </w:rPr>
              <w:t>2</w:t>
            </w:r>
            <w:r>
              <w:rPr>
                <w:rFonts w:ascii="Arial" w:hAnsi="Arial" w:cs="Arial"/>
                <w:sz w:val="22"/>
              </w:rPr>
              <w:t>.19</w:t>
            </w:r>
          </w:p>
        </w:tc>
        <w:tc>
          <w:tcPr>
            <w:tcW w:w="922" w:type="dxa"/>
            <w:tcBorders>
              <w:bottom w:val="nil"/>
            </w:tcBorders>
          </w:tcPr>
          <w:p w14:paraId="1E9CB43E"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.32</w:t>
            </w:r>
          </w:p>
        </w:tc>
        <w:tc>
          <w:tcPr>
            <w:tcW w:w="922" w:type="dxa"/>
            <w:tcBorders>
              <w:bottom w:val="nil"/>
            </w:tcBorders>
          </w:tcPr>
          <w:p w14:paraId="7CBB6F80"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.33</w:t>
            </w:r>
          </w:p>
        </w:tc>
        <w:tc>
          <w:tcPr>
            <w:tcW w:w="922" w:type="dxa"/>
            <w:tcBorders>
              <w:bottom w:val="nil"/>
            </w:tcBorders>
          </w:tcPr>
          <w:p w14:paraId="3DB18C58"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.00</w:t>
            </w:r>
          </w:p>
        </w:tc>
      </w:tr>
      <w:bookmarkEnd w:id="526"/>
      <w:tr w:rsidR="00795DF3" w14:paraId="6C767634" w14:textId="77777777" w:rsidTr="009525C9">
        <w:tc>
          <w:tcPr>
            <w:tcW w:w="921" w:type="dxa"/>
            <w:tcBorders>
              <w:top w:val="nil"/>
            </w:tcBorders>
          </w:tcPr>
          <w:p w14:paraId="4752E38C" w14:textId="77777777" w:rsidR="00795DF3" w:rsidRDefault="00795DF3" w:rsidP="00795DF3">
            <w:pPr>
              <w:spacing w:line="360" w:lineRule="auto"/>
              <w:rPr>
                <w:rFonts w:ascii="Arial" w:hAnsi="Arial" w:cs="Arial"/>
                <w:sz w:val="22"/>
              </w:rPr>
            </w:pPr>
            <w:r>
              <w:rPr>
                <w:rFonts w:ascii="Arial" w:hAnsi="Arial" w:cs="Arial" w:hint="eastAsia"/>
                <w:sz w:val="22"/>
              </w:rPr>
              <w:t>f</w:t>
            </w:r>
            <w:r>
              <w:rPr>
                <w:rFonts w:ascii="Arial" w:hAnsi="Arial" w:cs="Arial"/>
                <w:sz w:val="22"/>
              </w:rPr>
              <w:t>emale</w:t>
            </w:r>
          </w:p>
        </w:tc>
        <w:tc>
          <w:tcPr>
            <w:tcW w:w="921" w:type="dxa"/>
            <w:tcBorders>
              <w:top w:val="nil"/>
            </w:tcBorders>
          </w:tcPr>
          <w:p w14:paraId="51F04ACC" w14:textId="77777777" w:rsidR="00795DF3" w:rsidRDefault="00795DF3" w:rsidP="00795DF3">
            <w:pPr>
              <w:spacing w:line="360" w:lineRule="auto"/>
              <w:rPr>
                <w:rFonts w:ascii="Arial" w:hAnsi="Arial" w:cs="Arial"/>
                <w:sz w:val="22"/>
              </w:rPr>
            </w:pPr>
            <w:r>
              <w:rPr>
                <w:rFonts w:ascii="Arial" w:hAnsi="Arial" w:cs="Arial" w:hint="eastAsia"/>
                <w:sz w:val="22"/>
              </w:rPr>
              <w:t>3</w:t>
            </w:r>
            <w:r>
              <w:rPr>
                <w:rFonts w:ascii="Arial" w:hAnsi="Arial" w:cs="Arial"/>
                <w:sz w:val="22"/>
              </w:rPr>
              <w:t>.51</w:t>
            </w:r>
          </w:p>
        </w:tc>
        <w:tc>
          <w:tcPr>
            <w:tcW w:w="922" w:type="dxa"/>
            <w:tcBorders>
              <w:top w:val="nil"/>
            </w:tcBorders>
          </w:tcPr>
          <w:p w14:paraId="0A726541" w14:textId="77777777" w:rsidR="00795DF3" w:rsidRDefault="00795DF3" w:rsidP="00795DF3">
            <w:pPr>
              <w:spacing w:line="360" w:lineRule="auto"/>
              <w:rPr>
                <w:rFonts w:ascii="Arial" w:hAnsi="Arial" w:cs="Arial"/>
                <w:sz w:val="22"/>
              </w:rPr>
            </w:pPr>
            <w:r>
              <w:rPr>
                <w:rFonts w:ascii="Arial" w:hAnsi="Arial" w:cs="Arial" w:hint="eastAsia"/>
                <w:sz w:val="22"/>
              </w:rPr>
              <w:t>2</w:t>
            </w:r>
            <w:r>
              <w:rPr>
                <w:rFonts w:ascii="Arial" w:hAnsi="Arial" w:cs="Arial"/>
                <w:sz w:val="22"/>
              </w:rPr>
              <w:t>.35</w:t>
            </w:r>
          </w:p>
        </w:tc>
        <w:tc>
          <w:tcPr>
            <w:tcW w:w="922" w:type="dxa"/>
            <w:tcBorders>
              <w:top w:val="nil"/>
            </w:tcBorders>
          </w:tcPr>
          <w:p w14:paraId="61A32CBA" w14:textId="77777777" w:rsidR="00795DF3" w:rsidRDefault="00795DF3" w:rsidP="00795DF3">
            <w:pPr>
              <w:spacing w:line="360" w:lineRule="auto"/>
              <w:rPr>
                <w:rFonts w:ascii="Arial" w:hAnsi="Arial" w:cs="Arial"/>
                <w:sz w:val="22"/>
              </w:rPr>
            </w:pPr>
            <w:r>
              <w:rPr>
                <w:rFonts w:ascii="Arial" w:hAnsi="Arial" w:cs="Arial" w:hint="eastAsia"/>
                <w:sz w:val="22"/>
              </w:rPr>
              <w:t>4</w:t>
            </w:r>
            <w:r>
              <w:rPr>
                <w:rFonts w:ascii="Arial" w:hAnsi="Arial" w:cs="Arial"/>
                <w:sz w:val="22"/>
              </w:rPr>
              <w:t>.31</w:t>
            </w:r>
          </w:p>
        </w:tc>
        <w:tc>
          <w:tcPr>
            <w:tcW w:w="922" w:type="dxa"/>
            <w:tcBorders>
              <w:top w:val="nil"/>
            </w:tcBorders>
          </w:tcPr>
          <w:p w14:paraId="4BF7CBAA" w14:textId="77777777" w:rsidR="00795DF3" w:rsidRDefault="00795DF3" w:rsidP="00795DF3">
            <w:pPr>
              <w:spacing w:line="360" w:lineRule="auto"/>
              <w:rPr>
                <w:rFonts w:ascii="Arial" w:hAnsi="Arial" w:cs="Arial"/>
                <w:sz w:val="22"/>
              </w:rPr>
            </w:pPr>
            <w:r>
              <w:rPr>
                <w:rFonts w:ascii="Arial" w:hAnsi="Arial" w:cs="Arial" w:hint="eastAsia"/>
                <w:sz w:val="22"/>
              </w:rPr>
              <w:t>3</w:t>
            </w:r>
            <w:r>
              <w:rPr>
                <w:rFonts w:ascii="Arial" w:hAnsi="Arial" w:cs="Arial"/>
                <w:sz w:val="22"/>
              </w:rPr>
              <w:t>.11</w:t>
            </w:r>
          </w:p>
        </w:tc>
        <w:tc>
          <w:tcPr>
            <w:tcW w:w="922" w:type="dxa"/>
            <w:tcBorders>
              <w:top w:val="nil"/>
            </w:tcBorders>
          </w:tcPr>
          <w:p w14:paraId="7C4D0867" w14:textId="77777777" w:rsidR="00795DF3" w:rsidRDefault="00795DF3" w:rsidP="00795DF3">
            <w:pPr>
              <w:spacing w:line="360" w:lineRule="auto"/>
              <w:rPr>
                <w:rFonts w:ascii="Arial" w:hAnsi="Arial" w:cs="Arial"/>
                <w:sz w:val="22"/>
              </w:rPr>
            </w:pPr>
            <w:r>
              <w:rPr>
                <w:rFonts w:ascii="Arial" w:hAnsi="Arial" w:cs="Arial" w:hint="eastAsia"/>
                <w:sz w:val="22"/>
              </w:rPr>
              <w:t>2</w:t>
            </w:r>
            <w:r>
              <w:rPr>
                <w:rFonts w:ascii="Arial" w:hAnsi="Arial" w:cs="Arial"/>
                <w:sz w:val="22"/>
              </w:rPr>
              <w:t>.37</w:t>
            </w:r>
          </w:p>
        </w:tc>
        <w:tc>
          <w:tcPr>
            <w:tcW w:w="922" w:type="dxa"/>
            <w:tcBorders>
              <w:top w:val="nil"/>
            </w:tcBorders>
          </w:tcPr>
          <w:p w14:paraId="32485AD8" w14:textId="77777777" w:rsidR="00795DF3" w:rsidRDefault="00795DF3" w:rsidP="00795DF3">
            <w:pPr>
              <w:spacing w:line="360" w:lineRule="auto"/>
              <w:rPr>
                <w:rFonts w:ascii="Arial" w:hAnsi="Arial" w:cs="Arial"/>
                <w:sz w:val="22"/>
              </w:rPr>
            </w:pPr>
            <w:r>
              <w:rPr>
                <w:rFonts w:ascii="Arial" w:hAnsi="Arial" w:cs="Arial" w:hint="eastAsia"/>
                <w:sz w:val="22"/>
              </w:rPr>
              <w:t>2</w:t>
            </w:r>
            <w:r>
              <w:rPr>
                <w:rFonts w:ascii="Arial" w:hAnsi="Arial" w:cs="Arial"/>
                <w:sz w:val="22"/>
              </w:rPr>
              <w:t>.91</w:t>
            </w:r>
          </w:p>
        </w:tc>
        <w:tc>
          <w:tcPr>
            <w:tcW w:w="922" w:type="dxa"/>
            <w:tcBorders>
              <w:top w:val="nil"/>
            </w:tcBorders>
          </w:tcPr>
          <w:p w14:paraId="1CD1DB06"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.00</w:t>
            </w:r>
          </w:p>
        </w:tc>
        <w:tc>
          <w:tcPr>
            <w:tcW w:w="922" w:type="dxa"/>
            <w:tcBorders>
              <w:top w:val="nil"/>
            </w:tcBorders>
          </w:tcPr>
          <w:p w14:paraId="39CC44C1" w14:textId="77777777" w:rsidR="00795DF3" w:rsidRDefault="00795DF3" w:rsidP="00795DF3">
            <w:pPr>
              <w:spacing w:line="360" w:lineRule="auto"/>
              <w:rPr>
                <w:rFonts w:ascii="Arial" w:hAnsi="Arial" w:cs="Arial"/>
                <w:sz w:val="22"/>
              </w:rPr>
            </w:pPr>
            <w:r>
              <w:rPr>
                <w:rFonts w:ascii="Arial" w:hAnsi="Arial" w:cs="Arial" w:hint="eastAsia"/>
                <w:sz w:val="22"/>
              </w:rPr>
              <w:t>1</w:t>
            </w:r>
            <w:r>
              <w:rPr>
                <w:rFonts w:ascii="Arial" w:hAnsi="Arial" w:cs="Arial"/>
                <w:sz w:val="22"/>
              </w:rPr>
              <w:t>.00</w:t>
            </w:r>
          </w:p>
        </w:tc>
      </w:tr>
    </w:tbl>
    <w:p w14:paraId="17A19DC8" w14:textId="77777777" w:rsidR="00795DF3" w:rsidRDefault="00795DF3" w:rsidP="00795DF3">
      <w:pPr>
        <w:spacing w:line="360" w:lineRule="auto"/>
        <w:jc w:val="center"/>
        <w:rPr>
          <w:rFonts w:ascii="Arial" w:hAnsi="Arial" w:cs="Arial"/>
          <w:sz w:val="22"/>
        </w:rPr>
      </w:pPr>
      <w:r>
        <w:rPr>
          <w:rFonts w:ascii="Arial" w:hAnsi="Arial" w:cs="Arial" w:hint="eastAsia"/>
          <w:sz w:val="22"/>
        </w:rPr>
        <w:t>T</w:t>
      </w:r>
      <w:r>
        <w:rPr>
          <w:rFonts w:ascii="Arial" w:hAnsi="Arial" w:cs="Arial"/>
          <w:sz w:val="22"/>
        </w:rPr>
        <w:t>able 3  C</w:t>
      </w:r>
      <w:r w:rsidRPr="00AB34F1">
        <w:rPr>
          <w:rFonts w:ascii="Arial" w:hAnsi="Arial" w:cs="Arial"/>
          <w:sz w:val="22"/>
        </w:rPr>
        <w:t xml:space="preserve">omparison of group </w:t>
      </w:r>
      <w:r>
        <w:rPr>
          <w:rFonts w:ascii="Arial" w:hAnsi="Arial" w:cs="Arial"/>
          <w:sz w:val="22"/>
        </w:rPr>
        <w:t xml:space="preserve">time </w:t>
      </w:r>
      <w:r w:rsidRPr="00AB34F1">
        <w:rPr>
          <w:rFonts w:ascii="Arial" w:hAnsi="Arial" w:cs="Arial"/>
          <w:sz w:val="22"/>
        </w:rPr>
        <w:t xml:space="preserve">pressures under different time </w:t>
      </w:r>
      <w:r>
        <w:rPr>
          <w:rFonts w:ascii="Arial" w:hAnsi="Arial" w:cs="Arial"/>
          <w:sz w:val="22"/>
        </w:rPr>
        <w:t>limit</w:t>
      </w:r>
      <w:r w:rsidRPr="00AB34F1">
        <w:rPr>
          <w:rFonts w:ascii="Arial" w:hAnsi="Arial" w:cs="Arial"/>
          <w:sz w:val="22"/>
        </w:rPr>
        <w:t>s</w:t>
      </w:r>
    </w:p>
    <w:p w14:paraId="2E2EC2EC" w14:textId="77777777" w:rsidR="00795DF3" w:rsidRDefault="00795DF3" w:rsidP="00795DF3">
      <w:pPr>
        <w:spacing w:line="360" w:lineRule="auto"/>
        <w:rPr>
          <w:rFonts w:ascii="Arial" w:hAnsi="Arial" w:cs="Arial"/>
          <w:sz w:val="22"/>
        </w:rPr>
      </w:pPr>
    </w:p>
    <w:p w14:paraId="52F8933A" w14:textId="049D3046" w:rsidR="00795DF3" w:rsidRDefault="00795DF3" w:rsidP="00795DF3">
      <w:pPr>
        <w:spacing w:line="360" w:lineRule="auto"/>
        <w:rPr>
          <w:rFonts w:ascii="Arial" w:hAnsi="Arial" w:cs="Arial"/>
          <w:sz w:val="22"/>
        </w:rPr>
      </w:pPr>
      <w:r w:rsidRPr="000D4A26">
        <w:rPr>
          <w:rFonts w:ascii="Arial" w:hAnsi="Arial" w:cs="Arial"/>
          <w:sz w:val="22"/>
        </w:rPr>
        <w:t>As can be seen from the above table, participants under time-limited conditions d</w:t>
      </w:r>
      <w:r>
        <w:rPr>
          <w:rFonts w:ascii="Arial" w:hAnsi="Arial" w:cs="Arial"/>
          <w:sz w:val="22"/>
        </w:rPr>
        <w:t>id</w:t>
      </w:r>
      <w:r w:rsidRPr="000D4A26">
        <w:rPr>
          <w:rFonts w:ascii="Arial" w:hAnsi="Arial" w:cs="Arial"/>
          <w:sz w:val="22"/>
        </w:rPr>
        <w:t xml:space="preserve"> feel higher time pressure</w:t>
      </w:r>
      <w:r>
        <w:rPr>
          <w:rFonts w:ascii="Arial" w:hAnsi="Arial" w:cs="Arial"/>
          <w:sz w:val="22"/>
        </w:rPr>
        <w:t xml:space="preserve"> (M = 3.</w:t>
      </w:r>
      <w:del w:id="527" w:author="Xueyang Li" w:date="2019-08-30T15:11:00Z">
        <w:r w:rsidDel="005A69EF">
          <w:rPr>
            <w:rFonts w:ascii="Arial" w:hAnsi="Arial" w:cs="Arial"/>
            <w:sz w:val="22"/>
          </w:rPr>
          <w:delText>61</w:delText>
        </w:r>
      </w:del>
      <w:ins w:id="528" w:author="Xueyang Li" w:date="2019-08-30T15:11:00Z">
        <w:r w:rsidR="005A69EF">
          <w:rPr>
            <w:rFonts w:ascii="Arial" w:hAnsi="Arial" w:cs="Arial"/>
            <w:sz w:val="22"/>
          </w:rPr>
          <w:t>12</w:t>
        </w:r>
      </w:ins>
      <w:r>
        <w:rPr>
          <w:rFonts w:ascii="Arial" w:hAnsi="Arial" w:cs="Arial"/>
          <w:sz w:val="22"/>
        </w:rPr>
        <w:t>)</w:t>
      </w:r>
      <w:r w:rsidRPr="000D4A26">
        <w:rPr>
          <w:rFonts w:ascii="Arial" w:hAnsi="Arial" w:cs="Arial"/>
          <w:sz w:val="22"/>
        </w:rPr>
        <w:t xml:space="preserve"> than participants who </w:t>
      </w:r>
      <w:r>
        <w:rPr>
          <w:rFonts w:ascii="Arial" w:hAnsi="Arial" w:cs="Arial"/>
          <w:sz w:val="22"/>
        </w:rPr>
        <w:t>were</w:t>
      </w:r>
      <w:r w:rsidRPr="000D4A26">
        <w:rPr>
          <w:rFonts w:ascii="Arial" w:hAnsi="Arial" w:cs="Arial"/>
          <w:sz w:val="22"/>
        </w:rPr>
        <w:t xml:space="preserve"> under</w:t>
      </w:r>
      <w:r>
        <w:rPr>
          <w:rFonts w:ascii="Arial" w:hAnsi="Arial" w:cs="Arial"/>
          <w:sz w:val="22"/>
        </w:rPr>
        <w:t xml:space="preserve"> no</w:t>
      </w:r>
      <w:r w:rsidRPr="000D4A26">
        <w:rPr>
          <w:rFonts w:ascii="Arial" w:hAnsi="Arial" w:cs="Arial"/>
          <w:sz w:val="22"/>
        </w:rPr>
        <w:t xml:space="preserve"> time-limited conditions</w:t>
      </w:r>
      <w:r>
        <w:rPr>
          <w:rFonts w:ascii="Arial" w:hAnsi="Arial" w:cs="Arial"/>
          <w:sz w:val="22"/>
        </w:rPr>
        <w:t xml:space="preserve"> (M = </w:t>
      </w:r>
      <w:del w:id="529" w:author="Xueyang Li" w:date="2019-08-30T15:12:00Z">
        <w:r w:rsidDel="005A69EF">
          <w:rPr>
            <w:rFonts w:ascii="Arial" w:hAnsi="Arial" w:cs="Arial"/>
            <w:sz w:val="22"/>
          </w:rPr>
          <w:delText>2.48</w:delText>
        </w:r>
      </w:del>
      <w:ins w:id="530" w:author="Xueyang Li" w:date="2019-08-30T15:12:00Z">
        <w:r w:rsidR="005A69EF">
          <w:rPr>
            <w:rFonts w:ascii="Arial" w:hAnsi="Arial" w:cs="Arial"/>
            <w:sz w:val="22"/>
          </w:rPr>
          <w:t>1.08</w:t>
        </w:r>
      </w:ins>
      <w:r>
        <w:rPr>
          <w:rFonts w:ascii="Arial" w:hAnsi="Arial" w:cs="Arial"/>
          <w:sz w:val="22"/>
        </w:rPr>
        <w:t>)</w:t>
      </w:r>
      <w:r w:rsidRPr="000D4A26">
        <w:rPr>
          <w:rFonts w:ascii="Arial" w:hAnsi="Arial" w:cs="Arial"/>
          <w:sz w:val="22"/>
        </w:rPr>
        <w:t xml:space="preserve">, </w:t>
      </w:r>
      <w:ins w:id="531" w:author="Xueyang Li" w:date="2019-08-30T15:16:00Z">
        <w:r w:rsidR="005A69EF">
          <w:rPr>
            <w:rFonts w:ascii="Arial" w:hAnsi="Arial" w:cs="Arial"/>
            <w:sz w:val="22"/>
          </w:rPr>
          <w:t>p-value &lt; 0.0</w:t>
        </w:r>
      </w:ins>
      <w:ins w:id="532" w:author="Xueyang Li" w:date="2019-08-30T15:22:00Z">
        <w:r w:rsidR="00B2458D">
          <w:rPr>
            <w:rFonts w:ascii="Arial" w:hAnsi="Arial" w:cs="Arial"/>
            <w:sz w:val="22"/>
          </w:rPr>
          <w:t>0</w:t>
        </w:r>
      </w:ins>
      <w:ins w:id="533" w:author="Xueyang Li" w:date="2019-08-30T15:16:00Z">
        <w:r w:rsidR="005A69EF">
          <w:rPr>
            <w:rFonts w:ascii="Arial" w:hAnsi="Arial" w:cs="Arial"/>
            <w:sz w:val="22"/>
          </w:rPr>
          <w:t>1.</w:t>
        </w:r>
      </w:ins>
      <w:del w:id="534" w:author="Xueyang Li" w:date="2019-08-30T15:17:00Z">
        <w:r w:rsidRPr="000D4A26" w:rsidDel="005A69EF">
          <w:rPr>
            <w:rFonts w:ascii="Arial" w:hAnsi="Arial" w:cs="Arial"/>
            <w:sz w:val="22"/>
          </w:rPr>
          <w:delText>and t</w:delText>
        </w:r>
      </w:del>
      <w:ins w:id="535" w:author="Xueyang Li" w:date="2019-08-30T15:17:00Z">
        <w:r w:rsidR="005A69EF">
          <w:rPr>
            <w:rFonts w:ascii="Arial" w:hAnsi="Arial" w:cs="Arial"/>
            <w:sz w:val="22"/>
          </w:rPr>
          <w:t xml:space="preserve"> </w:t>
        </w:r>
        <w:r w:rsidR="005A69EF" w:rsidRPr="005A69EF">
          <w:rPr>
            <w:rFonts w:ascii="Arial" w:hAnsi="Arial" w:cs="Arial"/>
            <w:sz w:val="22"/>
          </w:rPr>
          <w:t>Furthermore</w:t>
        </w:r>
        <w:r w:rsidR="005A69EF">
          <w:rPr>
            <w:rFonts w:ascii="Arial" w:hAnsi="Arial" w:cs="Arial"/>
            <w:sz w:val="22"/>
          </w:rPr>
          <w:t>,</w:t>
        </w:r>
        <w:r w:rsidR="005A69EF" w:rsidRPr="005A69EF">
          <w:rPr>
            <w:rFonts w:ascii="Arial" w:hAnsi="Arial" w:cs="Arial"/>
            <w:sz w:val="22"/>
          </w:rPr>
          <w:t xml:space="preserve"> </w:t>
        </w:r>
        <w:r w:rsidR="005A69EF">
          <w:rPr>
            <w:rFonts w:ascii="Arial" w:hAnsi="Arial" w:cs="Arial"/>
            <w:sz w:val="22"/>
          </w:rPr>
          <w:t>t</w:t>
        </w:r>
      </w:ins>
      <w:r w:rsidRPr="000D4A26">
        <w:rPr>
          <w:rFonts w:ascii="Arial" w:hAnsi="Arial" w:cs="Arial"/>
          <w:sz w:val="22"/>
        </w:rPr>
        <w:t xml:space="preserve">he less time they </w:t>
      </w:r>
      <w:r>
        <w:rPr>
          <w:rFonts w:ascii="Arial" w:hAnsi="Arial" w:cs="Arial"/>
          <w:sz w:val="22"/>
        </w:rPr>
        <w:t>were given</w:t>
      </w:r>
      <w:r w:rsidRPr="000D4A26">
        <w:rPr>
          <w:rFonts w:ascii="Arial" w:hAnsi="Arial" w:cs="Arial"/>
          <w:sz w:val="22"/>
        </w:rPr>
        <w:t>, the greater the time pressure they f</w:t>
      </w:r>
      <w:r>
        <w:rPr>
          <w:rFonts w:ascii="Arial" w:hAnsi="Arial" w:cs="Arial"/>
          <w:sz w:val="22"/>
        </w:rPr>
        <w:t>e</w:t>
      </w:r>
      <w:r w:rsidRPr="000D4A26">
        <w:rPr>
          <w:rFonts w:ascii="Arial" w:hAnsi="Arial" w:cs="Arial"/>
          <w:sz w:val="22"/>
        </w:rPr>
        <w:t>l</w:t>
      </w:r>
      <w:r>
        <w:rPr>
          <w:rFonts w:ascii="Arial" w:hAnsi="Arial" w:cs="Arial"/>
          <w:sz w:val="22"/>
        </w:rPr>
        <w:t>t</w:t>
      </w:r>
      <w:ins w:id="536" w:author="Xueyang Li" w:date="2019-08-30T15:18:00Z">
        <w:r w:rsidR="005A69EF">
          <w:rPr>
            <w:rFonts w:ascii="Arial" w:hAnsi="Arial" w:cs="Arial"/>
            <w:sz w:val="22"/>
          </w:rPr>
          <w:t xml:space="preserve"> (</w:t>
        </w:r>
        <w:r w:rsidR="00B2458D">
          <w:rPr>
            <w:rFonts w:ascii="Arial" w:hAnsi="Arial" w:cs="Arial"/>
            <w:sz w:val="22"/>
          </w:rPr>
          <w:t xml:space="preserve">M = </w:t>
        </w:r>
      </w:ins>
      <w:ins w:id="537" w:author="Xueyang Li" w:date="2019-08-30T15:19:00Z">
        <w:r w:rsidR="00B2458D">
          <w:rPr>
            <w:rFonts w:ascii="Arial" w:hAnsi="Arial" w:cs="Arial"/>
            <w:sz w:val="22"/>
          </w:rPr>
          <w:t>3.61 and M = 2.48, p-value &lt; 0.0</w:t>
        </w:r>
      </w:ins>
      <w:ins w:id="538" w:author="Xueyang Li" w:date="2019-08-30T15:22:00Z">
        <w:r w:rsidR="00B2458D">
          <w:rPr>
            <w:rFonts w:ascii="Arial" w:hAnsi="Arial" w:cs="Arial"/>
            <w:sz w:val="22"/>
          </w:rPr>
          <w:t>0</w:t>
        </w:r>
      </w:ins>
      <w:ins w:id="539" w:author="Xueyang Li" w:date="2019-08-30T15:19:00Z">
        <w:r w:rsidR="00B2458D">
          <w:rPr>
            <w:rFonts w:ascii="Arial" w:hAnsi="Arial" w:cs="Arial"/>
            <w:sz w:val="22"/>
          </w:rPr>
          <w:t>1</w:t>
        </w:r>
      </w:ins>
      <w:ins w:id="540" w:author="Xueyang Li" w:date="2019-08-30T15:18:00Z">
        <w:r w:rsidR="005A69EF">
          <w:rPr>
            <w:rFonts w:ascii="Arial" w:hAnsi="Arial" w:cs="Arial"/>
            <w:sz w:val="22"/>
          </w:rPr>
          <w:t>)</w:t>
        </w:r>
      </w:ins>
      <w:r>
        <w:rPr>
          <w:rFonts w:ascii="Arial" w:hAnsi="Arial" w:cs="Arial"/>
          <w:sz w:val="22"/>
        </w:rPr>
        <w:t>.</w:t>
      </w:r>
      <w:r w:rsidRPr="000D4A26">
        <w:rPr>
          <w:rFonts w:ascii="Arial" w:hAnsi="Arial" w:cs="Arial"/>
          <w:sz w:val="22"/>
        </w:rPr>
        <w:t xml:space="preserve"> There was no difference between the male and female groups</w:t>
      </w:r>
      <w:r>
        <w:rPr>
          <w:rFonts w:ascii="Arial" w:hAnsi="Arial" w:cs="Arial"/>
          <w:sz w:val="22"/>
        </w:rPr>
        <w:t xml:space="preserve"> in</w:t>
      </w:r>
      <w:r w:rsidRPr="000D4A26">
        <w:rPr>
          <w:rFonts w:ascii="Arial" w:hAnsi="Arial" w:cs="Arial"/>
          <w:sz w:val="22"/>
        </w:rPr>
        <w:t xml:space="preserve"> the</w:t>
      </w:r>
      <w:r>
        <w:rPr>
          <w:rFonts w:ascii="Arial" w:hAnsi="Arial" w:cs="Arial"/>
          <w:sz w:val="22"/>
        </w:rPr>
        <w:t xml:space="preserve"> three</w:t>
      </w:r>
      <w:r w:rsidRPr="000D4A26">
        <w:rPr>
          <w:rFonts w:ascii="Arial" w:hAnsi="Arial" w:cs="Arial"/>
          <w:sz w:val="22"/>
        </w:rPr>
        <w:t xml:space="preserve"> conditions</w:t>
      </w:r>
      <w:ins w:id="541" w:author="Xueyang Li" w:date="2019-08-30T15:19:00Z">
        <w:r w:rsidR="00B2458D">
          <w:rPr>
            <w:rFonts w:ascii="Arial" w:hAnsi="Arial" w:cs="Arial"/>
            <w:sz w:val="22"/>
          </w:rPr>
          <w:t xml:space="preserve"> </w:t>
        </w:r>
      </w:ins>
      <w:ins w:id="542" w:author="Xueyang Li" w:date="2019-08-30T15:20:00Z">
        <w:r w:rsidR="00B2458D">
          <w:rPr>
            <w:rFonts w:ascii="Arial" w:hAnsi="Arial" w:cs="Arial"/>
            <w:sz w:val="22"/>
          </w:rPr>
          <w:t>(10 min: M_</w:t>
        </w:r>
        <w:r w:rsidR="00B2458D">
          <w:rPr>
            <w:rFonts w:ascii="Arial" w:hAnsi="Arial" w:cs="Arial" w:hint="eastAsia"/>
            <w:sz w:val="22"/>
          </w:rPr>
          <w:t>ma</w:t>
        </w:r>
        <w:r w:rsidR="00B2458D">
          <w:rPr>
            <w:rFonts w:ascii="Arial" w:hAnsi="Arial" w:cs="Arial"/>
            <w:sz w:val="22"/>
          </w:rPr>
          <w:t xml:space="preserve">le = </w:t>
        </w:r>
      </w:ins>
      <w:ins w:id="543" w:author="Xueyang Li" w:date="2019-08-30T15:21:00Z">
        <w:r w:rsidR="00B2458D">
          <w:rPr>
            <w:rFonts w:ascii="Arial" w:hAnsi="Arial" w:cs="Arial"/>
            <w:sz w:val="22"/>
          </w:rPr>
          <w:t xml:space="preserve">3.82, M_female = 3.39, p-value </w:t>
        </w:r>
      </w:ins>
      <w:ins w:id="544" w:author="Xueyang Li" w:date="2019-08-30T15:22:00Z">
        <w:r w:rsidR="00B2458D">
          <w:rPr>
            <w:rFonts w:ascii="Arial" w:hAnsi="Arial" w:cs="Arial"/>
            <w:sz w:val="22"/>
          </w:rPr>
          <w:t>&gt;</w:t>
        </w:r>
      </w:ins>
      <w:ins w:id="545" w:author="Xueyang Li" w:date="2019-08-30T15:23:00Z">
        <w:r w:rsidR="00B2458D">
          <w:rPr>
            <w:rFonts w:ascii="Arial" w:hAnsi="Arial" w:cs="Arial"/>
            <w:sz w:val="22"/>
          </w:rPr>
          <w:t xml:space="preserve"> 0.5</w:t>
        </w:r>
      </w:ins>
      <w:ins w:id="546" w:author="Xueyang Li" w:date="2019-08-30T15:31:00Z">
        <w:r w:rsidR="00EC58BF">
          <w:rPr>
            <w:rFonts w:ascii="Arial" w:hAnsi="Arial" w:cs="Arial"/>
            <w:sz w:val="22"/>
          </w:rPr>
          <w:t xml:space="preserve">; </w:t>
        </w:r>
      </w:ins>
      <w:ins w:id="547" w:author="Xueyang Li" w:date="2019-08-30T15:32:00Z">
        <w:r w:rsidR="00EC58BF">
          <w:rPr>
            <w:rFonts w:ascii="Arial" w:hAnsi="Arial" w:cs="Arial"/>
            <w:sz w:val="22"/>
          </w:rPr>
          <w:t>15 min: M_male</w:t>
        </w:r>
      </w:ins>
      <w:ins w:id="548" w:author="Xueyang Li" w:date="2019-08-30T16:03:00Z">
        <w:r w:rsidR="00364A0C">
          <w:rPr>
            <w:rFonts w:ascii="Arial" w:hAnsi="Arial" w:cs="Arial"/>
            <w:sz w:val="22"/>
          </w:rPr>
          <w:t xml:space="preserve"> </w:t>
        </w:r>
      </w:ins>
      <w:ins w:id="549" w:author="Xueyang Li" w:date="2019-08-30T15:32:00Z">
        <w:r w:rsidR="00EC58BF">
          <w:rPr>
            <w:rFonts w:ascii="Arial" w:hAnsi="Arial" w:cs="Arial"/>
            <w:sz w:val="22"/>
          </w:rPr>
          <w:t xml:space="preserve">= </w:t>
        </w:r>
        <w:r w:rsidR="00EC58BF" w:rsidRPr="00EC58BF">
          <w:rPr>
            <w:rFonts w:ascii="Arial" w:hAnsi="Arial" w:cs="Arial"/>
            <w:sz w:val="22"/>
          </w:rPr>
          <w:t>2.15</w:t>
        </w:r>
      </w:ins>
      <w:ins w:id="550" w:author="Xueyang Li" w:date="2019-08-30T15:33:00Z">
        <w:r w:rsidR="00EC58BF">
          <w:rPr>
            <w:rFonts w:ascii="Arial" w:hAnsi="Arial" w:cs="Arial"/>
            <w:sz w:val="22"/>
          </w:rPr>
          <w:t>, M_female =</w:t>
        </w:r>
      </w:ins>
      <w:ins w:id="551" w:author="Xueyang Li" w:date="2019-08-30T15:32:00Z">
        <w:r w:rsidR="00EC58BF" w:rsidRPr="00EC58BF">
          <w:rPr>
            <w:rFonts w:ascii="Arial" w:hAnsi="Arial" w:cs="Arial"/>
            <w:sz w:val="22"/>
          </w:rPr>
          <w:t xml:space="preserve"> 2.</w:t>
        </w:r>
      </w:ins>
      <w:ins w:id="552" w:author="Xueyang Li" w:date="2019-08-30T15:33:00Z">
        <w:r w:rsidR="00EC58BF">
          <w:rPr>
            <w:rFonts w:ascii="Arial" w:hAnsi="Arial" w:cs="Arial"/>
            <w:sz w:val="22"/>
          </w:rPr>
          <w:t>80, p-value &gt; 0.2;</w:t>
        </w:r>
      </w:ins>
      <w:ins w:id="553" w:author="Xueyang Li" w:date="2019-08-30T16:02:00Z">
        <w:r w:rsidR="00364A0C">
          <w:rPr>
            <w:rFonts w:ascii="Arial" w:hAnsi="Arial" w:cs="Arial"/>
            <w:sz w:val="22"/>
          </w:rPr>
          <w:t xml:space="preserve"> no time </w:t>
        </w:r>
      </w:ins>
      <w:ins w:id="554" w:author="Xueyang Li" w:date="2019-08-30T16:03:00Z">
        <w:r w:rsidR="00364A0C">
          <w:rPr>
            <w:rFonts w:ascii="Arial" w:hAnsi="Arial" w:cs="Arial"/>
            <w:sz w:val="22"/>
          </w:rPr>
          <w:t xml:space="preserve">limits: M_male = </w:t>
        </w:r>
      </w:ins>
      <w:ins w:id="555" w:author="Xueyang Li" w:date="2019-08-30T16:04:00Z">
        <w:r w:rsidR="00364A0C">
          <w:rPr>
            <w:rFonts w:ascii="Arial" w:hAnsi="Arial" w:cs="Arial"/>
            <w:sz w:val="22"/>
          </w:rPr>
          <w:t>1.17, M_female = 1, p-value &gt;0.4</w:t>
        </w:r>
      </w:ins>
      <w:ins w:id="556" w:author="Xueyang Li" w:date="2019-08-30T15:20:00Z">
        <w:r w:rsidR="00B2458D">
          <w:rPr>
            <w:rFonts w:ascii="Arial" w:hAnsi="Arial" w:cs="Arial"/>
            <w:sz w:val="22"/>
          </w:rPr>
          <w:t>)</w:t>
        </w:r>
      </w:ins>
      <w:r>
        <w:rPr>
          <w:rFonts w:ascii="Arial" w:hAnsi="Arial" w:cs="Arial"/>
          <w:sz w:val="22"/>
        </w:rPr>
        <w:t>.</w:t>
      </w:r>
    </w:p>
    <w:p w14:paraId="2534FA74" w14:textId="77777777" w:rsidR="00795DF3" w:rsidRDefault="00795DF3" w:rsidP="00795DF3">
      <w:pPr>
        <w:spacing w:line="360" w:lineRule="auto"/>
        <w:rPr>
          <w:rFonts w:ascii="Arial" w:hAnsi="Arial" w:cs="Arial"/>
          <w:sz w:val="22"/>
        </w:rPr>
      </w:pPr>
    </w:p>
    <w:p w14:paraId="7C78FA92" w14:textId="43140F01" w:rsidR="00795DF3" w:rsidRDefault="00795DF3" w:rsidP="00795DF3">
      <w:pPr>
        <w:spacing w:line="360" w:lineRule="auto"/>
        <w:rPr>
          <w:ins w:id="557" w:author="Xueyang Li" w:date="2019-08-30T16:19:00Z"/>
          <w:rFonts w:ascii="Arial" w:hAnsi="Arial" w:cs="Arial"/>
          <w:sz w:val="22"/>
        </w:rPr>
      </w:pPr>
      <w:r w:rsidRPr="00026AC1">
        <w:rPr>
          <w:rFonts w:ascii="Arial" w:hAnsi="Arial" w:cs="Arial"/>
          <w:sz w:val="22"/>
        </w:rPr>
        <w:lastRenderedPageBreak/>
        <w:t xml:space="preserve">Participants were also asked how </w:t>
      </w:r>
      <w:del w:id="558" w:author="Xueyang Li" w:date="2019-08-30T16:08:00Z">
        <w:r w:rsidR="004206C2" w:rsidDel="00364A0C">
          <w:rPr>
            <w:rFonts w:ascii="Arial" w:hAnsi="Arial" w:cs="Arial"/>
            <w:sz w:val="22"/>
          </w:rPr>
          <w:delText xml:space="preserve">much </w:delText>
        </w:r>
        <w:r w:rsidRPr="00026AC1" w:rsidDel="00364A0C">
          <w:rPr>
            <w:rFonts w:ascii="Arial" w:hAnsi="Arial" w:cs="Arial"/>
            <w:sz w:val="22"/>
          </w:rPr>
          <w:delText>confiden</w:delText>
        </w:r>
        <w:r w:rsidR="004206C2" w:rsidDel="00364A0C">
          <w:rPr>
            <w:rFonts w:ascii="Arial" w:hAnsi="Arial" w:cs="Arial"/>
            <w:sz w:val="22"/>
          </w:rPr>
          <w:delText>ce</w:delText>
        </w:r>
      </w:del>
      <w:ins w:id="559" w:author="Xueyang Li" w:date="2019-08-30T16:08:00Z">
        <w:r w:rsidR="00364A0C">
          <w:rPr>
            <w:rFonts w:ascii="Arial" w:hAnsi="Arial" w:cs="Arial"/>
            <w:sz w:val="22"/>
          </w:rPr>
          <w:t>confident</w:t>
        </w:r>
      </w:ins>
      <w:r w:rsidRPr="00026AC1">
        <w:rPr>
          <w:rFonts w:ascii="Arial" w:hAnsi="Arial" w:cs="Arial"/>
          <w:sz w:val="22"/>
        </w:rPr>
        <w:t xml:space="preserve"> they </w:t>
      </w:r>
      <w:del w:id="560" w:author="Xueyang Li" w:date="2019-08-30T16:08:00Z">
        <w:r w:rsidR="004206C2" w:rsidDel="00364A0C">
          <w:rPr>
            <w:rFonts w:ascii="Arial" w:hAnsi="Arial" w:cs="Arial"/>
            <w:sz w:val="22"/>
          </w:rPr>
          <w:delText>had</w:delText>
        </w:r>
        <w:r w:rsidRPr="00026AC1" w:rsidDel="00364A0C">
          <w:rPr>
            <w:rFonts w:ascii="Arial" w:hAnsi="Arial" w:cs="Arial"/>
            <w:sz w:val="22"/>
          </w:rPr>
          <w:delText xml:space="preserve"> </w:delText>
        </w:r>
      </w:del>
      <w:ins w:id="561" w:author="Xueyang Li" w:date="2019-08-30T16:08:00Z">
        <w:r w:rsidR="00364A0C">
          <w:rPr>
            <w:rFonts w:ascii="Arial" w:hAnsi="Arial" w:cs="Arial"/>
            <w:sz w:val="22"/>
          </w:rPr>
          <w:t>were</w:t>
        </w:r>
        <w:r w:rsidR="00364A0C" w:rsidRPr="00026AC1">
          <w:rPr>
            <w:rFonts w:ascii="Arial" w:hAnsi="Arial" w:cs="Arial"/>
            <w:sz w:val="22"/>
          </w:rPr>
          <w:t xml:space="preserve"> </w:t>
        </w:r>
      </w:ins>
      <w:r w:rsidRPr="00026AC1">
        <w:rPr>
          <w:rFonts w:ascii="Arial" w:hAnsi="Arial" w:cs="Arial"/>
          <w:sz w:val="22"/>
        </w:rPr>
        <w:t>to convince others if there was no time limit</w:t>
      </w:r>
      <w:r>
        <w:rPr>
          <w:rFonts w:ascii="Arial" w:hAnsi="Arial" w:cs="Arial"/>
          <w:sz w:val="22"/>
        </w:rPr>
        <w:t xml:space="preserve"> from “1” (very little)</w:t>
      </w:r>
      <w:r>
        <w:rPr>
          <w:rFonts w:ascii="Arial" w:hAnsi="Arial" w:cs="Arial" w:hint="eastAsia"/>
          <w:sz w:val="22"/>
        </w:rPr>
        <w:t xml:space="preserve"> </w:t>
      </w:r>
      <w:r>
        <w:rPr>
          <w:rFonts w:ascii="Arial" w:hAnsi="Arial" w:cs="Arial"/>
          <w:sz w:val="22"/>
        </w:rPr>
        <w:t>to “5” (very much).</w:t>
      </w:r>
      <w:r w:rsidRPr="00026AC1">
        <w:t xml:space="preserve"> </w:t>
      </w:r>
      <w:r w:rsidRPr="00026AC1">
        <w:rPr>
          <w:rFonts w:ascii="Arial" w:hAnsi="Arial" w:cs="Arial"/>
          <w:sz w:val="22"/>
        </w:rPr>
        <w:t xml:space="preserve">Participants </w:t>
      </w:r>
      <w:r>
        <w:rPr>
          <w:rFonts w:ascii="Arial" w:hAnsi="Arial" w:cs="Arial"/>
          <w:sz w:val="22"/>
        </w:rPr>
        <w:t>in</w:t>
      </w:r>
      <w:r w:rsidRPr="00026AC1">
        <w:rPr>
          <w:rFonts w:ascii="Arial" w:hAnsi="Arial" w:cs="Arial"/>
          <w:sz w:val="22"/>
        </w:rPr>
        <w:t xml:space="preserve"> high time </w:t>
      </w:r>
      <w:r>
        <w:rPr>
          <w:rFonts w:ascii="Arial" w:hAnsi="Arial" w:cs="Arial"/>
          <w:sz w:val="22"/>
        </w:rPr>
        <w:t>pressure</w:t>
      </w:r>
      <w:r w:rsidRPr="00026AC1">
        <w:rPr>
          <w:rFonts w:ascii="Arial" w:hAnsi="Arial" w:cs="Arial"/>
          <w:sz w:val="22"/>
        </w:rPr>
        <w:t xml:space="preserve"> conditions showed </w:t>
      </w:r>
      <w:ins w:id="562" w:author="Xueyang Li" w:date="2019-08-30T17:25:00Z">
        <w:r w:rsidR="00C30F95">
          <w:rPr>
            <w:rFonts w:ascii="Arial" w:hAnsi="Arial" w:cs="Arial"/>
            <w:sz w:val="22"/>
          </w:rPr>
          <w:t xml:space="preserve">significantly </w:t>
        </w:r>
      </w:ins>
      <w:r w:rsidRPr="00026AC1">
        <w:rPr>
          <w:rFonts w:ascii="Arial" w:hAnsi="Arial" w:cs="Arial"/>
          <w:sz w:val="22"/>
        </w:rPr>
        <w:t>greater confidence</w:t>
      </w:r>
      <w:r>
        <w:rPr>
          <w:rFonts w:ascii="Arial" w:hAnsi="Arial" w:cs="Arial"/>
          <w:sz w:val="22"/>
        </w:rPr>
        <w:t xml:space="preserve"> (M = 3.</w:t>
      </w:r>
      <w:ins w:id="563" w:author="Xueyang Li" w:date="2019-08-30T16:56:00Z">
        <w:r w:rsidR="009D18E1">
          <w:rPr>
            <w:rFonts w:ascii="Arial" w:hAnsi="Arial" w:cs="Arial"/>
            <w:sz w:val="22"/>
          </w:rPr>
          <w:t>83</w:t>
        </w:r>
      </w:ins>
      <w:del w:id="564" w:author="Xueyang Li" w:date="2019-08-30T16:56:00Z">
        <w:r w:rsidDel="009D18E1">
          <w:rPr>
            <w:rFonts w:ascii="Arial" w:hAnsi="Arial" w:cs="Arial"/>
            <w:sz w:val="22"/>
          </w:rPr>
          <w:delText>97</w:delText>
        </w:r>
      </w:del>
      <w:r>
        <w:rPr>
          <w:rFonts w:ascii="Arial" w:hAnsi="Arial" w:cs="Arial"/>
          <w:sz w:val="22"/>
        </w:rPr>
        <w:t>)</w:t>
      </w:r>
      <w:r w:rsidRPr="00026AC1">
        <w:rPr>
          <w:rFonts w:ascii="Arial" w:hAnsi="Arial" w:cs="Arial"/>
          <w:sz w:val="22"/>
        </w:rPr>
        <w:t xml:space="preserve"> than those who were under low time </w:t>
      </w:r>
      <w:r>
        <w:rPr>
          <w:rFonts w:ascii="Arial" w:hAnsi="Arial" w:cs="Arial"/>
          <w:sz w:val="22"/>
        </w:rPr>
        <w:t>pressure</w:t>
      </w:r>
      <w:r w:rsidRPr="00026AC1">
        <w:rPr>
          <w:rFonts w:ascii="Arial" w:hAnsi="Arial" w:cs="Arial"/>
          <w:sz w:val="22"/>
        </w:rPr>
        <w:t xml:space="preserve"> conditions</w:t>
      </w:r>
      <w:r>
        <w:rPr>
          <w:rFonts w:ascii="Arial" w:hAnsi="Arial" w:cs="Arial"/>
          <w:sz w:val="22"/>
        </w:rPr>
        <w:t xml:space="preserve"> (M = </w:t>
      </w:r>
      <w:ins w:id="565" w:author="Xueyang Li" w:date="2019-08-30T16:57:00Z">
        <w:r w:rsidR="009D18E1">
          <w:rPr>
            <w:rFonts w:ascii="Arial" w:hAnsi="Arial" w:cs="Arial"/>
            <w:sz w:val="22"/>
          </w:rPr>
          <w:t>2.67</w:t>
        </w:r>
      </w:ins>
      <w:del w:id="566" w:author="Xueyang Li" w:date="2019-08-30T16:57:00Z">
        <w:r w:rsidDel="009D18E1">
          <w:rPr>
            <w:rFonts w:ascii="Arial" w:hAnsi="Arial" w:cs="Arial"/>
            <w:sz w:val="22"/>
          </w:rPr>
          <w:delText>3.33</w:delText>
        </w:r>
      </w:del>
      <w:r>
        <w:rPr>
          <w:rFonts w:ascii="Arial" w:hAnsi="Arial" w:cs="Arial"/>
          <w:sz w:val="22"/>
        </w:rPr>
        <w:t>)</w:t>
      </w:r>
      <w:r w:rsidRPr="00026AC1">
        <w:rPr>
          <w:rFonts w:ascii="Arial" w:hAnsi="Arial" w:cs="Arial"/>
          <w:sz w:val="22"/>
        </w:rPr>
        <w:t xml:space="preserve"> and without time stress conditions</w:t>
      </w:r>
      <w:r>
        <w:rPr>
          <w:rFonts w:ascii="Arial" w:hAnsi="Arial" w:cs="Arial"/>
          <w:sz w:val="22"/>
        </w:rPr>
        <w:t xml:space="preserve"> (M</w:t>
      </w:r>
      <w:ins w:id="567" w:author="Xueyang Li" w:date="2019-08-30T16:57:00Z">
        <w:r w:rsidR="009D18E1">
          <w:rPr>
            <w:rFonts w:ascii="Arial" w:hAnsi="Arial" w:cs="Arial"/>
            <w:sz w:val="22"/>
          </w:rPr>
          <w:t xml:space="preserve"> </w:t>
        </w:r>
      </w:ins>
      <w:r>
        <w:rPr>
          <w:rFonts w:ascii="Arial" w:hAnsi="Arial" w:cs="Arial"/>
          <w:sz w:val="22"/>
        </w:rPr>
        <w:t>=</w:t>
      </w:r>
      <w:ins w:id="568" w:author="Xueyang Li" w:date="2019-08-30T16:57:00Z">
        <w:r w:rsidR="009D18E1">
          <w:rPr>
            <w:rFonts w:ascii="Arial" w:hAnsi="Arial" w:cs="Arial"/>
            <w:sz w:val="22"/>
          </w:rPr>
          <w:t xml:space="preserve"> </w:t>
        </w:r>
      </w:ins>
      <w:r>
        <w:rPr>
          <w:rFonts w:ascii="Arial" w:hAnsi="Arial" w:cs="Arial"/>
          <w:sz w:val="22"/>
        </w:rPr>
        <w:t>2.</w:t>
      </w:r>
      <w:del w:id="569" w:author="Xueyang Li" w:date="2019-08-30T16:57:00Z">
        <w:r w:rsidDel="009D18E1">
          <w:rPr>
            <w:rFonts w:ascii="Arial" w:hAnsi="Arial" w:cs="Arial"/>
            <w:sz w:val="22"/>
          </w:rPr>
          <w:delText>13</w:delText>
        </w:r>
      </w:del>
      <w:ins w:id="570" w:author="Xueyang Li" w:date="2019-08-30T16:57:00Z">
        <w:r w:rsidR="009D18E1">
          <w:rPr>
            <w:rFonts w:ascii="Arial" w:hAnsi="Arial" w:cs="Arial"/>
            <w:sz w:val="22"/>
          </w:rPr>
          <w:t>1</w:t>
        </w:r>
      </w:ins>
      <w:ins w:id="571" w:author="Xueyang Li" w:date="2019-08-30T16:58:00Z">
        <w:r w:rsidR="003E4298">
          <w:rPr>
            <w:rFonts w:ascii="Arial" w:hAnsi="Arial" w:cs="Arial"/>
            <w:sz w:val="22"/>
          </w:rPr>
          <w:t>7</w:t>
        </w:r>
      </w:ins>
      <w:r>
        <w:rPr>
          <w:rFonts w:ascii="Arial" w:hAnsi="Arial" w:cs="Arial"/>
          <w:sz w:val="22"/>
        </w:rPr>
        <w:t>) to convince other members in their groups</w:t>
      </w:r>
      <w:ins w:id="572" w:author="Xueyang Li" w:date="2019-08-30T16:58:00Z">
        <w:r w:rsidR="003E4298">
          <w:rPr>
            <w:rFonts w:ascii="Arial" w:hAnsi="Arial" w:cs="Arial"/>
            <w:sz w:val="22"/>
          </w:rPr>
          <w:t xml:space="preserve"> (p-value &lt; 0.0</w:t>
        </w:r>
      </w:ins>
      <w:ins w:id="573" w:author="Xueyang Li" w:date="2019-08-30T17:25:00Z">
        <w:r w:rsidR="00C30F95">
          <w:rPr>
            <w:rFonts w:ascii="Arial" w:hAnsi="Arial" w:cs="Arial"/>
            <w:sz w:val="22"/>
          </w:rPr>
          <w:t>01</w:t>
        </w:r>
      </w:ins>
      <w:ins w:id="574" w:author="Xueyang Li" w:date="2019-08-30T16:58:00Z">
        <w:r w:rsidR="003E4298">
          <w:rPr>
            <w:rFonts w:ascii="Arial" w:hAnsi="Arial" w:cs="Arial"/>
            <w:sz w:val="22"/>
          </w:rPr>
          <w:t>)</w:t>
        </w:r>
      </w:ins>
      <w:r w:rsidRPr="00026AC1">
        <w:rPr>
          <w:rFonts w:ascii="Arial" w:hAnsi="Arial" w:cs="Arial"/>
          <w:sz w:val="22"/>
        </w:rPr>
        <w:t>.</w:t>
      </w:r>
    </w:p>
    <w:p w14:paraId="5A60E3A5" w14:textId="3BB84A29" w:rsidR="00DB30D3" w:rsidRDefault="00C30F95" w:rsidP="00DB30D3">
      <w:pPr>
        <w:spacing w:line="360" w:lineRule="auto"/>
        <w:jc w:val="center"/>
        <w:rPr>
          <w:rFonts w:ascii="Arial" w:hAnsi="Arial" w:cs="Arial" w:hint="eastAsia"/>
          <w:sz w:val="22"/>
        </w:rPr>
        <w:pPrChange w:id="575" w:author="Xueyang Li" w:date="2019-08-30T16:20:00Z">
          <w:pPr>
            <w:spacing w:line="360" w:lineRule="auto"/>
          </w:pPr>
        </w:pPrChange>
      </w:pPr>
      <w:ins w:id="576" w:author="Xueyang Li" w:date="2019-08-30T17:24:00Z">
        <w:r>
          <w:rPr>
            <w:rFonts w:ascii="Arial" w:hAnsi="Arial" w:cs="Arial" w:hint="eastAsia"/>
            <w:noProof/>
            <w:sz w:val="22"/>
          </w:rPr>
          <w:drawing>
            <wp:inline distT="0" distB="0" distL="0" distR="0" wp14:anchorId="2801ECA6" wp14:editId="63161025">
              <wp:extent cx="4184650" cy="3629025"/>
              <wp:effectExtent l="0" t="0" r="6350" b="9525"/>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png"/>
                      <pic:cNvPicPr/>
                    </pic:nvPicPr>
                    <pic:blipFill>
                      <a:blip r:embed="rId14"/>
                      <a:stretch>
                        <a:fillRect/>
                      </a:stretch>
                    </pic:blipFill>
                    <pic:spPr>
                      <a:xfrm>
                        <a:off x="0" y="0"/>
                        <a:ext cx="4185238" cy="3629535"/>
                      </a:xfrm>
                      <a:prstGeom prst="rect">
                        <a:avLst/>
                      </a:prstGeom>
                    </pic:spPr>
                  </pic:pic>
                </a:graphicData>
              </a:graphic>
            </wp:inline>
          </w:drawing>
        </w:r>
      </w:ins>
    </w:p>
    <w:p w14:paraId="4831A95A" w14:textId="3652FD1C" w:rsidR="00795DF3" w:rsidRDefault="00DB30D3" w:rsidP="00DB30D3">
      <w:pPr>
        <w:spacing w:line="360" w:lineRule="auto"/>
        <w:jc w:val="center"/>
        <w:rPr>
          <w:ins w:id="577" w:author="Xueyang Li" w:date="2019-08-30T16:21:00Z"/>
          <w:rFonts w:ascii="Arial" w:hAnsi="Arial" w:cs="Arial"/>
          <w:sz w:val="22"/>
        </w:rPr>
      </w:pPr>
      <w:ins w:id="578" w:author="Xueyang Li" w:date="2019-08-30T16:20:00Z">
        <w:r>
          <w:rPr>
            <w:rFonts w:ascii="Arial" w:hAnsi="Arial" w:cs="Arial" w:hint="eastAsia"/>
            <w:sz w:val="22"/>
          </w:rPr>
          <w:t>F</w:t>
        </w:r>
        <w:r>
          <w:rPr>
            <w:rFonts w:ascii="Arial" w:hAnsi="Arial" w:cs="Arial"/>
            <w:sz w:val="22"/>
          </w:rPr>
          <w:t xml:space="preserve">igure 1 </w:t>
        </w:r>
      </w:ins>
      <w:ins w:id="579" w:author="Xueyang Li" w:date="2019-08-30T16:21:00Z">
        <w:r>
          <w:rPr>
            <w:rFonts w:ascii="Arial" w:hAnsi="Arial" w:cs="Arial"/>
            <w:sz w:val="22"/>
          </w:rPr>
          <w:t xml:space="preserve"> Boxplot of </w:t>
        </w:r>
      </w:ins>
      <w:ins w:id="580" w:author="Xueyang Li" w:date="2019-08-30T16:22:00Z">
        <w:r>
          <w:rPr>
            <w:rFonts w:ascii="Arial" w:hAnsi="Arial" w:cs="Arial"/>
            <w:sz w:val="22"/>
          </w:rPr>
          <w:t>c</w:t>
        </w:r>
      </w:ins>
      <w:ins w:id="581" w:author="Xueyang Li" w:date="2019-08-30T16:21:00Z">
        <w:r>
          <w:rPr>
            <w:rFonts w:ascii="Arial" w:hAnsi="Arial" w:cs="Arial"/>
            <w:sz w:val="22"/>
          </w:rPr>
          <w:t xml:space="preserve">onfidence to convince other members </w:t>
        </w:r>
      </w:ins>
      <w:ins w:id="582" w:author="Xueyang Li" w:date="2019-08-30T17:13:00Z">
        <w:r w:rsidR="002E5950">
          <w:rPr>
            <w:rFonts w:ascii="Arial" w:hAnsi="Arial" w:cs="Arial"/>
            <w:sz w:val="22"/>
          </w:rPr>
          <w:t>in</w:t>
        </w:r>
      </w:ins>
      <w:ins w:id="583" w:author="Xueyang Li" w:date="2019-08-30T16:21:00Z">
        <w:r>
          <w:rPr>
            <w:rFonts w:ascii="Arial" w:hAnsi="Arial" w:cs="Arial"/>
            <w:sz w:val="22"/>
          </w:rPr>
          <w:t xml:space="preserve"> </w:t>
        </w:r>
      </w:ins>
      <w:ins w:id="584" w:author="Xueyang Li" w:date="2019-08-30T17:13:00Z">
        <w:r w:rsidR="002A6372">
          <w:rPr>
            <w:rFonts w:ascii="Arial" w:hAnsi="Arial" w:cs="Arial"/>
            <w:sz w:val="22"/>
          </w:rPr>
          <w:t>different time pressure</w:t>
        </w:r>
      </w:ins>
    </w:p>
    <w:p w14:paraId="1F4FAFC6" w14:textId="77777777" w:rsidR="00DB30D3" w:rsidRPr="00026AC1" w:rsidRDefault="00DB30D3" w:rsidP="00DB30D3">
      <w:pPr>
        <w:spacing w:line="360" w:lineRule="auto"/>
        <w:jc w:val="center"/>
        <w:rPr>
          <w:rFonts w:ascii="Arial" w:hAnsi="Arial" w:cs="Arial"/>
          <w:sz w:val="22"/>
        </w:rPr>
        <w:pPrChange w:id="585" w:author="Xueyang Li" w:date="2019-08-30T16:21:00Z">
          <w:pPr>
            <w:spacing w:line="360" w:lineRule="auto"/>
          </w:pPr>
        </w:pPrChange>
      </w:pPr>
    </w:p>
    <w:p w14:paraId="343AB458" w14:textId="77777777" w:rsidR="00795DF3" w:rsidRPr="00795DF3" w:rsidRDefault="00795DF3">
      <w:pPr>
        <w:pStyle w:val="2"/>
        <w:pPrChange w:id="586" w:author="hina qureshi" w:date="2019-08-27T23:15:00Z">
          <w:pPr>
            <w:spacing w:line="360" w:lineRule="auto"/>
          </w:pPr>
        </w:pPrChange>
      </w:pPr>
      <w:bookmarkStart w:id="587" w:name="_Toc18005623"/>
      <w:r w:rsidRPr="00795DF3">
        <w:t>Hypotheses testing</w:t>
      </w:r>
      <w:bookmarkEnd w:id="587"/>
    </w:p>
    <w:p w14:paraId="4B2554DB" w14:textId="77777777" w:rsidR="00795DF3" w:rsidRDefault="00795DF3" w:rsidP="00795DF3">
      <w:pPr>
        <w:spacing w:line="360" w:lineRule="auto"/>
        <w:rPr>
          <w:rFonts w:ascii="Arial" w:hAnsi="Arial" w:cs="Arial"/>
          <w:sz w:val="22"/>
        </w:rPr>
      </w:pPr>
      <w:r w:rsidRPr="00F24731">
        <w:rPr>
          <w:rFonts w:ascii="Arial" w:hAnsi="Arial" w:cs="Arial"/>
          <w:sz w:val="22"/>
        </w:rPr>
        <w:t>According to the AFM model, the outcome of a decision often depends on the content of the discussion</w:t>
      </w:r>
      <w:r>
        <w:rPr>
          <w:rFonts w:ascii="Arial" w:hAnsi="Arial" w:cs="Arial"/>
          <w:sz w:val="22"/>
        </w:rPr>
        <w:t xml:space="preserve"> (</w:t>
      </w:r>
      <w:bookmarkStart w:id="588" w:name="_Hlk17665139"/>
      <w:r>
        <w:rPr>
          <w:rFonts w:ascii="Arial" w:hAnsi="Arial" w:cs="Arial"/>
          <w:sz w:val="22"/>
        </w:rPr>
        <w:t>Karau and Kelly, 1997</w:t>
      </w:r>
      <w:bookmarkEnd w:id="588"/>
      <w:r>
        <w:rPr>
          <w:rFonts w:ascii="Arial" w:hAnsi="Arial" w:cs="Arial"/>
          <w:sz w:val="22"/>
        </w:rPr>
        <w:t>)</w:t>
      </w:r>
      <w:r w:rsidRPr="00F24731">
        <w:rPr>
          <w:rFonts w:ascii="Arial" w:hAnsi="Arial" w:cs="Arial"/>
          <w:sz w:val="22"/>
        </w:rPr>
        <w:t>.</w:t>
      </w:r>
      <w:r w:rsidRPr="00506273">
        <w:rPr>
          <w:rFonts w:ascii="Arial" w:hAnsi="Arial" w:cs="Arial"/>
          <w:sz w:val="22"/>
        </w:rPr>
        <w:t xml:space="preserve"> Therefore, we present</w:t>
      </w:r>
      <w:r>
        <w:rPr>
          <w:rFonts w:ascii="Arial" w:hAnsi="Arial" w:cs="Arial"/>
          <w:sz w:val="22"/>
        </w:rPr>
        <w:t xml:space="preserve"> the</w:t>
      </w:r>
      <w:r w:rsidRPr="00506273">
        <w:rPr>
          <w:rFonts w:ascii="Arial" w:hAnsi="Arial" w:cs="Arial"/>
          <w:sz w:val="22"/>
        </w:rPr>
        <w:t xml:space="preserve"> findings related to </w:t>
      </w:r>
      <w:r>
        <w:rPr>
          <w:rFonts w:ascii="Arial" w:hAnsi="Arial" w:cs="Arial"/>
          <w:sz w:val="22"/>
        </w:rPr>
        <w:t>hypotheses</w:t>
      </w:r>
      <w:r w:rsidRPr="00506273">
        <w:rPr>
          <w:rFonts w:ascii="Arial" w:hAnsi="Arial" w:cs="Arial"/>
          <w:sz w:val="22"/>
        </w:rPr>
        <w:t xml:space="preserve"> before the outcome of decision</w:t>
      </w:r>
      <w:r>
        <w:rPr>
          <w:rFonts w:ascii="Arial" w:hAnsi="Arial" w:cs="Arial"/>
          <w:sz w:val="22"/>
        </w:rPr>
        <w:t>s</w:t>
      </w:r>
      <w:r w:rsidRPr="00506273">
        <w:rPr>
          <w:rFonts w:ascii="Arial" w:hAnsi="Arial" w:cs="Arial"/>
          <w:sz w:val="22"/>
        </w:rPr>
        <w:t>.</w:t>
      </w:r>
    </w:p>
    <w:p w14:paraId="72353AEF" w14:textId="77777777" w:rsidR="00795DF3" w:rsidRDefault="00795DF3" w:rsidP="00795DF3">
      <w:pPr>
        <w:spacing w:line="360" w:lineRule="auto"/>
      </w:pPr>
    </w:p>
    <w:p w14:paraId="7F22D9CF" w14:textId="690E9583" w:rsidR="00795DF3" w:rsidRPr="0022661A" w:rsidRDefault="00795DF3">
      <w:pPr>
        <w:pStyle w:val="3"/>
        <w:pPrChange w:id="589" w:author="hina qureshi" w:date="2019-08-27T23:15:00Z">
          <w:pPr>
            <w:spacing w:line="360" w:lineRule="auto"/>
          </w:pPr>
        </w:pPrChange>
      </w:pPr>
      <w:bookmarkStart w:id="590" w:name="_Toc18005624"/>
      <w:r w:rsidRPr="0022661A">
        <w:t>Hypothesis 1: Groupthink is more likely to happen under time pressure</w:t>
      </w:r>
      <w:r w:rsidRPr="0022661A">
        <w:rPr>
          <w:rFonts w:hint="eastAsia"/>
        </w:rPr>
        <w:t xml:space="preserve"> (leader, established procedure,</w:t>
      </w:r>
      <w:r w:rsidR="00634C3F">
        <w:t xml:space="preserve"> cohesion and</w:t>
      </w:r>
      <w:r w:rsidRPr="0022661A">
        <w:rPr>
          <w:rFonts w:hint="eastAsia"/>
        </w:rPr>
        <w:t xml:space="preserve"> confidence to find alternative solution)</w:t>
      </w:r>
      <w:bookmarkEnd w:id="590"/>
    </w:p>
    <w:p w14:paraId="770AC51E" w14:textId="77777777" w:rsidR="00795DF3" w:rsidRDefault="00795DF3" w:rsidP="00795DF3">
      <w:pPr>
        <w:spacing w:line="360" w:lineRule="auto"/>
        <w:rPr>
          <w:rFonts w:ascii="Arial" w:hAnsi="Arial" w:cs="Arial"/>
          <w:sz w:val="22"/>
        </w:rPr>
      </w:pPr>
    </w:p>
    <w:p w14:paraId="733917E4" w14:textId="680126F6" w:rsidR="00795DF3" w:rsidRDefault="00795DF3" w:rsidP="00795DF3">
      <w:pPr>
        <w:spacing w:line="360" w:lineRule="auto"/>
        <w:rPr>
          <w:rFonts w:ascii="Arial" w:hAnsi="Arial" w:cs="Arial"/>
          <w:sz w:val="22"/>
        </w:rPr>
      </w:pPr>
      <w:r w:rsidRPr="009F41F9">
        <w:rPr>
          <w:rFonts w:ascii="Arial" w:hAnsi="Arial" w:cs="Arial"/>
          <w:sz w:val="22"/>
        </w:rPr>
        <w:t>We judged whether</w:t>
      </w:r>
      <w:r w:rsidR="008F757D">
        <w:rPr>
          <w:rFonts w:ascii="Arial" w:hAnsi="Arial" w:cs="Arial"/>
          <w:sz w:val="22"/>
        </w:rPr>
        <w:t xml:space="preserve"> groupthink occurred in</w:t>
      </w:r>
      <w:r w:rsidRPr="009F41F9">
        <w:rPr>
          <w:rFonts w:ascii="Arial" w:hAnsi="Arial" w:cs="Arial"/>
          <w:sz w:val="22"/>
        </w:rPr>
        <w:t xml:space="preserve"> </w:t>
      </w:r>
      <w:r>
        <w:rPr>
          <w:rFonts w:ascii="Arial" w:hAnsi="Arial" w:cs="Arial"/>
          <w:sz w:val="22"/>
        </w:rPr>
        <w:t>a</w:t>
      </w:r>
      <w:r w:rsidRPr="009F41F9">
        <w:rPr>
          <w:rFonts w:ascii="Arial" w:hAnsi="Arial" w:cs="Arial"/>
          <w:sz w:val="22"/>
        </w:rPr>
        <w:t xml:space="preserve"> group discussion process based on the five antecedents of Janis' groupthink model. First, after the discussion began, the </w:t>
      </w:r>
      <w:r w:rsidRPr="009F41F9">
        <w:rPr>
          <w:rFonts w:ascii="Arial" w:hAnsi="Arial" w:cs="Arial"/>
          <w:sz w:val="22"/>
        </w:rPr>
        <w:lastRenderedPageBreak/>
        <w:t xml:space="preserve">researchers no longer intervened, </w:t>
      </w:r>
      <w:r>
        <w:rPr>
          <w:rFonts w:ascii="Arial" w:hAnsi="Arial" w:cs="Arial"/>
          <w:sz w:val="22"/>
        </w:rPr>
        <w:t xml:space="preserve">so </w:t>
      </w:r>
      <w:r w:rsidRPr="009F41F9">
        <w:rPr>
          <w:rFonts w:ascii="Arial" w:hAnsi="Arial" w:cs="Arial"/>
          <w:sz w:val="22"/>
        </w:rPr>
        <w:t>the group was free to discuss,</w:t>
      </w:r>
      <w:r>
        <w:rPr>
          <w:rFonts w:ascii="Arial" w:hAnsi="Arial" w:cs="Arial"/>
          <w:sz w:val="22"/>
        </w:rPr>
        <w:t xml:space="preserve"> which means</w:t>
      </w:r>
      <w:r w:rsidRPr="009F41F9">
        <w:rPr>
          <w:rFonts w:ascii="Arial" w:hAnsi="Arial" w:cs="Arial"/>
          <w:sz w:val="22"/>
        </w:rPr>
        <w:t xml:space="preserve"> the discussion process was completely isolated, and there was no interference from the outside world.</w:t>
      </w:r>
      <w:r w:rsidRPr="009F41F9">
        <w:t xml:space="preserve"> </w:t>
      </w:r>
      <w:r w:rsidRPr="009F41F9">
        <w:rPr>
          <w:rFonts w:ascii="Arial" w:hAnsi="Arial" w:cs="Arial"/>
          <w:sz w:val="22"/>
        </w:rPr>
        <w:t>Second, the questionnaire data showed that 83.33% (10/12) of the groups under time pressure reported that leaders emerged during the discussion, while only 50% (2/4) of the teams without time pressure claimed that the leader appeared.</w:t>
      </w:r>
      <w:r w:rsidRPr="00D63567">
        <w:rPr>
          <w:rFonts w:ascii="Arial" w:hAnsi="Arial" w:cs="Arial"/>
          <w:sz w:val="22"/>
        </w:rPr>
        <w:t xml:space="preserve"> </w:t>
      </w:r>
      <w:r w:rsidR="00D63567" w:rsidRPr="00D63567">
        <w:rPr>
          <w:rFonts w:ascii="Arial" w:hAnsi="Arial" w:cs="Arial"/>
          <w:sz w:val="22"/>
        </w:rPr>
        <w:t>According to the questionnaire data, these leaders either ha</w:t>
      </w:r>
      <w:r w:rsidR="00D63567">
        <w:rPr>
          <w:rFonts w:ascii="Arial" w:hAnsi="Arial" w:cs="Arial" w:hint="eastAsia"/>
          <w:sz w:val="22"/>
        </w:rPr>
        <w:t>d</w:t>
      </w:r>
      <w:r w:rsidR="00D63567" w:rsidRPr="00D63567">
        <w:rPr>
          <w:rFonts w:ascii="Arial" w:hAnsi="Arial" w:cs="Arial"/>
          <w:sz w:val="22"/>
        </w:rPr>
        <w:t xml:space="preserve"> a great influence on the team's views or dominate the team's decision-making process.</w:t>
      </w:r>
      <w:r w:rsidR="00D63567">
        <w:rPr>
          <w:rFonts w:ascii="Arial" w:hAnsi="Arial" w:cs="Arial"/>
          <w:sz w:val="22"/>
        </w:rPr>
        <w:t xml:space="preserve"> </w:t>
      </w:r>
      <w:r w:rsidR="00D63567" w:rsidRPr="00D63567">
        <w:rPr>
          <w:rFonts w:ascii="Arial" w:hAnsi="Arial" w:cs="Arial"/>
          <w:sz w:val="22"/>
        </w:rPr>
        <w:t>The distribution of the two modes of influence show</w:t>
      </w:r>
      <w:r w:rsidR="00D63567">
        <w:rPr>
          <w:rFonts w:ascii="Arial" w:hAnsi="Arial" w:cs="Arial" w:hint="eastAsia"/>
          <w:sz w:val="22"/>
        </w:rPr>
        <w:t>ed</w:t>
      </w:r>
      <w:r w:rsidR="00D63567" w:rsidRPr="00D63567">
        <w:rPr>
          <w:rFonts w:ascii="Arial" w:hAnsi="Arial" w:cs="Arial"/>
          <w:sz w:val="22"/>
        </w:rPr>
        <w:t xml:space="preserve"> no significant difference in the data. </w:t>
      </w:r>
      <w:r w:rsidRPr="00925D07">
        <w:rPr>
          <w:rFonts w:ascii="Arial" w:hAnsi="Arial" w:cs="Arial"/>
          <w:sz w:val="22"/>
        </w:rPr>
        <w:t xml:space="preserve">At the same time, three-quarters of the </w:t>
      </w:r>
      <w:r>
        <w:rPr>
          <w:rFonts w:ascii="Arial" w:hAnsi="Arial" w:cs="Arial"/>
          <w:sz w:val="22"/>
        </w:rPr>
        <w:t>group</w:t>
      </w:r>
      <w:r w:rsidRPr="00925D07">
        <w:rPr>
          <w:rFonts w:ascii="Arial" w:hAnsi="Arial" w:cs="Arial"/>
          <w:sz w:val="22"/>
        </w:rPr>
        <w:t xml:space="preserve">s lacked effective rules or procedures to search and evaluate information during the discussion. We set up a question in the questionnaire </w:t>
      </w:r>
      <w:r>
        <w:rPr>
          <w:rFonts w:ascii="Arial" w:hAnsi="Arial" w:cs="Arial"/>
          <w:sz w:val="22"/>
        </w:rPr>
        <w:t>that asked</w:t>
      </w:r>
      <w:r w:rsidRPr="00925D07">
        <w:rPr>
          <w:rFonts w:ascii="Arial" w:hAnsi="Arial" w:cs="Arial"/>
          <w:sz w:val="22"/>
        </w:rPr>
        <w:t xml:space="preserve"> </w:t>
      </w:r>
      <w:r>
        <w:rPr>
          <w:rFonts w:ascii="Arial" w:hAnsi="Arial" w:cs="Arial" w:hint="eastAsia"/>
          <w:sz w:val="22"/>
        </w:rPr>
        <w:t>“</w:t>
      </w:r>
      <w:r>
        <w:rPr>
          <w:rFonts w:ascii="Arial" w:hAnsi="Arial" w:cs="Arial" w:hint="eastAsia"/>
          <w:sz w:val="22"/>
        </w:rPr>
        <w:t>To</w:t>
      </w:r>
      <w:r>
        <w:rPr>
          <w:rFonts w:ascii="Arial" w:hAnsi="Arial" w:cs="Arial"/>
          <w:sz w:val="22"/>
        </w:rPr>
        <w:t xml:space="preserve"> </w:t>
      </w:r>
      <w:r w:rsidRPr="00925D07">
        <w:rPr>
          <w:rFonts w:ascii="Arial" w:hAnsi="Arial" w:cs="Arial"/>
          <w:sz w:val="22"/>
        </w:rPr>
        <w:t xml:space="preserve">what extent do you think there is strong cohesion among </w:t>
      </w:r>
      <w:r>
        <w:rPr>
          <w:rFonts w:ascii="Arial" w:hAnsi="Arial" w:cs="Arial"/>
          <w:sz w:val="22"/>
        </w:rPr>
        <w:t>your group</w:t>
      </w:r>
      <w:r w:rsidRPr="00925D07">
        <w:rPr>
          <w:rFonts w:ascii="Arial" w:hAnsi="Arial" w:cs="Arial"/>
          <w:sz w:val="22"/>
        </w:rPr>
        <w:t xml:space="preserve"> members?</w:t>
      </w:r>
      <w:r>
        <w:rPr>
          <w:rFonts w:ascii="Arial" w:hAnsi="Arial" w:cs="Arial" w:hint="eastAsia"/>
          <w:sz w:val="22"/>
        </w:rPr>
        <w:t>”</w:t>
      </w:r>
      <w:r>
        <w:rPr>
          <w:rFonts w:ascii="Arial" w:hAnsi="Arial" w:cs="Arial"/>
          <w:sz w:val="22"/>
        </w:rPr>
        <w:t xml:space="preserve"> from “1” to “5” (“1” for the weakest cohesion and “5” for the strongest cohesion).</w:t>
      </w:r>
      <w:r w:rsidRPr="0034330D">
        <w:t xml:space="preserve"> </w:t>
      </w:r>
      <w:r w:rsidRPr="0034330D">
        <w:rPr>
          <w:rFonts w:ascii="Arial" w:hAnsi="Arial" w:cs="Arial"/>
          <w:sz w:val="22"/>
        </w:rPr>
        <w:t>Groups under time pressure reported significantly stronger cohesiveness</w:t>
      </w:r>
      <w:r>
        <w:rPr>
          <w:rFonts w:ascii="Arial" w:hAnsi="Arial" w:cs="Arial"/>
          <w:sz w:val="22"/>
        </w:rPr>
        <w:t xml:space="preserve"> (M = </w:t>
      </w:r>
      <w:del w:id="591" w:author="Xueyang Li" w:date="2019-08-30T17:31:00Z">
        <w:r w:rsidDel="00C30F95">
          <w:rPr>
            <w:rFonts w:ascii="Arial" w:hAnsi="Arial" w:cs="Arial"/>
            <w:sz w:val="22"/>
          </w:rPr>
          <w:delText>3.91</w:delText>
        </w:r>
      </w:del>
      <w:ins w:id="592" w:author="Xueyang Li" w:date="2019-08-30T17:31:00Z">
        <w:r w:rsidR="00C30F95">
          <w:rPr>
            <w:rFonts w:ascii="Arial" w:hAnsi="Arial" w:cs="Arial"/>
            <w:sz w:val="22"/>
          </w:rPr>
          <w:t>3.67</w:t>
        </w:r>
      </w:ins>
      <w:r>
        <w:rPr>
          <w:rFonts w:ascii="Arial" w:hAnsi="Arial" w:cs="Arial"/>
          <w:sz w:val="22"/>
        </w:rPr>
        <w:t xml:space="preserve"> for high time pressure groups; M = 3.</w:t>
      </w:r>
      <w:del w:id="593" w:author="Xueyang Li" w:date="2019-08-30T17:32:00Z">
        <w:r w:rsidDel="00C30F95">
          <w:rPr>
            <w:rFonts w:ascii="Arial" w:hAnsi="Arial" w:cs="Arial"/>
            <w:sz w:val="22"/>
          </w:rPr>
          <w:delText xml:space="preserve">53 </w:delText>
        </w:r>
      </w:del>
      <w:ins w:id="594" w:author="Xueyang Li" w:date="2019-08-30T17:32:00Z">
        <w:r w:rsidR="00C30F95">
          <w:rPr>
            <w:rFonts w:ascii="Arial" w:hAnsi="Arial" w:cs="Arial"/>
            <w:sz w:val="22"/>
          </w:rPr>
          <w:t>05</w:t>
        </w:r>
        <w:r w:rsidR="00C30F95">
          <w:rPr>
            <w:rFonts w:ascii="Arial" w:hAnsi="Arial" w:cs="Arial"/>
            <w:sz w:val="22"/>
          </w:rPr>
          <w:t xml:space="preserve"> </w:t>
        </w:r>
      </w:ins>
      <w:r>
        <w:rPr>
          <w:rFonts w:ascii="Arial" w:hAnsi="Arial" w:cs="Arial"/>
          <w:sz w:val="22"/>
        </w:rPr>
        <w:t>for low time pressure groups)</w:t>
      </w:r>
      <w:r w:rsidRPr="0034330D">
        <w:rPr>
          <w:rFonts w:ascii="Arial" w:hAnsi="Arial" w:cs="Arial"/>
          <w:sz w:val="22"/>
        </w:rPr>
        <w:t xml:space="preserve"> than groups without time stress</w:t>
      </w:r>
      <w:r>
        <w:rPr>
          <w:rFonts w:ascii="Arial" w:hAnsi="Arial" w:cs="Arial"/>
          <w:sz w:val="22"/>
        </w:rPr>
        <w:t xml:space="preserve"> (M = 2.</w:t>
      </w:r>
      <w:del w:id="595" w:author="Xueyang Li" w:date="2019-08-30T17:32:00Z">
        <w:r w:rsidDel="00C30F95">
          <w:rPr>
            <w:rFonts w:ascii="Arial" w:hAnsi="Arial" w:cs="Arial"/>
            <w:sz w:val="22"/>
          </w:rPr>
          <w:delText>87</w:delText>
        </w:r>
      </w:del>
      <w:ins w:id="596" w:author="Xueyang Li" w:date="2019-08-30T17:32:00Z">
        <w:r w:rsidR="00C30F95">
          <w:rPr>
            <w:rFonts w:ascii="Arial" w:hAnsi="Arial" w:cs="Arial"/>
            <w:sz w:val="22"/>
          </w:rPr>
          <w:t>28</w:t>
        </w:r>
      </w:ins>
      <w:ins w:id="597" w:author="Xueyang Li" w:date="2019-08-30T17:16:00Z">
        <w:r w:rsidR="00A65E6B">
          <w:rPr>
            <w:rFonts w:ascii="Arial" w:hAnsi="Arial" w:cs="Arial"/>
            <w:sz w:val="22"/>
          </w:rPr>
          <w:t xml:space="preserve">, p-value &lt; </w:t>
        </w:r>
      </w:ins>
      <w:ins w:id="598" w:author="Xueyang Li" w:date="2019-08-30T17:30:00Z">
        <w:r w:rsidR="00C30F95">
          <w:rPr>
            <w:rFonts w:ascii="Arial" w:hAnsi="Arial" w:cs="Arial"/>
            <w:sz w:val="22"/>
          </w:rPr>
          <w:t>0.001</w:t>
        </w:r>
      </w:ins>
      <w:r>
        <w:rPr>
          <w:rFonts w:ascii="Arial" w:hAnsi="Arial" w:cs="Arial"/>
          <w:sz w:val="22"/>
        </w:rPr>
        <w:t>)</w:t>
      </w:r>
      <w:r w:rsidRPr="0034330D">
        <w:rPr>
          <w:rFonts w:ascii="Arial" w:hAnsi="Arial" w:cs="Arial"/>
          <w:sz w:val="22"/>
        </w:rPr>
        <w:t>.</w:t>
      </w:r>
      <w:r w:rsidRPr="00BC3863">
        <w:t xml:space="preserve"> </w:t>
      </w:r>
      <w:r w:rsidRPr="00BC3863">
        <w:rPr>
          <w:rFonts w:ascii="Arial" w:hAnsi="Arial" w:cs="Arial"/>
          <w:sz w:val="22"/>
        </w:rPr>
        <w:t>The confidence that looking for alternatives in the antecedents of groupthink</w:t>
      </w:r>
      <w:r>
        <w:rPr>
          <w:rFonts w:ascii="Arial" w:hAnsi="Arial" w:cs="Arial"/>
          <w:sz w:val="22"/>
        </w:rPr>
        <w:t xml:space="preserve"> model</w:t>
      </w:r>
      <w:r w:rsidRPr="00BC3863">
        <w:rPr>
          <w:rFonts w:ascii="Arial" w:hAnsi="Arial" w:cs="Arial"/>
          <w:sz w:val="22"/>
        </w:rPr>
        <w:t xml:space="preserve"> does not a</w:t>
      </w:r>
      <w:del w:id="599" w:author="Xueyang Li" w:date="2019-08-30T17:32:00Z">
        <w:r w:rsidDel="0027573B">
          <w:rPr>
            <w:rFonts w:ascii="Arial" w:hAnsi="Arial" w:cs="Arial"/>
            <w:sz w:val="22"/>
          </w:rPr>
          <w:delText xml:space="preserve"> </w:delText>
        </w:r>
      </w:del>
      <w:r w:rsidRPr="00BC3863">
        <w:rPr>
          <w:rFonts w:ascii="Arial" w:hAnsi="Arial" w:cs="Arial"/>
          <w:sz w:val="22"/>
        </w:rPr>
        <w:t xml:space="preserve">pply to the discussion used in this experiment. Therefore, </w:t>
      </w:r>
      <w:r w:rsidR="0082696C" w:rsidRPr="0082696C">
        <w:rPr>
          <w:rFonts w:ascii="Arial" w:hAnsi="Arial" w:cs="Arial"/>
          <w:sz w:val="22"/>
        </w:rPr>
        <w:t>we do</w:t>
      </w:r>
      <w:r w:rsidR="0082696C">
        <w:rPr>
          <w:rFonts w:ascii="Arial" w:hAnsi="Arial" w:cs="Arial"/>
          <w:sz w:val="22"/>
        </w:rPr>
        <w:t xml:space="preserve"> not</w:t>
      </w:r>
      <w:r w:rsidR="0082696C" w:rsidRPr="0082696C">
        <w:rPr>
          <w:rFonts w:ascii="Arial" w:hAnsi="Arial" w:cs="Arial"/>
          <w:sz w:val="22"/>
        </w:rPr>
        <w:t xml:space="preserve"> </w:t>
      </w:r>
      <w:r w:rsidR="0082696C">
        <w:rPr>
          <w:rFonts w:ascii="Arial" w:hAnsi="Arial" w:cs="Arial"/>
          <w:sz w:val="22"/>
        </w:rPr>
        <w:t>consider</w:t>
      </w:r>
      <w:r w:rsidR="0082696C" w:rsidRPr="0082696C">
        <w:rPr>
          <w:rFonts w:ascii="Arial" w:hAnsi="Arial" w:cs="Arial"/>
          <w:sz w:val="22"/>
        </w:rPr>
        <w:t xml:space="preserve"> it as one of the criteria for judging whether groupthink is happening.</w:t>
      </w:r>
      <w:del w:id="600" w:author="Xueyang Li" w:date="2019-08-30T17:13:00Z">
        <w:r w:rsidRPr="00BC3863" w:rsidDel="00A65E6B">
          <w:rPr>
            <w:rFonts w:ascii="Arial" w:hAnsi="Arial" w:cs="Arial"/>
            <w:sz w:val="22"/>
          </w:rPr>
          <w:delText>.</w:delText>
        </w:r>
      </w:del>
      <w:r w:rsidRPr="00BC3863">
        <w:rPr>
          <w:rFonts w:ascii="Arial" w:hAnsi="Arial" w:cs="Arial"/>
          <w:sz w:val="22"/>
        </w:rPr>
        <w:t xml:space="preserve"> The above data supports Janis's antecedent theory, </w:t>
      </w:r>
      <w:r>
        <w:rPr>
          <w:rFonts w:ascii="Arial" w:hAnsi="Arial" w:cs="Arial"/>
          <w:sz w:val="22"/>
        </w:rPr>
        <w:t>so</w:t>
      </w:r>
      <w:r w:rsidRPr="00BC3863">
        <w:rPr>
          <w:rFonts w:ascii="Arial" w:hAnsi="Arial" w:cs="Arial"/>
          <w:sz w:val="22"/>
        </w:rPr>
        <w:t xml:space="preserve"> we can think that groupthink is more likely to occur under time pressure conditions.</w:t>
      </w:r>
    </w:p>
    <w:p w14:paraId="705679BD" w14:textId="77777777" w:rsidR="00795DF3" w:rsidRDefault="00795DF3" w:rsidP="00795DF3">
      <w:pPr>
        <w:spacing w:line="360" w:lineRule="auto"/>
        <w:rPr>
          <w:rFonts w:ascii="Arial" w:hAnsi="Arial" w:cs="Arial"/>
          <w:sz w:val="22"/>
        </w:rPr>
      </w:pPr>
    </w:p>
    <w:p w14:paraId="408947DD" w14:textId="77777777" w:rsidR="00795DF3" w:rsidRPr="0022661A" w:rsidRDefault="00795DF3">
      <w:pPr>
        <w:pStyle w:val="3"/>
        <w:pPrChange w:id="601" w:author="hina qureshi" w:date="2019-08-27T23:15:00Z">
          <w:pPr>
            <w:spacing w:line="360" w:lineRule="auto"/>
          </w:pPr>
        </w:pPrChange>
      </w:pPr>
      <w:bookmarkStart w:id="602" w:name="_Toc18005625"/>
      <w:r w:rsidRPr="0022661A">
        <w:t xml:space="preserve">Hypothesis 2: </w:t>
      </w:r>
      <w:r w:rsidRPr="0022661A">
        <w:rPr>
          <w:rFonts w:hint="eastAsia"/>
        </w:rPr>
        <w:t>Groupthink lead</w:t>
      </w:r>
      <w:r>
        <w:t>s</w:t>
      </w:r>
      <w:r w:rsidRPr="0022661A">
        <w:rPr>
          <w:rFonts w:hint="eastAsia"/>
        </w:rPr>
        <w:t xml:space="preserve"> to extreme risk taking because of the limited time.</w:t>
      </w:r>
      <w:bookmarkEnd w:id="602"/>
    </w:p>
    <w:p w14:paraId="6D96BB08" w14:textId="77777777" w:rsidR="00795DF3" w:rsidRDefault="00795DF3" w:rsidP="00795DF3">
      <w:pPr>
        <w:spacing w:line="360" w:lineRule="auto"/>
        <w:rPr>
          <w:rFonts w:ascii="Arial" w:hAnsi="Arial" w:cs="Arial"/>
          <w:sz w:val="22"/>
        </w:rPr>
      </w:pPr>
    </w:p>
    <w:p w14:paraId="5E6DB4F5" w14:textId="0A3B3105" w:rsidR="00795DF3" w:rsidRDefault="00795DF3" w:rsidP="00795DF3">
      <w:pPr>
        <w:spacing w:line="360" w:lineRule="auto"/>
        <w:rPr>
          <w:rFonts w:ascii="Arial" w:hAnsi="Arial" w:cs="Arial"/>
          <w:sz w:val="22"/>
        </w:rPr>
      </w:pPr>
      <w:r w:rsidRPr="00B57FD1">
        <w:rPr>
          <w:rFonts w:ascii="Arial" w:hAnsi="Arial" w:cs="Arial"/>
          <w:sz w:val="22"/>
        </w:rPr>
        <w:t xml:space="preserve">Janis </w:t>
      </w:r>
      <w:r>
        <w:rPr>
          <w:rFonts w:ascii="Arial" w:hAnsi="Arial" w:cs="Arial"/>
          <w:sz w:val="22"/>
        </w:rPr>
        <w:t>suggested</w:t>
      </w:r>
      <w:r w:rsidRPr="00B57FD1">
        <w:rPr>
          <w:rFonts w:ascii="Arial" w:hAnsi="Arial" w:cs="Arial"/>
          <w:sz w:val="22"/>
        </w:rPr>
        <w:t xml:space="preserve"> that one of the characteristics of </w:t>
      </w:r>
      <w:r>
        <w:rPr>
          <w:rFonts w:ascii="Arial" w:hAnsi="Arial" w:cs="Arial"/>
          <w:sz w:val="22"/>
        </w:rPr>
        <w:t>g</w:t>
      </w:r>
      <w:r w:rsidRPr="00B57FD1">
        <w:rPr>
          <w:rFonts w:ascii="Arial" w:hAnsi="Arial" w:cs="Arial"/>
          <w:sz w:val="22"/>
        </w:rPr>
        <w:t>roupthink is invulnerability, which leads groups to make more risky choices.</w:t>
      </w:r>
      <w:r w:rsidRPr="00B57FD1">
        <w:t xml:space="preserve"> </w:t>
      </w:r>
      <w:r w:rsidRPr="00B57FD1">
        <w:rPr>
          <w:rFonts w:ascii="Arial" w:hAnsi="Arial" w:cs="Arial"/>
          <w:sz w:val="22"/>
        </w:rPr>
        <w:t>In this experiment, we consider the option “trying to maximize the probability of being discovered</w:t>
      </w:r>
      <w:r>
        <w:rPr>
          <w:rFonts w:ascii="Arial" w:hAnsi="Arial" w:cs="Arial"/>
          <w:sz w:val="22"/>
        </w:rPr>
        <w:t xml:space="preserve">, including </w:t>
      </w:r>
      <w:r w:rsidR="004B35A9">
        <w:rPr>
          <w:rFonts w:ascii="Arial" w:hAnsi="Arial" w:cs="Arial"/>
          <w:sz w:val="22"/>
        </w:rPr>
        <w:t>signalling</w:t>
      </w:r>
      <w:r>
        <w:rPr>
          <w:rFonts w:ascii="Arial" w:hAnsi="Arial" w:cs="Arial"/>
          <w:sz w:val="22"/>
        </w:rPr>
        <w:t xml:space="preserve"> devices</w:t>
      </w:r>
      <w:r w:rsidRPr="00B57FD1">
        <w:rPr>
          <w:rFonts w:ascii="Arial" w:hAnsi="Arial" w:cs="Arial"/>
          <w:sz w:val="22"/>
        </w:rPr>
        <w:t xml:space="preserve">” as the </w:t>
      </w:r>
      <w:del w:id="603" w:author="Xueyang Li" w:date="2019-08-30T17:33:00Z">
        <w:r w:rsidRPr="00B57FD1" w:rsidDel="00223D68">
          <w:rPr>
            <w:rFonts w:ascii="Arial" w:hAnsi="Arial" w:cs="Arial"/>
            <w:sz w:val="22"/>
          </w:rPr>
          <w:delText>most risky</w:delText>
        </w:r>
      </w:del>
      <w:ins w:id="604" w:author="Xueyang Li" w:date="2019-08-30T17:33:00Z">
        <w:r w:rsidR="00223D68" w:rsidRPr="00B57FD1">
          <w:rPr>
            <w:rFonts w:ascii="Arial" w:hAnsi="Arial" w:cs="Arial"/>
            <w:sz w:val="22"/>
          </w:rPr>
          <w:t>riskiest</w:t>
        </w:r>
      </w:ins>
      <w:r w:rsidRPr="00B57FD1">
        <w:rPr>
          <w:rFonts w:ascii="Arial" w:hAnsi="Arial" w:cs="Arial"/>
          <w:sz w:val="22"/>
        </w:rPr>
        <w:t xml:space="preserve"> option. 66.67% (4/6) of the teams in </w:t>
      </w:r>
      <w:r w:rsidR="00CB6A80">
        <w:rPr>
          <w:rFonts w:ascii="Arial" w:hAnsi="Arial" w:cs="Arial" w:hint="eastAsia"/>
          <w:sz w:val="22"/>
        </w:rPr>
        <w:t>lo</w:t>
      </w:r>
      <w:r w:rsidR="00CB6A80">
        <w:rPr>
          <w:rFonts w:ascii="Arial" w:hAnsi="Arial" w:cs="Arial"/>
          <w:sz w:val="22"/>
        </w:rPr>
        <w:t>w</w:t>
      </w:r>
      <w:r w:rsidRPr="00B57FD1">
        <w:rPr>
          <w:rFonts w:ascii="Arial" w:hAnsi="Arial" w:cs="Arial"/>
          <w:sz w:val="22"/>
        </w:rPr>
        <w:t xml:space="preserve"> time pressure and 33.33% (2/6) of the groups in </w:t>
      </w:r>
      <w:r w:rsidR="00CB6A80">
        <w:rPr>
          <w:rFonts w:ascii="Arial" w:hAnsi="Arial" w:cs="Arial"/>
          <w:sz w:val="22"/>
        </w:rPr>
        <w:t>high</w:t>
      </w:r>
      <w:r w:rsidRPr="00B57FD1">
        <w:rPr>
          <w:rFonts w:ascii="Arial" w:hAnsi="Arial" w:cs="Arial"/>
          <w:sz w:val="22"/>
        </w:rPr>
        <w:t xml:space="preserve"> time pressure conditions </w:t>
      </w:r>
      <w:r>
        <w:rPr>
          <w:rFonts w:ascii="Arial" w:hAnsi="Arial" w:cs="Arial"/>
          <w:sz w:val="22"/>
        </w:rPr>
        <w:t>selected</w:t>
      </w:r>
      <w:r w:rsidRPr="00B57FD1">
        <w:rPr>
          <w:rFonts w:ascii="Arial" w:hAnsi="Arial" w:cs="Arial"/>
          <w:sz w:val="22"/>
        </w:rPr>
        <w:t xml:space="preserve"> this option, while </w:t>
      </w:r>
      <w:r w:rsidR="00CB6A80">
        <w:rPr>
          <w:rFonts w:ascii="Arial" w:hAnsi="Arial" w:cs="Arial"/>
          <w:sz w:val="22"/>
        </w:rPr>
        <w:t>50%</w:t>
      </w:r>
      <w:r w:rsidRPr="00B57FD1">
        <w:rPr>
          <w:rFonts w:ascii="Arial" w:hAnsi="Arial" w:cs="Arial"/>
          <w:sz w:val="22"/>
        </w:rPr>
        <w:t xml:space="preserve"> (</w:t>
      </w:r>
      <w:r w:rsidR="00CB6A80">
        <w:rPr>
          <w:rFonts w:ascii="Arial" w:hAnsi="Arial" w:cs="Arial"/>
          <w:sz w:val="22"/>
        </w:rPr>
        <w:t>2</w:t>
      </w:r>
      <w:r w:rsidRPr="00B57FD1">
        <w:rPr>
          <w:rFonts w:ascii="Arial" w:hAnsi="Arial" w:cs="Arial"/>
          <w:sz w:val="22"/>
        </w:rPr>
        <w:t>/4)</w:t>
      </w:r>
      <w:r>
        <w:rPr>
          <w:rFonts w:ascii="Arial" w:hAnsi="Arial" w:cs="Arial"/>
          <w:sz w:val="22"/>
        </w:rPr>
        <w:t xml:space="preserve"> who</w:t>
      </w:r>
      <w:r w:rsidRPr="00B57FD1">
        <w:rPr>
          <w:rFonts w:ascii="Arial" w:hAnsi="Arial" w:cs="Arial"/>
          <w:sz w:val="22"/>
        </w:rPr>
        <w:t xml:space="preserve"> were in no time pressure conditions </w:t>
      </w:r>
      <w:r>
        <w:rPr>
          <w:rFonts w:ascii="Arial" w:hAnsi="Arial" w:cs="Arial"/>
          <w:sz w:val="22"/>
        </w:rPr>
        <w:t>selected</w:t>
      </w:r>
      <w:r w:rsidRPr="00B57FD1">
        <w:rPr>
          <w:rFonts w:ascii="Arial" w:hAnsi="Arial" w:cs="Arial"/>
          <w:sz w:val="22"/>
        </w:rPr>
        <w:t xml:space="preserve"> this option.</w:t>
      </w:r>
      <w:r>
        <w:rPr>
          <w:rFonts w:ascii="Arial" w:hAnsi="Arial" w:cs="Arial"/>
          <w:sz w:val="22"/>
        </w:rPr>
        <w:t xml:space="preserve"> </w:t>
      </w:r>
      <w:r w:rsidR="00CB6A80" w:rsidRPr="00CB6A80">
        <w:rPr>
          <w:rFonts w:ascii="Arial" w:hAnsi="Arial" w:cs="Arial"/>
          <w:sz w:val="22"/>
        </w:rPr>
        <w:t xml:space="preserve">The data here is not </w:t>
      </w:r>
      <w:r w:rsidR="00CB6A80" w:rsidRPr="00CB6A80">
        <w:rPr>
          <w:rFonts w:ascii="Arial" w:hAnsi="Arial" w:cs="Arial"/>
          <w:sz w:val="22"/>
        </w:rPr>
        <w:lastRenderedPageBreak/>
        <w:t xml:space="preserve">enough to support our hypothesis because </w:t>
      </w:r>
      <w:ins w:id="605" w:author="Xueyang Li" w:date="2019-08-30T17:37:00Z">
        <w:r w:rsidR="00223D68">
          <w:rPr>
            <w:rFonts w:ascii="Arial" w:hAnsi="Arial" w:cs="Arial"/>
            <w:sz w:val="22"/>
          </w:rPr>
          <w:t>the i</w:t>
        </w:r>
        <w:r w:rsidR="00223D68" w:rsidRPr="00223D68">
          <w:rPr>
            <w:rFonts w:ascii="Arial" w:hAnsi="Arial" w:cs="Arial"/>
            <w:sz w:val="22"/>
          </w:rPr>
          <w:t xml:space="preserve">nsufficient sample size </w:t>
        </w:r>
        <w:r w:rsidR="00223D68">
          <w:rPr>
            <w:rFonts w:ascii="Arial" w:hAnsi="Arial" w:cs="Arial"/>
            <w:sz w:val="22"/>
          </w:rPr>
          <w:t>leads</w:t>
        </w:r>
        <w:r w:rsidR="00223D68" w:rsidRPr="00223D68">
          <w:rPr>
            <w:rFonts w:ascii="Arial" w:hAnsi="Arial" w:cs="Arial"/>
            <w:sz w:val="22"/>
          </w:rPr>
          <w:t xml:space="preserve"> it inappropriate to use ANOVA</w:t>
        </w:r>
        <w:r w:rsidR="00223D68">
          <w:rPr>
            <w:rFonts w:ascii="Arial" w:hAnsi="Arial" w:cs="Arial"/>
            <w:sz w:val="22"/>
          </w:rPr>
          <w:t xml:space="preserve"> and</w:t>
        </w:r>
      </w:ins>
      <w:ins w:id="606" w:author="Xueyang Li" w:date="2019-08-30T17:38:00Z">
        <w:r w:rsidR="00223D68">
          <w:rPr>
            <w:rFonts w:ascii="Arial" w:hAnsi="Arial" w:cs="Arial"/>
            <w:sz w:val="22"/>
          </w:rPr>
          <w:t xml:space="preserve"> </w:t>
        </w:r>
      </w:ins>
      <w:r w:rsidR="00CB6A80" w:rsidRPr="00CB6A80">
        <w:rPr>
          <w:rFonts w:ascii="Arial" w:hAnsi="Arial" w:cs="Arial"/>
          <w:sz w:val="22"/>
        </w:rPr>
        <w:t>there is no obvious contrast between the experimental groups.</w:t>
      </w:r>
      <w:r w:rsidR="00CB6A80">
        <w:rPr>
          <w:rFonts w:ascii="Arial" w:hAnsi="Arial" w:cs="Arial"/>
          <w:sz w:val="22"/>
        </w:rPr>
        <w:t xml:space="preserve"> Furthermore</w:t>
      </w:r>
      <w:r w:rsidRPr="007207FB">
        <w:rPr>
          <w:rFonts w:ascii="Arial" w:hAnsi="Arial" w:cs="Arial"/>
          <w:sz w:val="22"/>
        </w:rPr>
        <w:t>, when asked “</w:t>
      </w:r>
      <w:bookmarkStart w:id="607" w:name="_Hlk18094457"/>
      <w:r w:rsidRPr="007207FB">
        <w:rPr>
          <w:rFonts w:ascii="Arial" w:hAnsi="Arial" w:cs="Arial"/>
          <w:sz w:val="22"/>
        </w:rPr>
        <w:t xml:space="preserve">If </w:t>
      </w:r>
      <w:r>
        <w:rPr>
          <w:rFonts w:ascii="Arial" w:hAnsi="Arial" w:cs="Arial"/>
          <w:sz w:val="22"/>
        </w:rPr>
        <w:t>there is</w:t>
      </w:r>
      <w:r w:rsidRPr="007207FB">
        <w:rPr>
          <w:rFonts w:ascii="Arial" w:hAnsi="Arial" w:cs="Arial"/>
          <w:sz w:val="22"/>
        </w:rPr>
        <w:t xml:space="preserve"> no time limit (for example, </w:t>
      </w:r>
      <w:r>
        <w:rPr>
          <w:rFonts w:ascii="Arial" w:hAnsi="Arial" w:cs="Arial"/>
          <w:sz w:val="22"/>
        </w:rPr>
        <w:t xml:space="preserve">you have time to </w:t>
      </w:r>
      <w:r w:rsidRPr="007207FB">
        <w:rPr>
          <w:rFonts w:ascii="Arial" w:hAnsi="Arial" w:cs="Arial"/>
          <w:sz w:val="22"/>
        </w:rPr>
        <w:t xml:space="preserve">rethink now), will you still </w:t>
      </w:r>
      <w:r>
        <w:rPr>
          <w:rFonts w:ascii="Arial" w:hAnsi="Arial" w:cs="Arial"/>
          <w:sz w:val="22"/>
        </w:rPr>
        <w:t>stick to</w:t>
      </w:r>
      <w:r w:rsidRPr="007207FB">
        <w:rPr>
          <w:rFonts w:ascii="Arial" w:hAnsi="Arial" w:cs="Arial"/>
          <w:sz w:val="22"/>
        </w:rPr>
        <w:t xml:space="preserve"> this choice?</w:t>
      </w:r>
      <w:bookmarkEnd w:id="607"/>
      <w:r w:rsidRPr="007207FB">
        <w:rPr>
          <w:rFonts w:ascii="Arial" w:hAnsi="Arial" w:cs="Arial"/>
          <w:sz w:val="22"/>
        </w:rPr>
        <w:t>”</w:t>
      </w:r>
      <w:r>
        <w:rPr>
          <w:rFonts w:ascii="Arial" w:hAnsi="Arial" w:cs="Arial"/>
          <w:sz w:val="22"/>
        </w:rPr>
        <w:t>,</w:t>
      </w:r>
      <w:r w:rsidRPr="007207FB">
        <w:rPr>
          <w:rFonts w:ascii="Arial" w:hAnsi="Arial" w:cs="Arial"/>
          <w:sz w:val="22"/>
        </w:rPr>
        <w:t xml:space="preserve"> 6</w:t>
      </w:r>
      <w:del w:id="608" w:author="Xueyang Li" w:date="2019-08-30T21:56:00Z">
        <w:r w:rsidRPr="007207FB" w:rsidDel="00D050D7">
          <w:rPr>
            <w:rFonts w:ascii="Arial" w:hAnsi="Arial" w:cs="Arial"/>
            <w:sz w:val="22"/>
          </w:rPr>
          <w:delText>9.44</w:delText>
        </w:r>
      </w:del>
      <w:ins w:id="609" w:author="Xueyang Li" w:date="2019-08-30T21:56:00Z">
        <w:r w:rsidR="00D050D7">
          <w:rPr>
            <w:rFonts w:ascii="Arial" w:hAnsi="Arial" w:cs="Arial"/>
            <w:sz w:val="22"/>
          </w:rPr>
          <w:t>6.67</w:t>
        </w:r>
      </w:ins>
      <w:r w:rsidRPr="007207FB">
        <w:rPr>
          <w:rFonts w:ascii="Arial" w:hAnsi="Arial" w:cs="Arial"/>
          <w:sz w:val="22"/>
        </w:rPr>
        <w:t>%</w:t>
      </w:r>
      <w:ins w:id="610" w:author="Xueyang Li" w:date="2019-08-30T21:56:00Z">
        <w:r w:rsidR="00D050D7">
          <w:rPr>
            <w:rFonts w:ascii="Arial" w:hAnsi="Arial" w:cs="Arial"/>
            <w:sz w:val="22"/>
          </w:rPr>
          <w:t xml:space="preserve"> (</w:t>
        </w:r>
      </w:ins>
      <w:ins w:id="611" w:author="Xueyang Li" w:date="2019-08-30T21:57:00Z">
        <w:r w:rsidR="00D050D7">
          <w:rPr>
            <w:rFonts w:ascii="Arial" w:hAnsi="Arial" w:cs="Arial"/>
            <w:sz w:val="22"/>
          </w:rPr>
          <w:t>8/12, p &lt; 0.1</w:t>
        </w:r>
      </w:ins>
      <w:ins w:id="612" w:author="Xueyang Li" w:date="2019-08-30T21:56:00Z">
        <w:r w:rsidR="00D050D7">
          <w:rPr>
            <w:rFonts w:ascii="Arial" w:hAnsi="Arial" w:cs="Arial"/>
            <w:sz w:val="22"/>
          </w:rPr>
          <w:t>)</w:t>
        </w:r>
      </w:ins>
      <w:r w:rsidRPr="007207FB">
        <w:rPr>
          <w:rFonts w:ascii="Arial" w:hAnsi="Arial" w:cs="Arial"/>
          <w:sz w:val="22"/>
        </w:rPr>
        <w:t xml:space="preserve"> of participants from the </w:t>
      </w:r>
      <w:r w:rsidR="00CB6A80">
        <w:rPr>
          <w:rFonts w:ascii="Arial" w:hAnsi="Arial" w:cs="Arial"/>
          <w:sz w:val="22"/>
        </w:rPr>
        <w:t>low</w:t>
      </w:r>
      <w:r w:rsidRPr="007207FB">
        <w:rPr>
          <w:rFonts w:ascii="Arial" w:hAnsi="Arial" w:cs="Arial"/>
          <w:sz w:val="22"/>
        </w:rPr>
        <w:t xml:space="preserve"> </w:t>
      </w:r>
      <w:r>
        <w:rPr>
          <w:rFonts w:ascii="Arial" w:hAnsi="Arial" w:cs="Arial"/>
          <w:sz w:val="22"/>
        </w:rPr>
        <w:t>t</w:t>
      </w:r>
      <w:r w:rsidRPr="007207FB">
        <w:rPr>
          <w:rFonts w:ascii="Arial" w:hAnsi="Arial" w:cs="Arial"/>
          <w:sz w:val="22"/>
        </w:rPr>
        <w:t xml:space="preserve">ime </w:t>
      </w:r>
      <w:r>
        <w:rPr>
          <w:rFonts w:ascii="Arial" w:hAnsi="Arial" w:cs="Arial"/>
          <w:sz w:val="22"/>
        </w:rPr>
        <w:t>pressure g</w:t>
      </w:r>
      <w:r w:rsidRPr="007207FB">
        <w:rPr>
          <w:rFonts w:ascii="Arial" w:hAnsi="Arial" w:cs="Arial"/>
          <w:sz w:val="22"/>
        </w:rPr>
        <w:t>roup reported that they would not stick to the original choice</w:t>
      </w:r>
      <w:r>
        <w:rPr>
          <w:rFonts w:ascii="Arial" w:hAnsi="Arial" w:cs="Arial"/>
          <w:sz w:val="22"/>
        </w:rPr>
        <w:t>, which means</w:t>
      </w:r>
      <w:r w:rsidRPr="00080F29">
        <w:rPr>
          <w:rFonts w:ascii="Arial" w:hAnsi="Arial" w:cs="Arial"/>
          <w:sz w:val="22"/>
        </w:rPr>
        <w:t xml:space="preserve"> that </w:t>
      </w:r>
      <w:r w:rsidR="00CB6A80">
        <w:rPr>
          <w:rFonts w:ascii="Arial" w:hAnsi="Arial" w:cs="Arial"/>
          <w:sz w:val="22"/>
        </w:rPr>
        <w:t>t</w:t>
      </w:r>
      <w:r w:rsidR="00CB6A80" w:rsidRPr="00CB6A80">
        <w:rPr>
          <w:rFonts w:ascii="Arial" w:hAnsi="Arial" w:cs="Arial"/>
          <w:sz w:val="22"/>
        </w:rPr>
        <w:t>ime pressure has an impact on the decision-making of participants.</w:t>
      </w:r>
    </w:p>
    <w:p w14:paraId="6F7B14E0" w14:textId="77777777" w:rsidR="00CB6A80" w:rsidRDefault="00CB6A80" w:rsidP="00795DF3">
      <w:pPr>
        <w:spacing w:line="360" w:lineRule="auto"/>
        <w:rPr>
          <w:rFonts w:ascii="Arial" w:hAnsi="Arial" w:cs="Arial"/>
          <w:sz w:val="22"/>
        </w:rPr>
      </w:pPr>
    </w:p>
    <w:p w14:paraId="31C3F512" w14:textId="77777777" w:rsidR="00795DF3" w:rsidRPr="0022661A" w:rsidRDefault="00795DF3">
      <w:pPr>
        <w:pStyle w:val="3"/>
        <w:pPrChange w:id="613" w:author="hina qureshi" w:date="2019-08-27T23:15:00Z">
          <w:pPr>
            <w:spacing w:line="360" w:lineRule="auto"/>
          </w:pPr>
        </w:pPrChange>
      </w:pPr>
      <w:bookmarkStart w:id="614" w:name="_Toc18005626"/>
      <w:r w:rsidRPr="0022661A">
        <w:rPr>
          <w:rFonts w:hint="eastAsia"/>
        </w:rPr>
        <w:t>Hypothesis</w:t>
      </w:r>
      <w:r w:rsidRPr="0022661A">
        <w:t xml:space="preserve"> </w:t>
      </w:r>
      <w:r w:rsidRPr="0022661A">
        <w:rPr>
          <w:rFonts w:hint="eastAsia"/>
        </w:rPr>
        <w:t>3: Groupthink lead</w:t>
      </w:r>
      <w:r>
        <w:t>s</w:t>
      </w:r>
      <w:r w:rsidRPr="0022661A">
        <w:rPr>
          <w:rFonts w:hint="eastAsia"/>
        </w:rPr>
        <w:t xml:space="preserve"> to </w:t>
      </w:r>
      <w:r w:rsidRPr="0022661A">
        <w:t>illusion of unanimity</w:t>
      </w:r>
      <w:r w:rsidRPr="0022661A">
        <w:rPr>
          <w:rFonts w:hint="eastAsia"/>
        </w:rPr>
        <w:t xml:space="preserve"> that some members have no time to convi</w:t>
      </w:r>
      <w:r w:rsidRPr="0022661A">
        <w:t>n</w:t>
      </w:r>
      <w:r w:rsidRPr="0022661A">
        <w:rPr>
          <w:rFonts w:hint="eastAsia"/>
        </w:rPr>
        <w:t>ce others.</w:t>
      </w:r>
      <w:bookmarkEnd w:id="614"/>
    </w:p>
    <w:p w14:paraId="459D73C1" w14:textId="77777777" w:rsidR="00795DF3" w:rsidRPr="00795DF3" w:rsidRDefault="00795DF3" w:rsidP="00795DF3">
      <w:pPr>
        <w:spacing w:line="360" w:lineRule="auto"/>
        <w:rPr>
          <w:rFonts w:ascii="Arial" w:hAnsi="Arial" w:cs="Arial"/>
          <w:sz w:val="22"/>
        </w:rPr>
      </w:pPr>
    </w:p>
    <w:p w14:paraId="446E8024" w14:textId="61542DCE" w:rsidR="00795DF3" w:rsidRDefault="00795DF3" w:rsidP="00795DF3">
      <w:pPr>
        <w:spacing w:line="360" w:lineRule="auto"/>
        <w:rPr>
          <w:rFonts w:ascii="Arial" w:hAnsi="Arial" w:cs="Arial"/>
          <w:sz w:val="22"/>
        </w:rPr>
      </w:pPr>
      <w:r w:rsidRPr="00E41A07">
        <w:rPr>
          <w:rFonts w:ascii="Arial" w:hAnsi="Arial" w:cs="Arial"/>
          <w:sz w:val="22"/>
        </w:rPr>
        <w:t xml:space="preserve">Under time pressure, people often choose to retain their opinions because of the task </w:t>
      </w:r>
      <w:r>
        <w:rPr>
          <w:rFonts w:ascii="Arial" w:hAnsi="Arial" w:cs="Arial" w:hint="eastAsia"/>
          <w:sz w:val="22"/>
        </w:rPr>
        <w:t>p</w:t>
      </w:r>
      <w:r>
        <w:rPr>
          <w:rFonts w:ascii="Arial" w:hAnsi="Arial" w:cs="Arial"/>
          <w:sz w:val="22"/>
        </w:rPr>
        <w:t xml:space="preserve">riority </w:t>
      </w:r>
      <w:r w:rsidRPr="00E41A07">
        <w:rPr>
          <w:rFonts w:ascii="Arial" w:hAnsi="Arial" w:cs="Arial"/>
          <w:sz w:val="22"/>
        </w:rPr>
        <w:t xml:space="preserve">or the pressure </w:t>
      </w:r>
      <w:r>
        <w:rPr>
          <w:rFonts w:ascii="Arial" w:hAnsi="Arial" w:cs="Arial"/>
          <w:sz w:val="22"/>
        </w:rPr>
        <w:t>from</w:t>
      </w:r>
      <w:r w:rsidRPr="00E41A07">
        <w:rPr>
          <w:rFonts w:ascii="Arial" w:hAnsi="Arial" w:cs="Arial"/>
          <w:sz w:val="22"/>
        </w:rPr>
        <w:t xml:space="preserve"> peers</w:t>
      </w:r>
      <w:r>
        <w:rPr>
          <w:rFonts w:ascii="Arial" w:hAnsi="Arial" w:cs="Arial"/>
          <w:sz w:val="22"/>
        </w:rPr>
        <w:t xml:space="preserve"> </w:t>
      </w:r>
      <w:r w:rsidRPr="00795DF3">
        <w:rPr>
          <w:rFonts w:ascii="Arial" w:hAnsi="Arial" w:cs="Arial"/>
          <w:sz w:val="22"/>
        </w:rPr>
        <w:t>(Janis, 1972),</w:t>
      </w:r>
      <w:r w:rsidRPr="00E41A07">
        <w:rPr>
          <w:rFonts w:ascii="Arial" w:hAnsi="Arial" w:cs="Arial"/>
          <w:sz w:val="22"/>
        </w:rPr>
        <w:t xml:space="preserve"> which creates the illusion that all </w:t>
      </w:r>
      <w:r>
        <w:rPr>
          <w:rFonts w:ascii="Arial" w:hAnsi="Arial" w:cs="Arial"/>
          <w:sz w:val="22"/>
        </w:rPr>
        <w:t>group</w:t>
      </w:r>
      <w:r w:rsidRPr="00E41A07">
        <w:rPr>
          <w:rFonts w:ascii="Arial" w:hAnsi="Arial" w:cs="Arial"/>
          <w:sz w:val="22"/>
        </w:rPr>
        <w:t xml:space="preserve"> members reach consensus on the final result.</w:t>
      </w:r>
      <w:r>
        <w:rPr>
          <w:rFonts w:ascii="Arial" w:hAnsi="Arial" w:cs="Arial"/>
          <w:sz w:val="22"/>
        </w:rPr>
        <w:t xml:space="preserve"> </w:t>
      </w:r>
      <w:r w:rsidRPr="00E41A07">
        <w:rPr>
          <w:rFonts w:ascii="Arial" w:hAnsi="Arial" w:cs="Arial"/>
          <w:sz w:val="22"/>
        </w:rPr>
        <w:t>This phenomenon also occurred in this experiment.</w:t>
      </w:r>
      <w:r>
        <w:rPr>
          <w:rFonts w:ascii="Arial" w:hAnsi="Arial" w:cs="Arial"/>
          <w:sz w:val="22"/>
        </w:rPr>
        <w:t xml:space="preserve"> </w:t>
      </w:r>
      <w:r w:rsidRPr="00EE7E83">
        <w:rPr>
          <w:rFonts w:ascii="Arial" w:hAnsi="Arial" w:cs="Arial"/>
          <w:sz w:val="22"/>
        </w:rPr>
        <w:t xml:space="preserve">The final question in the questionnaire is "Do you still </w:t>
      </w:r>
      <w:r>
        <w:rPr>
          <w:rFonts w:ascii="Arial" w:hAnsi="Arial" w:cs="Arial"/>
          <w:sz w:val="22"/>
        </w:rPr>
        <w:t>have objections to</w:t>
      </w:r>
      <w:r w:rsidRPr="00EE7E83">
        <w:rPr>
          <w:rFonts w:ascii="Arial" w:hAnsi="Arial" w:cs="Arial"/>
          <w:sz w:val="22"/>
        </w:rPr>
        <w:t xml:space="preserve"> the final order given by your team?"</w:t>
      </w:r>
      <w:r>
        <w:rPr>
          <w:rFonts w:ascii="Arial" w:hAnsi="Arial" w:cs="Arial"/>
          <w:sz w:val="22"/>
        </w:rPr>
        <w:t xml:space="preserve">. </w:t>
      </w:r>
      <w:ins w:id="615" w:author="Xueyang Li" w:date="2019-08-30T18:14:00Z">
        <w:r w:rsidR="007F29D2" w:rsidRPr="007F29D2">
          <w:rPr>
            <w:rFonts w:ascii="Arial" w:hAnsi="Arial" w:cs="Arial"/>
            <w:sz w:val="22"/>
          </w:rPr>
          <w:t xml:space="preserve">The chi-square distribution is used to </w:t>
        </w:r>
        <w:proofErr w:type="spellStart"/>
        <w:r w:rsidR="007F29D2" w:rsidRPr="007F29D2">
          <w:rPr>
            <w:rFonts w:ascii="Arial" w:hAnsi="Arial" w:cs="Arial"/>
            <w:sz w:val="22"/>
          </w:rPr>
          <w:t>analyze</w:t>
        </w:r>
        <w:proofErr w:type="spellEnd"/>
        <w:r w:rsidR="007F29D2" w:rsidRPr="007F29D2">
          <w:rPr>
            <w:rFonts w:ascii="Arial" w:hAnsi="Arial" w:cs="Arial"/>
            <w:sz w:val="22"/>
          </w:rPr>
          <w:t xml:space="preserve"> the data obtained on this issue</w:t>
        </w:r>
        <w:r w:rsidR="007F29D2">
          <w:rPr>
            <w:rFonts w:ascii="Arial" w:hAnsi="Arial" w:cs="Arial"/>
            <w:sz w:val="22"/>
          </w:rPr>
          <w:t xml:space="preserve"> and we found that </w:t>
        </w:r>
      </w:ins>
      <w:r w:rsidRPr="007A3961">
        <w:rPr>
          <w:rFonts w:ascii="Arial" w:hAnsi="Arial" w:cs="Arial"/>
          <w:sz w:val="22"/>
        </w:rPr>
        <w:t>69.44% (25/36</w:t>
      </w:r>
      <w:ins w:id="616" w:author="Xueyang Li" w:date="2019-08-30T18:08:00Z">
        <w:r w:rsidR="00E709C7">
          <w:rPr>
            <w:rFonts w:ascii="Arial" w:hAnsi="Arial" w:cs="Arial"/>
            <w:sz w:val="22"/>
          </w:rPr>
          <w:t>, p-value &lt; 0.01</w:t>
        </w:r>
      </w:ins>
      <w:r w:rsidRPr="007A3961">
        <w:rPr>
          <w:rFonts w:ascii="Arial" w:hAnsi="Arial" w:cs="Arial"/>
          <w:sz w:val="22"/>
        </w:rPr>
        <w:t>) of the participants under time pressure reported that they still disagreed with the final ranking of the</w:t>
      </w:r>
      <w:r>
        <w:rPr>
          <w:rFonts w:ascii="Arial" w:hAnsi="Arial" w:cs="Arial"/>
          <w:sz w:val="22"/>
        </w:rPr>
        <w:t>ir</w:t>
      </w:r>
      <w:r w:rsidRPr="007A3961">
        <w:rPr>
          <w:rFonts w:ascii="Arial" w:hAnsi="Arial" w:cs="Arial"/>
          <w:sz w:val="22"/>
        </w:rPr>
        <w:t xml:space="preserve"> group</w:t>
      </w:r>
      <w:r>
        <w:rPr>
          <w:rFonts w:ascii="Arial" w:hAnsi="Arial" w:cs="Arial"/>
          <w:sz w:val="22"/>
        </w:rPr>
        <w:t>s</w:t>
      </w:r>
      <w:r w:rsidRPr="007A3961">
        <w:rPr>
          <w:rFonts w:ascii="Arial" w:hAnsi="Arial" w:cs="Arial"/>
          <w:sz w:val="22"/>
        </w:rPr>
        <w:t xml:space="preserve"> after the discussion</w:t>
      </w:r>
      <w:del w:id="617" w:author="Xueyang Li" w:date="2019-08-30T17:41:00Z">
        <w:r w:rsidRPr="007A3961" w:rsidDel="0038405C">
          <w:rPr>
            <w:rFonts w:ascii="Arial" w:hAnsi="Arial" w:cs="Arial"/>
            <w:sz w:val="22"/>
          </w:rPr>
          <w:delText xml:space="preserve">. </w:delText>
        </w:r>
      </w:del>
      <w:ins w:id="618" w:author="Xueyang Li" w:date="2019-08-30T17:41:00Z">
        <w:r w:rsidR="0038405C">
          <w:rPr>
            <w:rFonts w:ascii="Arial" w:hAnsi="Arial" w:cs="Arial"/>
            <w:sz w:val="22"/>
          </w:rPr>
          <w:t xml:space="preserve"> and</w:t>
        </w:r>
        <w:r w:rsidR="0038405C" w:rsidRPr="007A3961">
          <w:rPr>
            <w:rFonts w:ascii="Arial" w:hAnsi="Arial" w:cs="Arial"/>
            <w:sz w:val="22"/>
          </w:rPr>
          <w:t xml:space="preserve"> </w:t>
        </w:r>
      </w:ins>
      <w:r w:rsidRPr="007A3961">
        <w:rPr>
          <w:rFonts w:ascii="Arial" w:hAnsi="Arial" w:cs="Arial"/>
          <w:sz w:val="22"/>
        </w:rPr>
        <w:t>52% (13/25</w:t>
      </w:r>
      <w:ins w:id="619" w:author="Xueyang Li" w:date="2019-08-30T18:08:00Z">
        <w:r w:rsidR="003D26D4">
          <w:rPr>
            <w:rFonts w:ascii="Arial" w:hAnsi="Arial" w:cs="Arial"/>
            <w:sz w:val="22"/>
          </w:rPr>
          <w:t xml:space="preserve">, </w:t>
        </w:r>
      </w:ins>
      <w:ins w:id="620" w:author="Xueyang Li" w:date="2019-08-30T18:10:00Z">
        <w:r w:rsidR="003D26D4">
          <w:rPr>
            <w:rFonts w:ascii="Arial" w:hAnsi="Arial" w:cs="Arial"/>
            <w:sz w:val="22"/>
          </w:rPr>
          <w:t>p &gt; 0.1</w:t>
        </w:r>
      </w:ins>
      <w:r w:rsidRPr="007A3961">
        <w:rPr>
          <w:rFonts w:ascii="Arial" w:hAnsi="Arial" w:cs="Arial"/>
          <w:sz w:val="22"/>
        </w:rPr>
        <w:t>) of the participants gave up their views because of time.</w:t>
      </w:r>
      <w:r>
        <w:rPr>
          <w:rFonts w:ascii="Arial" w:hAnsi="Arial" w:cs="Arial"/>
          <w:sz w:val="22"/>
        </w:rPr>
        <w:t xml:space="preserve"> </w:t>
      </w:r>
      <w:r w:rsidRPr="007A3961">
        <w:rPr>
          <w:rFonts w:ascii="Arial" w:hAnsi="Arial" w:cs="Arial"/>
          <w:sz w:val="22"/>
        </w:rPr>
        <w:t xml:space="preserve">In contrast, groups with no time pressure have significantly different answers on this issue. Only three of the 12 </w:t>
      </w:r>
      <w:ins w:id="621" w:author="Xueyang Li" w:date="2019-08-30T18:13:00Z">
        <w:r w:rsidR="003D26D4">
          <w:rPr>
            <w:rFonts w:ascii="Arial" w:hAnsi="Arial" w:cs="Arial"/>
            <w:sz w:val="22"/>
          </w:rPr>
          <w:t xml:space="preserve">(p-value &lt; 0.1) </w:t>
        </w:r>
      </w:ins>
      <w:r w:rsidRPr="007A3961">
        <w:rPr>
          <w:rFonts w:ascii="Arial" w:hAnsi="Arial" w:cs="Arial"/>
          <w:sz w:val="22"/>
        </w:rPr>
        <w:t xml:space="preserve">participants </w:t>
      </w:r>
      <w:r>
        <w:rPr>
          <w:rFonts w:ascii="Arial" w:hAnsi="Arial" w:cs="Arial"/>
          <w:sz w:val="22"/>
        </w:rPr>
        <w:t>in</w:t>
      </w:r>
      <w:r w:rsidRPr="007A3961">
        <w:rPr>
          <w:rFonts w:ascii="Arial" w:hAnsi="Arial" w:cs="Arial"/>
          <w:sz w:val="22"/>
        </w:rPr>
        <w:t xml:space="preserve"> no time limit</w:t>
      </w:r>
      <w:r>
        <w:rPr>
          <w:rFonts w:ascii="Arial" w:hAnsi="Arial" w:cs="Arial"/>
          <w:sz w:val="22"/>
        </w:rPr>
        <w:t xml:space="preserve"> condition</w:t>
      </w:r>
      <w:r w:rsidRPr="007A3961">
        <w:rPr>
          <w:rFonts w:ascii="Arial" w:hAnsi="Arial" w:cs="Arial"/>
          <w:sz w:val="22"/>
        </w:rPr>
        <w:t xml:space="preserve"> were still dissatisfied with the team's final decision.</w:t>
      </w:r>
      <w:r w:rsidRPr="00827165">
        <w:t xml:space="preserve"> </w:t>
      </w:r>
      <w:r w:rsidRPr="00827165">
        <w:rPr>
          <w:rFonts w:ascii="Arial" w:hAnsi="Arial" w:cs="Arial"/>
          <w:sz w:val="22"/>
        </w:rPr>
        <w:t>This provides support for Hypothesis 3.</w:t>
      </w:r>
    </w:p>
    <w:p w14:paraId="5E36B46D" w14:textId="77777777" w:rsidR="00795DF3" w:rsidRDefault="00795DF3" w:rsidP="00795DF3">
      <w:pPr>
        <w:rPr>
          <w:rFonts w:ascii="Arial" w:hAnsi="Arial" w:cs="Arial"/>
          <w:sz w:val="22"/>
        </w:rPr>
      </w:pPr>
    </w:p>
    <w:p w14:paraId="73B4A125" w14:textId="77777777" w:rsidR="00795DF3" w:rsidRPr="00795DF3" w:rsidRDefault="00795DF3">
      <w:pPr>
        <w:pStyle w:val="2"/>
        <w:pPrChange w:id="622" w:author="hina qureshi" w:date="2019-08-27T23:15:00Z">
          <w:pPr>
            <w:spacing w:line="360" w:lineRule="auto"/>
          </w:pPr>
        </w:pPrChange>
      </w:pPr>
      <w:bookmarkStart w:id="623" w:name="_Toc18005627"/>
      <w:r w:rsidRPr="00795DF3">
        <w:rPr>
          <w:rFonts w:hint="eastAsia"/>
        </w:rPr>
        <w:t>G</w:t>
      </w:r>
      <w:r w:rsidRPr="00795DF3">
        <w:t>roup decision quality</w:t>
      </w:r>
      <w:bookmarkEnd w:id="623"/>
    </w:p>
    <w:p w14:paraId="739709B1" w14:textId="6D52CBC4" w:rsidR="00795DF3" w:rsidRDefault="00795DF3" w:rsidP="00795DF3">
      <w:pPr>
        <w:spacing w:line="360" w:lineRule="auto"/>
        <w:rPr>
          <w:rFonts w:ascii="Arial" w:hAnsi="Arial" w:cs="Arial"/>
          <w:sz w:val="22"/>
        </w:rPr>
      </w:pPr>
      <w:r w:rsidRPr="00D06199">
        <w:rPr>
          <w:rFonts w:ascii="Arial" w:hAnsi="Arial" w:cs="Arial"/>
          <w:sz w:val="22"/>
        </w:rPr>
        <w:t>The quality of decision</w:t>
      </w:r>
      <w:r>
        <w:rPr>
          <w:rFonts w:ascii="Arial" w:hAnsi="Arial" w:cs="Arial"/>
          <w:sz w:val="22"/>
        </w:rPr>
        <w:t xml:space="preserve"> - </w:t>
      </w:r>
      <w:r w:rsidRPr="00D06199">
        <w:rPr>
          <w:rFonts w:ascii="Arial" w:hAnsi="Arial" w:cs="Arial"/>
          <w:sz w:val="22"/>
        </w:rPr>
        <w:t xml:space="preserve">making performance of individuals and teams </w:t>
      </w:r>
      <w:r>
        <w:rPr>
          <w:rFonts w:ascii="Arial" w:hAnsi="Arial" w:cs="Arial"/>
          <w:sz w:val="22"/>
        </w:rPr>
        <w:t>was</w:t>
      </w:r>
      <w:r w:rsidRPr="00D06199">
        <w:rPr>
          <w:rFonts w:ascii="Arial" w:hAnsi="Arial" w:cs="Arial"/>
          <w:sz w:val="22"/>
        </w:rPr>
        <w:t xml:space="preserve"> </w:t>
      </w:r>
      <w:r>
        <w:rPr>
          <w:rFonts w:ascii="Arial" w:hAnsi="Arial" w:cs="Arial"/>
          <w:sz w:val="22"/>
        </w:rPr>
        <w:t>revealed</w:t>
      </w:r>
      <w:r w:rsidRPr="00D06199">
        <w:rPr>
          <w:rFonts w:ascii="Arial" w:hAnsi="Arial" w:cs="Arial"/>
          <w:sz w:val="22"/>
        </w:rPr>
        <w:t xml:space="preserve"> by their scores, and the scores </w:t>
      </w:r>
      <w:r>
        <w:rPr>
          <w:rFonts w:ascii="Arial" w:hAnsi="Arial" w:cs="Arial"/>
          <w:sz w:val="22"/>
        </w:rPr>
        <w:t>were</w:t>
      </w:r>
      <w:r w:rsidRPr="00D06199">
        <w:rPr>
          <w:rFonts w:ascii="Arial" w:hAnsi="Arial" w:cs="Arial"/>
          <w:sz w:val="22"/>
        </w:rPr>
        <w:t xml:space="preserve"> calculated by the difference between their ranking and expert ranking. The </w:t>
      </w:r>
      <w:r>
        <w:rPr>
          <w:rFonts w:ascii="Arial" w:hAnsi="Arial" w:cs="Arial"/>
          <w:sz w:val="22"/>
        </w:rPr>
        <w:t>detailed</w:t>
      </w:r>
      <w:r w:rsidRPr="00D06199">
        <w:rPr>
          <w:rFonts w:ascii="Arial" w:hAnsi="Arial" w:cs="Arial"/>
          <w:sz w:val="22"/>
        </w:rPr>
        <w:t xml:space="preserve"> calculation formula is as follows:</w:t>
      </w:r>
    </w:p>
    <w:p w14:paraId="1C60023C" w14:textId="77777777" w:rsidR="00795DF3" w:rsidRPr="00486FA8" w:rsidRDefault="00795DF3" w:rsidP="00795DF3">
      <w:pPr>
        <w:spacing w:line="360" w:lineRule="auto"/>
        <w:rPr>
          <w:rFonts w:ascii="Arial" w:hAnsi="Arial" w:cs="Arial"/>
          <w:sz w:val="22"/>
        </w:rPr>
      </w:pPr>
    </w:p>
    <w:p w14:paraId="045BB1E2" w14:textId="77777777" w:rsidR="00795DF3" w:rsidRPr="00D06199" w:rsidRDefault="00795DF3" w:rsidP="00795DF3">
      <w:pPr>
        <w:spacing w:line="360" w:lineRule="auto"/>
        <w:rPr>
          <w:rFonts w:ascii="Arial" w:hAnsi="Arial" w:cs="Arial"/>
          <w:sz w:val="22"/>
        </w:rPr>
      </w:pPr>
      <m:oMathPara>
        <m:oMath>
          <m:r>
            <m:rPr>
              <m:sty m:val="p"/>
            </m:rPr>
            <w:rPr>
              <w:rFonts w:ascii="Cambria Math" w:hAnsi="Cambria Math" w:cs="Arial"/>
              <w:sz w:val="22"/>
            </w:rPr>
            <m:t>Average individual score=</m:t>
          </m:r>
          <m:f>
            <m:fPr>
              <m:ctrlPr>
                <w:rPr>
                  <w:rFonts w:ascii="Cambria Math" w:hAnsi="Cambria Math" w:cs="Arial"/>
                  <w:sz w:val="22"/>
                </w:rPr>
              </m:ctrlPr>
            </m:fPr>
            <m:num>
              <m:nary>
                <m:naryPr>
                  <m:chr m:val="∑"/>
                  <m:limLoc m:val="undOvr"/>
                  <m:subHide m:val="1"/>
                  <m:supHide m:val="1"/>
                  <m:ctrlPr>
                    <w:rPr>
                      <w:rFonts w:ascii="Cambria Math" w:hAnsi="Cambria Math" w:cs="Arial"/>
                      <w:i/>
                      <w:sz w:val="22"/>
                    </w:rPr>
                  </m:ctrlPr>
                </m:naryPr>
                <m:sub/>
                <m:sup/>
                <m:e>
                  <m:r>
                    <w:rPr>
                      <w:rFonts w:ascii="Cambria Math" w:hAnsi="Cambria Math" w:cs="Arial" w:hint="eastAsia"/>
                      <w:sz w:val="22"/>
                    </w:rPr>
                    <m:t>|</m:t>
                  </m:r>
                  <m:r>
                    <w:rPr>
                      <w:rFonts w:ascii="Cambria Math" w:hAnsi="Cambria Math" w:cs="Arial"/>
                      <w:sz w:val="22"/>
                    </w:rPr>
                    <m:t>Your ranking-Expert ranking|</m:t>
                  </m:r>
                </m:e>
              </m:nary>
            </m:num>
            <m:den>
              <m:r>
                <w:rPr>
                  <w:rFonts w:ascii="Cambria Math" w:hAnsi="Cambria Math" w:cs="Arial"/>
                  <w:sz w:val="22"/>
                </w:rPr>
                <m:t>number of group members</m:t>
              </m:r>
            </m:den>
          </m:f>
        </m:oMath>
      </m:oMathPara>
    </w:p>
    <w:p w14:paraId="4CC3D1D7" w14:textId="77777777" w:rsidR="00795DF3" w:rsidRPr="00D10CDC" w:rsidRDefault="00795DF3" w:rsidP="00795DF3">
      <w:pPr>
        <w:spacing w:line="360" w:lineRule="auto"/>
        <w:rPr>
          <w:rFonts w:ascii="Arial" w:hAnsi="Arial" w:cs="Arial"/>
          <w:sz w:val="22"/>
        </w:rPr>
      </w:pPr>
      <m:oMathPara>
        <m:oMath>
          <m:r>
            <m:rPr>
              <m:sty m:val="p"/>
            </m:rPr>
            <w:rPr>
              <w:rFonts w:ascii="Cambria Math" w:hAnsi="Cambria Math" w:cs="Arial"/>
              <w:sz w:val="22"/>
            </w:rPr>
            <w:lastRenderedPageBreak/>
            <m:t xml:space="preserve">Your </m:t>
          </m:r>
          <m:sSup>
            <m:sSupPr>
              <m:ctrlPr>
                <w:rPr>
                  <w:rFonts w:ascii="Cambria Math" w:hAnsi="Cambria Math" w:cs="Arial"/>
                  <w:sz w:val="22"/>
                </w:rPr>
              </m:ctrlPr>
            </m:sSupPr>
            <m:e>
              <m:r>
                <m:rPr>
                  <m:sty m:val="p"/>
                </m:rPr>
                <w:rPr>
                  <w:rFonts w:ascii="Cambria Math" w:hAnsi="Cambria Math" w:cs="Arial"/>
                  <w:sz w:val="22"/>
                </w:rPr>
                <m:t>group</m:t>
              </m:r>
            </m:e>
            <m:sup>
              <m:r>
                <m:rPr>
                  <m:sty m:val="p"/>
                </m:rPr>
                <w:rPr>
                  <w:rFonts w:ascii="Cambria Math" w:hAnsi="Cambria Math" w:cs="Arial"/>
                  <w:sz w:val="22"/>
                </w:rPr>
                <m:t>'</m:t>
              </m:r>
            </m:sup>
          </m:sSup>
          <m:r>
            <m:rPr>
              <m:sty m:val="p"/>
            </m:rPr>
            <w:rPr>
              <w:rFonts w:ascii="Cambria Math" w:hAnsi="Cambria Math" w:cs="Arial"/>
              <w:sz w:val="22"/>
            </w:rPr>
            <m:t>s error score=</m:t>
          </m:r>
          <m:nary>
            <m:naryPr>
              <m:chr m:val="∑"/>
              <m:limLoc m:val="undOvr"/>
              <m:subHide m:val="1"/>
              <m:supHide m:val="1"/>
              <m:ctrlPr>
                <w:rPr>
                  <w:rFonts w:ascii="Cambria Math" w:hAnsi="Cambria Math" w:cs="Arial"/>
                  <w:i/>
                  <w:sz w:val="22"/>
                </w:rPr>
              </m:ctrlPr>
            </m:naryPr>
            <m:sub/>
            <m:sup/>
            <m:e>
              <m:d>
                <m:dPr>
                  <m:begChr m:val="|"/>
                  <m:endChr m:val="|"/>
                  <m:ctrlPr>
                    <w:rPr>
                      <w:rFonts w:ascii="Cambria Math" w:hAnsi="Cambria Math" w:cs="Arial"/>
                      <w:i/>
                      <w:sz w:val="22"/>
                    </w:rPr>
                  </m:ctrlPr>
                </m:dPr>
                <m:e>
                  <m:r>
                    <w:rPr>
                      <w:rFonts w:ascii="Cambria Math" w:hAnsi="Cambria Math" w:cs="Arial"/>
                      <w:sz w:val="22"/>
                    </w:rPr>
                    <m:t>Group ranking-Expert ranking</m:t>
                  </m:r>
                </m:e>
              </m:d>
            </m:e>
          </m:nary>
        </m:oMath>
      </m:oMathPara>
    </w:p>
    <w:p w14:paraId="0F55FB6D" w14:textId="4ED79946" w:rsidR="00795DF3" w:rsidRDefault="00795DF3" w:rsidP="00795DF3">
      <w:pPr>
        <w:spacing w:line="360" w:lineRule="auto"/>
        <w:rPr>
          <w:rFonts w:ascii="Arial" w:hAnsi="Arial" w:cs="Arial"/>
          <w:sz w:val="22"/>
        </w:rPr>
      </w:pPr>
    </w:p>
    <w:p w14:paraId="4020036C" w14:textId="7BCCD043" w:rsidR="00BC7DB0" w:rsidRDefault="00BC7DB0" w:rsidP="00795DF3">
      <w:pPr>
        <w:spacing w:line="360" w:lineRule="auto"/>
        <w:rPr>
          <w:rFonts w:ascii="Arial" w:hAnsi="Arial" w:cs="Arial"/>
          <w:sz w:val="22"/>
        </w:rPr>
      </w:pPr>
      <w:r w:rsidRPr="00D10CDC">
        <w:rPr>
          <w:rFonts w:ascii="Arial" w:hAnsi="Arial" w:cs="Arial"/>
          <w:sz w:val="22"/>
        </w:rPr>
        <w:t xml:space="preserve">The score calculated according to the above formula refers to the degree of deviation between individual </w:t>
      </w:r>
      <w:r>
        <w:rPr>
          <w:rFonts w:ascii="Arial" w:hAnsi="Arial" w:cs="Arial"/>
          <w:sz w:val="22"/>
        </w:rPr>
        <w:t>or</w:t>
      </w:r>
      <w:r w:rsidRPr="00D10CDC">
        <w:rPr>
          <w:rFonts w:ascii="Arial" w:hAnsi="Arial" w:cs="Arial"/>
          <w:sz w:val="22"/>
        </w:rPr>
        <w:t xml:space="preserve"> </w:t>
      </w:r>
      <w:r>
        <w:rPr>
          <w:rFonts w:ascii="Arial" w:hAnsi="Arial" w:cs="Arial"/>
          <w:sz w:val="22"/>
        </w:rPr>
        <w:t>group</w:t>
      </w:r>
      <w:r w:rsidRPr="00D10CDC">
        <w:rPr>
          <w:rFonts w:ascii="Arial" w:hAnsi="Arial" w:cs="Arial"/>
          <w:sz w:val="22"/>
        </w:rPr>
        <w:t xml:space="preserve"> decision and expert decision, </w:t>
      </w:r>
      <w:r>
        <w:rPr>
          <w:rFonts w:ascii="Arial" w:hAnsi="Arial" w:cs="Arial"/>
          <w:sz w:val="22"/>
        </w:rPr>
        <w:t>which means</w:t>
      </w:r>
      <w:r w:rsidRPr="00D10CDC">
        <w:rPr>
          <w:rFonts w:ascii="Arial" w:hAnsi="Arial" w:cs="Arial"/>
          <w:sz w:val="22"/>
        </w:rPr>
        <w:t xml:space="preserve"> the lower the score, the more accurate the decision.</w:t>
      </w:r>
    </w:p>
    <w:p w14:paraId="7B5E8F99" w14:textId="77777777" w:rsidR="00BC7DB0" w:rsidRPr="00D06199" w:rsidRDefault="00BC7DB0" w:rsidP="00795DF3">
      <w:pPr>
        <w:spacing w:line="360" w:lineRule="auto"/>
        <w:rPr>
          <w:rFonts w:ascii="Arial" w:hAnsi="Arial" w:cs="Arial"/>
          <w:sz w:val="22"/>
        </w:rPr>
      </w:pPr>
    </w:p>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795DF3" w14:paraId="03753E3A" w14:textId="77777777" w:rsidTr="001F3FAD">
        <w:tc>
          <w:tcPr>
            <w:tcW w:w="1185" w:type="dxa"/>
            <w:tcBorders>
              <w:top w:val="nil"/>
              <w:bottom w:val="nil"/>
            </w:tcBorders>
          </w:tcPr>
          <w:p w14:paraId="709B41A9" w14:textId="77777777" w:rsidR="00795DF3" w:rsidRDefault="00795DF3" w:rsidP="00795DF3">
            <w:pPr>
              <w:spacing w:line="360" w:lineRule="auto"/>
              <w:rPr>
                <w:rFonts w:ascii="Arial" w:hAnsi="Arial" w:cs="Arial"/>
                <w:sz w:val="22"/>
              </w:rPr>
            </w:pPr>
          </w:p>
        </w:tc>
        <w:tc>
          <w:tcPr>
            <w:tcW w:w="2370" w:type="dxa"/>
            <w:gridSpan w:val="2"/>
          </w:tcPr>
          <w:p w14:paraId="0F32F206" w14:textId="77777777" w:rsidR="00795DF3" w:rsidRPr="001F3FAD" w:rsidRDefault="00795DF3" w:rsidP="00795DF3">
            <w:pPr>
              <w:spacing w:line="360" w:lineRule="auto"/>
              <w:rPr>
                <w:rFonts w:ascii="Arial" w:hAnsi="Arial" w:cs="Arial"/>
                <w:i/>
                <w:iCs/>
                <w:sz w:val="22"/>
              </w:rPr>
            </w:pPr>
            <w:r w:rsidRPr="001F3FAD">
              <w:rPr>
                <w:rFonts w:ascii="Arial" w:hAnsi="Arial" w:cs="Arial" w:hint="eastAsia"/>
                <w:i/>
                <w:iCs/>
                <w:sz w:val="22"/>
              </w:rPr>
              <w:t>H</w:t>
            </w:r>
            <w:r w:rsidRPr="001F3FAD">
              <w:rPr>
                <w:rFonts w:ascii="Arial" w:hAnsi="Arial" w:cs="Arial"/>
                <w:i/>
                <w:iCs/>
                <w:sz w:val="22"/>
              </w:rPr>
              <w:t>igh time pressure</w:t>
            </w:r>
          </w:p>
        </w:tc>
        <w:tc>
          <w:tcPr>
            <w:tcW w:w="2370" w:type="dxa"/>
            <w:gridSpan w:val="2"/>
          </w:tcPr>
          <w:p w14:paraId="307B8CF3" w14:textId="77777777" w:rsidR="00795DF3" w:rsidRPr="001F3FAD" w:rsidRDefault="00795DF3" w:rsidP="00795DF3">
            <w:pPr>
              <w:spacing w:line="360" w:lineRule="auto"/>
              <w:rPr>
                <w:rFonts w:ascii="Arial" w:hAnsi="Arial" w:cs="Arial"/>
                <w:i/>
                <w:iCs/>
                <w:sz w:val="22"/>
              </w:rPr>
            </w:pPr>
            <w:r w:rsidRPr="001F3FAD">
              <w:rPr>
                <w:rFonts w:ascii="Arial" w:hAnsi="Arial" w:cs="Arial" w:hint="eastAsia"/>
                <w:i/>
                <w:iCs/>
                <w:sz w:val="22"/>
              </w:rPr>
              <w:t>L</w:t>
            </w:r>
            <w:r w:rsidRPr="001F3FAD">
              <w:rPr>
                <w:rFonts w:ascii="Arial" w:hAnsi="Arial" w:cs="Arial"/>
                <w:i/>
                <w:iCs/>
                <w:sz w:val="22"/>
              </w:rPr>
              <w:t>ow time pressure</w:t>
            </w:r>
          </w:p>
        </w:tc>
        <w:tc>
          <w:tcPr>
            <w:tcW w:w="2371" w:type="dxa"/>
            <w:gridSpan w:val="2"/>
          </w:tcPr>
          <w:p w14:paraId="0EDB05AC" w14:textId="77777777" w:rsidR="00795DF3" w:rsidRPr="001F3FAD" w:rsidRDefault="00795DF3" w:rsidP="00795DF3">
            <w:pPr>
              <w:spacing w:line="360" w:lineRule="auto"/>
              <w:rPr>
                <w:rFonts w:ascii="Arial" w:hAnsi="Arial" w:cs="Arial"/>
                <w:i/>
                <w:iCs/>
                <w:sz w:val="22"/>
              </w:rPr>
            </w:pPr>
            <w:r w:rsidRPr="001F3FAD">
              <w:rPr>
                <w:rFonts w:ascii="Arial" w:hAnsi="Arial" w:cs="Arial" w:hint="eastAsia"/>
                <w:i/>
                <w:iCs/>
                <w:sz w:val="22"/>
              </w:rPr>
              <w:t>N</w:t>
            </w:r>
            <w:r w:rsidRPr="001F3FAD">
              <w:rPr>
                <w:rFonts w:ascii="Arial" w:hAnsi="Arial" w:cs="Arial"/>
                <w:i/>
                <w:iCs/>
                <w:sz w:val="22"/>
              </w:rPr>
              <w:t>o time pressure</w:t>
            </w:r>
          </w:p>
        </w:tc>
      </w:tr>
      <w:tr w:rsidR="00795DF3" w:rsidRPr="001F3FAD" w14:paraId="3DE3DF81" w14:textId="77777777" w:rsidTr="001F3FAD">
        <w:tc>
          <w:tcPr>
            <w:tcW w:w="1185" w:type="dxa"/>
            <w:tcBorders>
              <w:top w:val="nil"/>
              <w:bottom w:val="nil"/>
            </w:tcBorders>
          </w:tcPr>
          <w:p w14:paraId="43E0E706" w14:textId="77777777" w:rsidR="00795DF3" w:rsidRPr="001F3FAD" w:rsidRDefault="00795DF3" w:rsidP="00795DF3">
            <w:pPr>
              <w:spacing w:line="360" w:lineRule="auto"/>
              <w:rPr>
                <w:rFonts w:ascii="Arial" w:hAnsi="Arial" w:cs="Arial"/>
                <w:i/>
                <w:iCs/>
                <w:sz w:val="22"/>
              </w:rPr>
            </w:pPr>
          </w:p>
        </w:tc>
        <w:tc>
          <w:tcPr>
            <w:tcW w:w="1185" w:type="dxa"/>
            <w:tcBorders>
              <w:bottom w:val="single" w:sz="4" w:space="0" w:color="auto"/>
            </w:tcBorders>
          </w:tcPr>
          <w:p w14:paraId="260BB49D"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 xml:space="preserve">Ave </w:t>
            </w:r>
          </w:p>
        </w:tc>
        <w:tc>
          <w:tcPr>
            <w:tcW w:w="1185" w:type="dxa"/>
            <w:tcBorders>
              <w:bottom w:val="single" w:sz="4" w:space="0" w:color="auto"/>
            </w:tcBorders>
          </w:tcPr>
          <w:p w14:paraId="2A1C9FF0"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Group</w:t>
            </w:r>
          </w:p>
        </w:tc>
        <w:tc>
          <w:tcPr>
            <w:tcW w:w="1185" w:type="dxa"/>
            <w:tcBorders>
              <w:bottom w:val="single" w:sz="4" w:space="0" w:color="auto"/>
            </w:tcBorders>
          </w:tcPr>
          <w:p w14:paraId="273076CE"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Ave</w:t>
            </w:r>
          </w:p>
        </w:tc>
        <w:tc>
          <w:tcPr>
            <w:tcW w:w="1185" w:type="dxa"/>
            <w:tcBorders>
              <w:bottom w:val="single" w:sz="4" w:space="0" w:color="auto"/>
            </w:tcBorders>
          </w:tcPr>
          <w:p w14:paraId="094A94A8"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Group</w:t>
            </w:r>
          </w:p>
        </w:tc>
        <w:tc>
          <w:tcPr>
            <w:tcW w:w="1185" w:type="dxa"/>
            <w:tcBorders>
              <w:bottom w:val="single" w:sz="4" w:space="0" w:color="auto"/>
            </w:tcBorders>
          </w:tcPr>
          <w:p w14:paraId="0D35A004"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Ave</w:t>
            </w:r>
          </w:p>
        </w:tc>
        <w:tc>
          <w:tcPr>
            <w:tcW w:w="1186" w:type="dxa"/>
            <w:tcBorders>
              <w:bottom w:val="single" w:sz="4" w:space="0" w:color="auto"/>
            </w:tcBorders>
          </w:tcPr>
          <w:p w14:paraId="5D4868A8"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Group</w:t>
            </w:r>
          </w:p>
        </w:tc>
      </w:tr>
      <w:tr w:rsidR="00795DF3" w14:paraId="2B36DC66" w14:textId="77777777" w:rsidTr="001F3FAD">
        <w:tc>
          <w:tcPr>
            <w:tcW w:w="1185" w:type="dxa"/>
            <w:tcBorders>
              <w:top w:val="nil"/>
              <w:bottom w:val="nil"/>
              <w:right w:val="nil"/>
            </w:tcBorders>
          </w:tcPr>
          <w:p w14:paraId="6A0235F9" w14:textId="77777777" w:rsidR="00795DF3" w:rsidRPr="001F3FAD" w:rsidRDefault="00795DF3" w:rsidP="00795DF3">
            <w:pPr>
              <w:spacing w:line="360" w:lineRule="auto"/>
              <w:rPr>
                <w:rFonts w:ascii="Arial" w:hAnsi="Arial" w:cs="Arial"/>
                <w:i/>
                <w:iCs/>
                <w:sz w:val="22"/>
              </w:rPr>
            </w:pPr>
            <w:r w:rsidRPr="001F3FAD">
              <w:rPr>
                <w:rFonts w:ascii="Arial" w:hAnsi="Arial" w:cs="Arial"/>
                <w:i/>
                <w:iCs/>
                <w:sz w:val="22"/>
              </w:rPr>
              <w:t>male</w:t>
            </w:r>
          </w:p>
        </w:tc>
        <w:tc>
          <w:tcPr>
            <w:tcW w:w="1185" w:type="dxa"/>
            <w:tcBorders>
              <w:top w:val="single" w:sz="4" w:space="0" w:color="auto"/>
              <w:left w:val="nil"/>
              <w:bottom w:val="nil"/>
            </w:tcBorders>
          </w:tcPr>
          <w:p w14:paraId="71DD70B0" w14:textId="77777777" w:rsidR="00795DF3" w:rsidRDefault="00795DF3" w:rsidP="00795DF3">
            <w:pPr>
              <w:spacing w:line="360" w:lineRule="auto"/>
              <w:rPr>
                <w:rFonts w:ascii="Arial" w:hAnsi="Arial" w:cs="Arial"/>
                <w:sz w:val="22"/>
              </w:rPr>
            </w:pPr>
            <w:r>
              <w:rPr>
                <w:rFonts w:ascii="Arial" w:hAnsi="Arial" w:cs="Arial" w:hint="eastAsia"/>
                <w:sz w:val="22"/>
              </w:rPr>
              <w:t>7</w:t>
            </w:r>
            <w:r>
              <w:rPr>
                <w:rFonts w:ascii="Arial" w:hAnsi="Arial" w:cs="Arial"/>
                <w:sz w:val="22"/>
              </w:rPr>
              <w:t>8.67</w:t>
            </w:r>
          </w:p>
        </w:tc>
        <w:tc>
          <w:tcPr>
            <w:tcW w:w="1185" w:type="dxa"/>
            <w:tcBorders>
              <w:top w:val="single" w:sz="4" w:space="0" w:color="auto"/>
              <w:bottom w:val="nil"/>
            </w:tcBorders>
          </w:tcPr>
          <w:p w14:paraId="57390AF8" w14:textId="77777777" w:rsidR="00795DF3" w:rsidRDefault="00795DF3" w:rsidP="00795DF3">
            <w:pPr>
              <w:spacing w:line="360" w:lineRule="auto"/>
              <w:rPr>
                <w:rFonts w:ascii="Arial" w:hAnsi="Arial" w:cs="Arial"/>
                <w:sz w:val="22"/>
              </w:rPr>
            </w:pPr>
            <w:r>
              <w:rPr>
                <w:rFonts w:ascii="Arial" w:hAnsi="Arial" w:cs="Arial" w:hint="eastAsia"/>
                <w:sz w:val="22"/>
              </w:rPr>
              <w:t>7</w:t>
            </w:r>
            <w:r>
              <w:rPr>
                <w:rFonts w:ascii="Arial" w:hAnsi="Arial" w:cs="Arial"/>
                <w:sz w:val="22"/>
              </w:rPr>
              <w:t>8</w:t>
            </w:r>
          </w:p>
        </w:tc>
        <w:tc>
          <w:tcPr>
            <w:tcW w:w="1185" w:type="dxa"/>
            <w:tcBorders>
              <w:top w:val="single" w:sz="4" w:space="0" w:color="auto"/>
              <w:bottom w:val="nil"/>
            </w:tcBorders>
          </w:tcPr>
          <w:p w14:paraId="4266AFD3" w14:textId="77777777" w:rsidR="00795DF3" w:rsidRDefault="00795DF3" w:rsidP="00795DF3">
            <w:pPr>
              <w:spacing w:line="360" w:lineRule="auto"/>
              <w:rPr>
                <w:rFonts w:ascii="Arial" w:hAnsi="Arial" w:cs="Arial"/>
                <w:sz w:val="22"/>
              </w:rPr>
            </w:pPr>
            <w:r>
              <w:rPr>
                <w:rFonts w:ascii="Arial" w:hAnsi="Arial" w:cs="Arial" w:hint="eastAsia"/>
                <w:sz w:val="22"/>
              </w:rPr>
              <w:t>8</w:t>
            </w:r>
            <w:r>
              <w:rPr>
                <w:rFonts w:ascii="Arial" w:hAnsi="Arial" w:cs="Arial"/>
                <w:sz w:val="22"/>
              </w:rPr>
              <w:t>0</w:t>
            </w:r>
          </w:p>
        </w:tc>
        <w:tc>
          <w:tcPr>
            <w:tcW w:w="1185" w:type="dxa"/>
            <w:tcBorders>
              <w:top w:val="single" w:sz="4" w:space="0" w:color="auto"/>
              <w:bottom w:val="nil"/>
            </w:tcBorders>
          </w:tcPr>
          <w:p w14:paraId="7874026C" w14:textId="77777777" w:rsidR="00795DF3" w:rsidRDefault="00795DF3" w:rsidP="00795DF3">
            <w:pPr>
              <w:spacing w:line="360" w:lineRule="auto"/>
              <w:rPr>
                <w:rFonts w:ascii="Arial" w:hAnsi="Arial" w:cs="Arial"/>
                <w:sz w:val="22"/>
              </w:rPr>
            </w:pPr>
            <w:r>
              <w:rPr>
                <w:rFonts w:ascii="Arial" w:hAnsi="Arial" w:cs="Arial" w:hint="eastAsia"/>
                <w:sz w:val="22"/>
              </w:rPr>
              <w:t>8</w:t>
            </w:r>
            <w:r>
              <w:rPr>
                <w:rFonts w:ascii="Arial" w:hAnsi="Arial" w:cs="Arial"/>
                <w:sz w:val="22"/>
              </w:rPr>
              <w:t>0</w:t>
            </w:r>
          </w:p>
        </w:tc>
        <w:tc>
          <w:tcPr>
            <w:tcW w:w="1185" w:type="dxa"/>
            <w:tcBorders>
              <w:top w:val="single" w:sz="4" w:space="0" w:color="auto"/>
              <w:bottom w:val="nil"/>
            </w:tcBorders>
          </w:tcPr>
          <w:p w14:paraId="158DE219" w14:textId="7B77A326" w:rsidR="00795DF3" w:rsidRDefault="0076167E" w:rsidP="00795DF3">
            <w:pPr>
              <w:spacing w:line="360" w:lineRule="auto"/>
              <w:rPr>
                <w:rFonts w:ascii="Arial" w:hAnsi="Arial" w:cs="Arial"/>
                <w:sz w:val="22"/>
              </w:rPr>
            </w:pPr>
            <w:r>
              <w:rPr>
                <w:rFonts w:ascii="Arial" w:hAnsi="Arial" w:cs="Arial" w:hint="eastAsia"/>
                <w:sz w:val="22"/>
              </w:rPr>
              <w:t>7</w:t>
            </w:r>
            <w:r>
              <w:rPr>
                <w:rFonts w:ascii="Arial" w:hAnsi="Arial" w:cs="Arial"/>
                <w:sz w:val="22"/>
              </w:rPr>
              <w:t>1.33</w:t>
            </w:r>
          </w:p>
        </w:tc>
        <w:tc>
          <w:tcPr>
            <w:tcW w:w="1186" w:type="dxa"/>
            <w:tcBorders>
              <w:top w:val="single" w:sz="4" w:space="0" w:color="auto"/>
              <w:bottom w:val="nil"/>
              <w:right w:val="nil"/>
            </w:tcBorders>
          </w:tcPr>
          <w:p w14:paraId="7F278C1B" w14:textId="1390777C" w:rsidR="00795DF3" w:rsidRDefault="0076167E" w:rsidP="00795DF3">
            <w:pPr>
              <w:spacing w:line="360" w:lineRule="auto"/>
              <w:rPr>
                <w:rFonts w:ascii="Arial" w:hAnsi="Arial" w:cs="Arial"/>
                <w:sz w:val="22"/>
              </w:rPr>
            </w:pPr>
            <w:r>
              <w:rPr>
                <w:rFonts w:ascii="Arial" w:hAnsi="Arial" w:cs="Arial" w:hint="eastAsia"/>
                <w:sz w:val="22"/>
              </w:rPr>
              <w:t>6</w:t>
            </w:r>
            <w:r>
              <w:rPr>
                <w:rFonts w:ascii="Arial" w:hAnsi="Arial" w:cs="Arial"/>
                <w:sz w:val="22"/>
              </w:rPr>
              <w:t>5</w:t>
            </w:r>
          </w:p>
        </w:tc>
      </w:tr>
      <w:tr w:rsidR="00795DF3" w14:paraId="4C8639F1" w14:textId="77777777" w:rsidTr="001F3FAD">
        <w:tc>
          <w:tcPr>
            <w:tcW w:w="1185" w:type="dxa"/>
            <w:tcBorders>
              <w:top w:val="nil"/>
              <w:bottom w:val="nil"/>
              <w:right w:val="nil"/>
            </w:tcBorders>
          </w:tcPr>
          <w:p w14:paraId="72B200CE" w14:textId="77777777" w:rsidR="00795DF3" w:rsidRDefault="00795DF3" w:rsidP="00795DF3">
            <w:pPr>
              <w:spacing w:line="360" w:lineRule="auto"/>
              <w:rPr>
                <w:rFonts w:ascii="Arial" w:hAnsi="Arial" w:cs="Arial"/>
                <w:sz w:val="22"/>
              </w:rPr>
            </w:pPr>
          </w:p>
        </w:tc>
        <w:tc>
          <w:tcPr>
            <w:tcW w:w="1185" w:type="dxa"/>
            <w:tcBorders>
              <w:top w:val="nil"/>
              <w:left w:val="nil"/>
              <w:bottom w:val="nil"/>
            </w:tcBorders>
          </w:tcPr>
          <w:p w14:paraId="31D5D12D" w14:textId="1FFDB0D0" w:rsidR="00795DF3" w:rsidRDefault="003A649F" w:rsidP="00795DF3">
            <w:pPr>
              <w:spacing w:line="360" w:lineRule="auto"/>
              <w:rPr>
                <w:rFonts w:ascii="Arial" w:hAnsi="Arial" w:cs="Arial"/>
                <w:sz w:val="22"/>
              </w:rPr>
            </w:pPr>
            <w:r>
              <w:rPr>
                <w:rFonts w:ascii="Arial" w:hAnsi="Arial" w:cs="Arial" w:hint="eastAsia"/>
                <w:sz w:val="22"/>
              </w:rPr>
              <w:t>8</w:t>
            </w:r>
            <w:r>
              <w:rPr>
                <w:rFonts w:ascii="Arial" w:hAnsi="Arial" w:cs="Arial"/>
                <w:sz w:val="22"/>
              </w:rPr>
              <w:t>2.33</w:t>
            </w:r>
          </w:p>
        </w:tc>
        <w:tc>
          <w:tcPr>
            <w:tcW w:w="1185" w:type="dxa"/>
            <w:tcBorders>
              <w:top w:val="nil"/>
              <w:bottom w:val="nil"/>
            </w:tcBorders>
          </w:tcPr>
          <w:p w14:paraId="72C68C61" w14:textId="39EC19A1" w:rsidR="00795DF3" w:rsidRDefault="003A649F" w:rsidP="00795DF3">
            <w:pPr>
              <w:spacing w:line="360" w:lineRule="auto"/>
              <w:rPr>
                <w:rFonts w:ascii="Arial" w:hAnsi="Arial" w:cs="Arial"/>
                <w:sz w:val="22"/>
              </w:rPr>
            </w:pPr>
            <w:r>
              <w:rPr>
                <w:rFonts w:ascii="Arial" w:hAnsi="Arial" w:cs="Arial" w:hint="eastAsia"/>
                <w:sz w:val="22"/>
              </w:rPr>
              <w:t>7</w:t>
            </w:r>
            <w:r>
              <w:rPr>
                <w:rFonts w:ascii="Arial" w:hAnsi="Arial" w:cs="Arial"/>
                <w:sz w:val="22"/>
              </w:rPr>
              <w:t>5</w:t>
            </w:r>
          </w:p>
        </w:tc>
        <w:tc>
          <w:tcPr>
            <w:tcW w:w="1185" w:type="dxa"/>
            <w:tcBorders>
              <w:top w:val="nil"/>
              <w:bottom w:val="nil"/>
            </w:tcBorders>
          </w:tcPr>
          <w:p w14:paraId="460447B2" w14:textId="410922E8" w:rsidR="00795DF3" w:rsidRDefault="003A649F" w:rsidP="00795DF3">
            <w:pPr>
              <w:spacing w:line="360" w:lineRule="auto"/>
              <w:rPr>
                <w:rFonts w:ascii="Arial" w:hAnsi="Arial" w:cs="Arial"/>
                <w:sz w:val="22"/>
              </w:rPr>
            </w:pPr>
            <w:r>
              <w:rPr>
                <w:rFonts w:ascii="Arial" w:hAnsi="Arial" w:cs="Arial" w:hint="eastAsia"/>
                <w:sz w:val="22"/>
              </w:rPr>
              <w:t>7</w:t>
            </w:r>
            <w:r>
              <w:rPr>
                <w:rFonts w:ascii="Arial" w:hAnsi="Arial" w:cs="Arial"/>
                <w:sz w:val="22"/>
              </w:rPr>
              <w:t>6.45</w:t>
            </w:r>
          </w:p>
        </w:tc>
        <w:tc>
          <w:tcPr>
            <w:tcW w:w="1185" w:type="dxa"/>
            <w:tcBorders>
              <w:top w:val="nil"/>
              <w:bottom w:val="nil"/>
            </w:tcBorders>
          </w:tcPr>
          <w:p w14:paraId="2D3F4537" w14:textId="393CED41" w:rsidR="00795DF3" w:rsidRDefault="003A649F" w:rsidP="00795DF3">
            <w:pPr>
              <w:spacing w:line="360" w:lineRule="auto"/>
              <w:rPr>
                <w:rFonts w:ascii="Arial" w:hAnsi="Arial" w:cs="Arial"/>
                <w:sz w:val="22"/>
              </w:rPr>
            </w:pPr>
            <w:r>
              <w:rPr>
                <w:rFonts w:ascii="Arial" w:hAnsi="Arial" w:cs="Arial" w:hint="eastAsia"/>
                <w:sz w:val="22"/>
              </w:rPr>
              <w:t>7</w:t>
            </w:r>
            <w:r>
              <w:rPr>
                <w:rFonts w:ascii="Arial" w:hAnsi="Arial" w:cs="Arial"/>
                <w:sz w:val="22"/>
              </w:rPr>
              <w:t>5</w:t>
            </w:r>
          </w:p>
        </w:tc>
        <w:tc>
          <w:tcPr>
            <w:tcW w:w="1185" w:type="dxa"/>
            <w:tcBorders>
              <w:top w:val="nil"/>
              <w:bottom w:val="nil"/>
            </w:tcBorders>
          </w:tcPr>
          <w:p w14:paraId="6F4F28BE" w14:textId="27DDF220" w:rsidR="00795DF3" w:rsidRDefault="0076167E" w:rsidP="00795DF3">
            <w:pPr>
              <w:spacing w:line="360" w:lineRule="auto"/>
              <w:rPr>
                <w:rFonts w:ascii="Arial" w:hAnsi="Arial" w:cs="Arial"/>
                <w:sz w:val="22"/>
              </w:rPr>
            </w:pPr>
            <w:r>
              <w:rPr>
                <w:rFonts w:ascii="Arial" w:hAnsi="Arial" w:cs="Arial" w:hint="eastAsia"/>
                <w:sz w:val="22"/>
              </w:rPr>
              <w:t>8</w:t>
            </w:r>
            <w:r>
              <w:rPr>
                <w:rFonts w:ascii="Arial" w:hAnsi="Arial" w:cs="Arial"/>
                <w:sz w:val="22"/>
              </w:rPr>
              <w:t>5.10</w:t>
            </w:r>
          </w:p>
        </w:tc>
        <w:tc>
          <w:tcPr>
            <w:tcW w:w="1186" w:type="dxa"/>
            <w:tcBorders>
              <w:top w:val="nil"/>
              <w:bottom w:val="nil"/>
              <w:right w:val="nil"/>
            </w:tcBorders>
          </w:tcPr>
          <w:p w14:paraId="4ADAF217" w14:textId="65FDEE4B" w:rsidR="00795DF3" w:rsidRDefault="0076167E" w:rsidP="00795DF3">
            <w:pPr>
              <w:spacing w:line="360" w:lineRule="auto"/>
              <w:rPr>
                <w:rFonts w:ascii="Arial" w:hAnsi="Arial" w:cs="Arial"/>
                <w:sz w:val="22"/>
              </w:rPr>
            </w:pPr>
            <w:r>
              <w:rPr>
                <w:rFonts w:ascii="Arial" w:hAnsi="Arial" w:cs="Arial" w:hint="eastAsia"/>
                <w:sz w:val="22"/>
              </w:rPr>
              <w:t>7</w:t>
            </w:r>
            <w:r>
              <w:rPr>
                <w:rFonts w:ascii="Arial" w:hAnsi="Arial" w:cs="Arial"/>
                <w:sz w:val="22"/>
              </w:rPr>
              <w:t>6</w:t>
            </w:r>
          </w:p>
        </w:tc>
      </w:tr>
      <w:tr w:rsidR="00795DF3" w14:paraId="5D854E26" w14:textId="77777777" w:rsidTr="001F3FAD">
        <w:tc>
          <w:tcPr>
            <w:tcW w:w="1185" w:type="dxa"/>
            <w:tcBorders>
              <w:top w:val="nil"/>
              <w:bottom w:val="nil"/>
              <w:right w:val="nil"/>
            </w:tcBorders>
          </w:tcPr>
          <w:p w14:paraId="5469A75E" w14:textId="77777777" w:rsidR="00795DF3" w:rsidRDefault="00795DF3" w:rsidP="00795DF3">
            <w:pPr>
              <w:spacing w:line="360" w:lineRule="auto"/>
              <w:rPr>
                <w:rFonts w:ascii="Arial" w:hAnsi="Arial" w:cs="Arial"/>
                <w:sz w:val="22"/>
              </w:rPr>
            </w:pPr>
          </w:p>
        </w:tc>
        <w:tc>
          <w:tcPr>
            <w:tcW w:w="1185" w:type="dxa"/>
            <w:tcBorders>
              <w:top w:val="nil"/>
              <w:left w:val="nil"/>
              <w:bottom w:val="single" w:sz="4" w:space="0" w:color="auto"/>
            </w:tcBorders>
          </w:tcPr>
          <w:p w14:paraId="7446B2A9" w14:textId="2A180F0E" w:rsidR="00795DF3" w:rsidRDefault="003A649F" w:rsidP="00795DF3">
            <w:pPr>
              <w:spacing w:line="360" w:lineRule="auto"/>
              <w:rPr>
                <w:rFonts w:ascii="Arial" w:hAnsi="Arial" w:cs="Arial"/>
                <w:sz w:val="22"/>
              </w:rPr>
            </w:pPr>
            <w:r>
              <w:rPr>
                <w:rFonts w:ascii="Arial" w:hAnsi="Arial" w:cs="Arial" w:hint="eastAsia"/>
                <w:sz w:val="22"/>
              </w:rPr>
              <w:t>8</w:t>
            </w:r>
            <w:r>
              <w:rPr>
                <w:rFonts w:ascii="Arial" w:hAnsi="Arial" w:cs="Arial"/>
                <w:sz w:val="22"/>
              </w:rPr>
              <w:t>1.45</w:t>
            </w:r>
          </w:p>
        </w:tc>
        <w:tc>
          <w:tcPr>
            <w:tcW w:w="1185" w:type="dxa"/>
            <w:tcBorders>
              <w:top w:val="nil"/>
              <w:bottom w:val="single" w:sz="4" w:space="0" w:color="auto"/>
            </w:tcBorders>
          </w:tcPr>
          <w:p w14:paraId="574104B7" w14:textId="0E66DDF3" w:rsidR="00795DF3" w:rsidRDefault="003A649F" w:rsidP="00795DF3">
            <w:pPr>
              <w:spacing w:line="360" w:lineRule="auto"/>
              <w:rPr>
                <w:rFonts w:ascii="Arial" w:hAnsi="Arial" w:cs="Arial"/>
                <w:sz w:val="22"/>
              </w:rPr>
            </w:pPr>
            <w:r>
              <w:rPr>
                <w:rFonts w:ascii="Arial" w:hAnsi="Arial" w:cs="Arial" w:hint="eastAsia"/>
                <w:sz w:val="22"/>
              </w:rPr>
              <w:t>8</w:t>
            </w:r>
            <w:r>
              <w:rPr>
                <w:rFonts w:ascii="Arial" w:hAnsi="Arial" w:cs="Arial"/>
                <w:sz w:val="22"/>
              </w:rPr>
              <w:t>0</w:t>
            </w:r>
          </w:p>
        </w:tc>
        <w:tc>
          <w:tcPr>
            <w:tcW w:w="1185" w:type="dxa"/>
            <w:tcBorders>
              <w:top w:val="nil"/>
              <w:bottom w:val="single" w:sz="4" w:space="0" w:color="auto"/>
            </w:tcBorders>
          </w:tcPr>
          <w:p w14:paraId="745EBC1D" w14:textId="26C30B31" w:rsidR="00795DF3" w:rsidRDefault="003A649F" w:rsidP="00795DF3">
            <w:pPr>
              <w:spacing w:line="360" w:lineRule="auto"/>
              <w:rPr>
                <w:rFonts w:ascii="Arial" w:hAnsi="Arial" w:cs="Arial"/>
                <w:sz w:val="22"/>
              </w:rPr>
            </w:pPr>
            <w:r>
              <w:rPr>
                <w:rFonts w:ascii="Arial" w:hAnsi="Arial" w:cs="Arial"/>
                <w:sz w:val="22"/>
              </w:rPr>
              <w:t>77.47</w:t>
            </w:r>
          </w:p>
        </w:tc>
        <w:tc>
          <w:tcPr>
            <w:tcW w:w="1185" w:type="dxa"/>
            <w:tcBorders>
              <w:top w:val="nil"/>
              <w:bottom w:val="single" w:sz="4" w:space="0" w:color="auto"/>
            </w:tcBorders>
          </w:tcPr>
          <w:p w14:paraId="7163AA5B" w14:textId="0EB210E3" w:rsidR="00795DF3" w:rsidRDefault="003A649F" w:rsidP="00795DF3">
            <w:pPr>
              <w:spacing w:line="360" w:lineRule="auto"/>
              <w:rPr>
                <w:rFonts w:ascii="Arial" w:hAnsi="Arial" w:cs="Arial"/>
                <w:sz w:val="22"/>
              </w:rPr>
            </w:pPr>
            <w:r>
              <w:rPr>
                <w:rFonts w:ascii="Arial" w:hAnsi="Arial" w:cs="Arial" w:hint="eastAsia"/>
                <w:sz w:val="22"/>
              </w:rPr>
              <w:t>7</w:t>
            </w:r>
            <w:r>
              <w:rPr>
                <w:rFonts w:ascii="Arial" w:hAnsi="Arial" w:cs="Arial"/>
                <w:sz w:val="22"/>
              </w:rPr>
              <w:t>2</w:t>
            </w:r>
          </w:p>
        </w:tc>
        <w:tc>
          <w:tcPr>
            <w:tcW w:w="1185" w:type="dxa"/>
            <w:tcBorders>
              <w:top w:val="nil"/>
              <w:bottom w:val="single" w:sz="4" w:space="0" w:color="auto"/>
            </w:tcBorders>
          </w:tcPr>
          <w:p w14:paraId="178B4EC9" w14:textId="70A063C1" w:rsidR="00795DF3" w:rsidRDefault="00795DF3" w:rsidP="00795DF3">
            <w:pPr>
              <w:spacing w:line="360" w:lineRule="auto"/>
              <w:rPr>
                <w:rFonts w:ascii="Arial" w:hAnsi="Arial" w:cs="Arial"/>
                <w:sz w:val="22"/>
              </w:rPr>
            </w:pPr>
          </w:p>
        </w:tc>
        <w:tc>
          <w:tcPr>
            <w:tcW w:w="1186" w:type="dxa"/>
            <w:tcBorders>
              <w:top w:val="nil"/>
              <w:bottom w:val="single" w:sz="4" w:space="0" w:color="auto"/>
              <w:right w:val="nil"/>
            </w:tcBorders>
          </w:tcPr>
          <w:p w14:paraId="565A33E2" w14:textId="25A972A8" w:rsidR="00795DF3" w:rsidRDefault="00795DF3" w:rsidP="00795DF3">
            <w:pPr>
              <w:spacing w:line="360" w:lineRule="auto"/>
              <w:rPr>
                <w:rFonts w:ascii="Arial" w:hAnsi="Arial" w:cs="Arial"/>
                <w:sz w:val="22"/>
              </w:rPr>
            </w:pPr>
          </w:p>
        </w:tc>
      </w:tr>
      <w:tr w:rsidR="00795DF3" w14:paraId="0E65EAF4" w14:textId="77777777" w:rsidTr="001F3FAD">
        <w:tc>
          <w:tcPr>
            <w:tcW w:w="1185" w:type="dxa"/>
            <w:tcBorders>
              <w:top w:val="nil"/>
              <w:bottom w:val="nil"/>
            </w:tcBorders>
          </w:tcPr>
          <w:p w14:paraId="5E13FAF8" w14:textId="77777777" w:rsidR="00795DF3" w:rsidRPr="001F3FAD" w:rsidRDefault="00795DF3" w:rsidP="00795DF3">
            <w:pPr>
              <w:spacing w:line="360" w:lineRule="auto"/>
              <w:rPr>
                <w:rFonts w:ascii="Arial" w:hAnsi="Arial" w:cs="Arial"/>
                <w:i/>
                <w:iCs/>
                <w:sz w:val="22"/>
              </w:rPr>
            </w:pPr>
            <w:r w:rsidRPr="001F3FAD">
              <w:rPr>
                <w:rFonts w:ascii="Arial" w:hAnsi="Arial" w:cs="Arial" w:hint="eastAsia"/>
                <w:i/>
                <w:iCs/>
                <w:sz w:val="22"/>
              </w:rPr>
              <w:t>f</w:t>
            </w:r>
            <w:r w:rsidRPr="001F3FAD">
              <w:rPr>
                <w:rFonts w:ascii="Arial" w:hAnsi="Arial" w:cs="Arial"/>
                <w:i/>
                <w:iCs/>
                <w:sz w:val="22"/>
              </w:rPr>
              <w:t>emale</w:t>
            </w:r>
          </w:p>
        </w:tc>
        <w:tc>
          <w:tcPr>
            <w:tcW w:w="1185" w:type="dxa"/>
            <w:tcBorders>
              <w:top w:val="single" w:sz="4" w:space="0" w:color="auto"/>
              <w:bottom w:val="nil"/>
            </w:tcBorders>
          </w:tcPr>
          <w:p w14:paraId="3F8FDCE7" w14:textId="2F0DC39F"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4.41</w:t>
            </w:r>
          </w:p>
        </w:tc>
        <w:tc>
          <w:tcPr>
            <w:tcW w:w="1185" w:type="dxa"/>
            <w:tcBorders>
              <w:top w:val="single" w:sz="4" w:space="0" w:color="auto"/>
              <w:bottom w:val="nil"/>
            </w:tcBorders>
          </w:tcPr>
          <w:p w14:paraId="0D1A5779" w14:textId="5F0B1D71"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5</w:t>
            </w:r>
          </w:p>
        </w:tc>
        <w:tc>
          <w:tcPr>
            <w:tcW w:w="1185" w:type="dxa"/>
            <w:tcBorders>
              <w:top w:val="single" w:sz="4" w:space="0" w:color="auto"/>
              <w:bottom w:val="nil"/>
            </w:tcBorders>
          </w:tcPr>
          <w:p w14:paraId="469A705C" w14:textId="2BB5F058"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3.18</w:t>
            </w:r>
          </w:p>
        </w:tc>
        <w:tc>
          <w:tcPr>
            <w:tcW w:w="1185" w:type="dxa"/>
            <w:tcBorders>
              <w:top w:val="single" w:sz="4" w:space="0" w:color="auto"/>
              <w:bottom w:val="nil"/>
            </w:tcBorders>
          </w:tcPr>
          <w:p w14:paraId="2DD54420" w14:textId="1CEACF70" w:rsidR="00795DF3" w:rsidRDefault="00881FC1" w:rsidP="00795DF3">
            <w:pPr>
              <w:spacing w:line="360" w:lineRule="auto"/>
              <w:rPr>
                <w:rFonts w:ascii="Arial" w:hAnsi="Arial" w:cs="Arial"/>
                <w:sz w:val="22"/>
              </w:rPr>
            </w:pPr>
            <w:r>
              <w:rPr>
                <w:rFonts w:ascii="Arial" w:hAnsi="Arial" w:cs="Arial" w:hint="eastAsia"/>
                <w:sz w:val="22"/>
              </w:rPr>
              <w:t>8</w:t>
            </w:r>
            <w:r w:rsidR="00AA16F8">
              <w:rPr>
                <w:rFonts w:ascii="Arial" w:hAnsi="Arial" w:cs="Arial"/>
                <w:sz w:val="22"/>
              </w:rPr>
              <w:t>1</w:t>
            </w:r>
          </w:p>
        </w:tc>
        <w:tc>
          <w:tcPr>
            <w:tcW w:w="1185" w:type="dxa"/>
            <w:tcBorders>
              <w:top w:val="single" w:sz="4" w:space="0" w:color="auto"/>
              <w:bottom w:val="nil"/>
            </w:tcBorders>
          </w:tcPr>
          <w:p w14:paraId="69A35D22" w14:textId="0B20C955"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3.34</w:t>
            </w:r>
          </w:p>
        </w:tc>
        <w:tc>
          <w:tcPr>
            <w:tcW w:w="1186" w:type="dxa"/>
            <w:tcBorders>
              <w:top w:val="single" w:sz="4" w:space="0" w:color="auto"/>
              <w:bottom w:val="nil"/>
            </w:tcBorders>
          </w:tcPr>
          <w:p w14:paraId="3B38D591" w14:textId="51292582" w:rsidR="00795DF3" w:rsidRDefault="00881FC1" w:rsidP="00795DF3">
            <w:pPr>
              <w:spacing w:line="360" w:lineRule="auto"/>
              <w:rPr>
                <w:rFonts w:ascii="Arial" w:hAnsi="Arial" w:cs="Arial"/>
                <w:sz w:val="22"/>
              </w:rPr>
            </w:pPr>
            <w:r>
              <w:rPr>
                <w:rFonts w:ascii="Arial" w:hAnsi="Arial" w:cs="Arial" w:hint="eastAsia"/>
                <w:sz w:val="22"/>
              </w:rPr>
              <w:t>6</w:t>
            </w:r>
            <w:r>
              <w:rPr>
                <w:rFonts w:ascii="Arial" w:hAnsi="Arial" w:cs="Arial"/>
                <w:sz w:val="22"/>
              </w:rPr>
              <w:t>8</w:t>
            </w:r>
          </w:p>
        </w:tc>
      </w:tr>
      <w:tr w:rsidR="00795DF3" w14:paraId="14E4507F" w14:textId="77777777" w:rsidTr="001F3FAD">
        <w:tc>
          <w:tcPr>
            <w:tcW w:w="1185" w:type="dxa"/>
            <w:tcBorders>
              <w:top w:val="nil"/>
              <w:bottom w:val="nil"/>
            </w:tcBorders>
          </w:tcPr>
          <w:p w14:paraId="76F34CDB" w14:textId="77777777" w:rsidR="00795DF3" w:rsidRDefault="00795DF3" w:rsidP="00795DF3">
            <w:pPr>
              <w:spacing w:line="360" w:lineRule="auto"/>
              <w:rPr>
                <w:rFonts w:ascii="Arial" w:hAnsi="Arial" w:cs="Arial"/>
                <w:sz w:val="22"/>
              </w:rPr>
            </w:pPr>
          </w:p>
        </w:tc>
        <w:tc>
          <w:tcPr>
            <w:tcW w:w="1185" w:type="dxa"/>
            <w:tcBorders>
              <w:top w:val="nil"/>
              <w:bottom w:val="nil"/>
            </w:tcBorders>
          </w:tcPr>
          <w:p w14:paraId="6ED872EE" w14:textId="7E0B0340"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1</w:t>
            </w:r>
            <w:r>
              <w:rPr>
                <w:rFonts w:ascii="Arial" w:hAnsi="Arial" w:cs="Arial" w:hint="eastAsia"/>
                <w:sz w:val="22"/>
              </w:rPr>
              <w:t>.3</w:t>
            </w:r>
            <w:r>
              <w:rPr>
                <w:rFonts w:ascii="Arial" w:hAnsi="Arial" w:cs="Arial"/>
                <w:sz w:val="22"/>
              </w:rPr>
              <w:t>3</w:t>
            </w:r>
          </w:p>
        </w:tc>
        <w:tc>
          <w:tcPr>
            <w:tcW w:w="1185" w:type="dxa"/>
            <w:tcBorders>
              <w:top w:val="nil"/>
              <w:bottom w:val="nil"/>
            </w:tcBorders>
          </w:tcPr>
          <w:p w14:paraId="00BDFA98" w14:textId="59CD52BD"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8</w:t>
            </w:r>
          </w:p>
        </w:tc>
        <w:tc>
          <w:tcPr>
            <w:tcW w:w="1185" w:type="dxa"/>
            <w:tcBorders>
              <w:top w:val="nil"/>
              <w:bottom w:val="nil"/>
            </w:tcBorders>
          </w:tcPr>
          <w:p w14:paraId="13433C83" w14:textId="4B509F40"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1.25</w:t>
            </w:r>
          </w:p>
        </w:tc>
        <w:tc>
          <w:tcPr>
            <w:tcW w:w="1185" w:type="dxa"/>
            <w:tcBorders>
              <w:top w:val="nil"/>
              <w:bottom w:val="nil"/>
            </w:tcBorders>
          </w:tcPr>
          <w:p w14:paraId="15753646" w14:textId="109C23A7"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6</w:t>
            </w:r>
          </w:p>
        </w:tc>
        <w:tc>
          <w:tcPr>
            <w:tcW w:w="1185" w:type="dxa"/>
            <w:tcBorders>
              <w:top w:val="nil"/>
              <w:bottom w:val="nil"/>
            </w:tcBorders>
          </w:tcPr>
          <w:p w14:paraId="4CAFE1C0" w14:textId="1681E86A"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4.23</w:t>
            </w:r>
          </w:p>
        </w:tc>
        <w:tc>
          <w:tcPr>
            <w:tcW w:w="1186" w:type="dxa"/>
            <w:tcBorders>
              <w:top w:val="nil"/>
              <w:bottom w:val="nil"/>
            </w:tcBorders>
          </w:tcPr>
          <w:p w14:paraId="12745B6E" w14:textId="7772C730"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5</w:t>
            </w:r>
          </w:p>
        </w:tc>
      </w:tr>
      <w:tr w:rsidR="00795DF3" w14:paraId="5AA8DE23" w14:textId="77777777" w:rsidTr="001F3FAD">
        <w:tc>
          <w:tcPr>
            <w:tcW w:w="1185" w:type="dxa"/>
            <w:tcBorders>
              <w:top w:val="nil"/>
              <w:bottom w:val="nil"/>
            </w:tcBorders>
          </w:tcPr>
          <w:p w14:paraId="15F0E132" w14:textId="77777777" w:rsidR="00795DF3" w:rsidRDefault="00795DF3" w:rsidP="00795DF3">
            <w:pPr>
              <w:spacing w:line="360" w:lineRule="auto"/>
              <w:rPr>
                <w:rFonts w:ascii="Arial" w:hAnsi="Arial" w:cs="Arial"/>
                <w:sz w:val="22"/>
              </w:rPr>
            </w:pPr>
          </w:p>
        </w:tc>
        <w:tc>
          <w:tcPr>
            <w:tcW w:w="1185" w:type="dxa"/>
            <w:tcBorders>
              <w:top w:val="nil"/>
            </w:tcBorders>
          </w:tcPr>
          <w:p w14:paraId="54FBF276" w14:textId="1D3D970F" w:rsidR="00795DF3" w:rsidRDefault="00881FC1" w:rsidP="00795DF3">
            <w:pPr>
              <w:spacing w:line="360" w:lineRule="auto"/>
              <w:rPr>
                <w:rFonts w:ascii="Arial" w:hAnsi="Arial" w:cs="Arial"/>
                <w:sz w:val="22"/>
              </w:rPr>
            </w:pPr>
            <w:r>
              <w:rPr>
                <w:rFonts w:ascii="Arial" w:hAnsi="Arial" w:cs="Arial" w:hint="eastAsia"/>
                <w:sz w:val="22"/>
              </w:rPr>
              <w:t>8</w:t>
            </w:r>
            <w:r>
              <w:rPr>
                <w:rFonts w:ascii="Arial" w:hAnsi="Arial" w:cs="Arial"/>
                <w:sz w:val="22"/>
              </w:rPr>
              <w:t>4.17</w:t>
            </w:r>
          </w:p>
        </w:tc>
        <w:tc>
          <w:tcPr>
            <w:tcW w:w="1185" w:type="dxa"/>
            <w:tcBorders>
              <w:top w:val="nil"/>
            </w:tcBorders>
          </w:tcPr>
          <w:p w14:paraId="609174A7" w14:textId="5BD518BD" w:rsidR="00795DF3" w:rsidRDefault="00881FC1" w:rsidP="00795DF3">
            <w:pPr>
              <w:spacing w:line="360" w:lineRule="auto"/>
              <w:rPr>
                <w:rFonts w:ascii="Arial" w:hAnsi="Arial" w:cs="Arial"/>
                <w:sz w:val="22"/>
              </w:rPr>
            </w:pPr>
            <w:r>
              <w:rPr>
                <w:rFonts w:ascii="Arial" w:hAnsi="Arial" w:cs="Arial" w:hint="eastAsia"/>
                <w:sz w:val="22"/>
              </w:rPr>
              <w:t>7</w:t>
            </w:r>
            <w:r>
              <w:rPr>
                <w:rFonts w:ascii="Arial" w:hAnsi="Arial" w:cs="Arial"/>
                <w:sz w:val="22"/>
              </w:rPr>
              <w:t>8</w:t>
            </w:r>
          </w:p>
        </w:tc>
        <w:tc>
          <w:tcPr>
            <w:tcW w:w="1185" w:type="dxa"/>
            <w:tcBorders>
              <w:top w:val="nil"/>
            </w:tcBorders>
          </w:tcPr>
          <w:p w14:paraId="47351810" w14:textId="589C8AAF" w:rsidR="00795DF3" w:rsidRDefault="00AA16F8" w:rsidP="00795DF3">
            <w:pPr>
              <w:spacing w:line="360" w:lineRule="auto"/>
              <w:rPr>
                <w:rFonts w:ascii="Arial" w:hAnsi="Arial" w:cs="Arial"/>
                <w:sz w:val="22"/>
              </w:rPr>
            </w:pPr>
            <w:r>
              <w:rPr>
                <w:rFonts w:ascii="Arial" w:hAnsi="Arial" w:cs="Arial"/>
                <w:sz w:val="22"/>
              </w:rPr>
              <w:t>7</w:t>
            </w:r>
            <w:r w:rsidR="00881FC1">
              <w:rPr>
                <w:rFonts w:ascii="Arial" w:hAnsi="Arial" w:cs="Arial"/>
                <w:sz w:val="22"/>
              </w:rPr>
              <w:t>7.43</w:t>
            </w:r>
          </w:p>
        </w:tc>
        <w:tc>
          <w:tcPr>
            <w:tcW w:w="1185" w:type="dxa"/>
            <w:tcBorders>
              <w:top w:val="nil"/>
            </w:tcBorders>
          </w:tcPr>
          <w:p w14:paraId="5AE8FF25" w14:textId="2A2E63EC" w:rsidR="00795DF3" w:rsidRDefault="00AA16F8" w:rsidP="00795DF3">
            <w:pPr>
              <w:spacing w:line="360" w:lineRule="auto"/>
              <w:rPr>
                <w:rFonts w:ascii="Arial" w:hAnsi="Arial" w:cs="Arial"/>
                <w:sz w:val="22"/>
              </w:rPr>
            </w:pPr>
            <w:r>
              <w:rPr>
                <w:rFonts w:ascii="Arial" w:hAnsi="Arial" w:cs="Arial"/>
                <w:sz w:val="22"/>
              </w:rPr>
              <w:t>75</w:t>
            </w:r>
          </w:p>
        </w:tc>
        <w:tc>
          <w:tcPr>
            <w:tcW w:w="1185" w:type="dxa"/>
            <w:tcBorders>
              <w:top w:val="nil"/>
            </w:tcBorders>
          </w:tcPr>
          <w:p w14:paraId="37910668" w14:textId="77777777" w:rsidR="00795DF3" w:rsidRDefault="00795DF3" w:rsidP="00795DF3">
            <w:pPr>
              <w:spacing w:line="360" w:lineRule="auto"/>
              <w:rPr>
                <w:rFonts w:ascii="Arial" w:hAnsi="Arial" w:cs="Arial"/>
                <w:sz w:val="22"/>
              </w:rPr>
            </w:pPr>
          </w:p>
        </w:tc>
        <w:tc>
          <w:tcPr>
            <w:tcW w:w="1186" w:type="dxa"/>
            <w:tcBorders>
              <w:top w:val="nil"/>
            </w:tcBorders>
          </w:tcPr>
          <w:p w14:paraId="51AFA70F" w14:textId="77777777" w:rsidR="00795DF3" w:rsidRDefault="00795DF3" w:rsidP="00795DF3">
            <w:pPr>
              <w:spacing w:line="360" w:lineRule="auto"/>
              <w:rPr>
                <w:rFonts w:ascii="Arial" w:hAnsi="Arial" w:cs="Arial"/>
                <w:sz w:val="22"/>
              </w:rPr>
            </w:pPr>
          </w:p>
        </w:tc>
      </w:tr>
    </w:tbl>
    <w:p w14:paraId="1B5ECFF1" w14:textId="77777777" w:rsidR="00795DF3" w:rsidRDefault="00795DF3" w:rsidP="00795DF3">
      <w:pPr>
        <w:spacing w:line="360" w:lineRule="auto"/>
        <w:jc w:val="center"/>
        <w:rPr>
          <w:rFonts w:ascii="Arial" w:hAnsi="Arial" w:cs="Arial"/>
          <w:sz w:val="22"/>
        </w:rPr>
      </w:pPr>
      <w:r>
        <w:rPr>
          <w:rFonts w:ascii="Arial" w:hAnsi="Arial" w:cs="Arial" w:hint="eastAsia"/>
          <w:sz w:val="22"/>
        </w:rPr>
        <w:t>T</w:t>
      </w:r>
      <w:r>
        <w:rPr>
          <w:rFonts w:ascii="Arial" w:hAnsi="Arial" w:cs="Arial"/>
          <w:sz w:val="22"/>
        </w:rPr>
        <w:t xml:space="preserve">able 4  </w:t>
      </w:r>
      <w:bookmarkStart w:id="624" w:name="_Hlk18081544"/>
      <w:r>
        <w:rPr>
          <w:rFonts w:ascii="Arial" w:hAnsi="Arial" w:cs="Arial"/>
          <w:sz w:val="22"/>
        </w:rPr>
        <w:t>individual and group ranking score</w:t>
      </w:r>
      <w:bookmarkEnd w:id="624"/>
      <w:r>
        <w:rPr>
          <w:rFonts w:ascii="Arial" w:hAnsi="Arial" w:cs="Arial"/>
          <w:sz w:val="22"/>
        </w:rPr>
        <w:t xml:space="preserve"> in different time pressure condition</w:t>
      </w:r>
    </w:p>
    <w:p w14:paraId="1F5C0142" w14:textId="77777777" w:rsidR="00795DF3" w:rsidRDefault="00795DF3" w:rsidP="00795DF3">
      <w:pPr>
        <w:spacing w:line="360" w:lineRule="auto"/>
        <w:rPr>
          <w:rFonts w:ascii="Arial" w:hAnsi="Arial" w:cs="Arial"/>
          <w:sz w:val="22"/>
        </w:rPr>
      </w:pPr>
    </w:p>
    <w:p w14:paraId="4F6F64F3" w14:textId="4C20D5B2" w:rsidR="004116A7" w:rsidRPr="004116A7" w:rsidRDefault="00AA16F8" w:rsidP="004116A7">
      <w:pPr>
        <w:spacing w:line="360" w:lineRule="auto"/>
        <w:rPr>
          <w:rFonts w:ascii="Arial" w:hAnsi="Arial" w:cs="Arial"/>
          <w:sz w:val="22"/>
        </w:rPr>
      </w:pPr>
      <w:del w:id="625" w:author="Xueyang Li" w:date="2019-08-30T18:17:00Z">
        <w:r w:rsidRPr="00AA16F8" w:rsidDel="0002092C">
          <w:rPr>
            <w:rFonts w:ascii="Arial" w:hAnsi="Arial" w:cs="Arial"/>
            <w:sz w:val="22"/>
          </w:rPr>
          <w:delText>As can be seen from Table 4,</w:delText>
        </w:r>
      </w:del>
      <w:ins w:id="626" w:author="Xueyang Li" w:date="2019-08-30T18:17:00Z">
        <w:r w:rsidR="0002092C">
          <w:rPr>
            <w:rFonts w:ascii="Arial" w:hAnsi="Arial" w:cs="Arial"/>
            <w:sz w:val="22"/>
          </w:rPr>
          <w:t>The</w:t>
        </w:r>
      </w:ins>
      <w:r w:rsidRPr="00AA16F8">
        <w:rPr>
          <w:rFonts w:ascii="Arial" w:hAnsi="Arial" w:cs="Arial"/>
          <w:sz w:val="22"/>
        </w:rPr>
        <w:t xml:space="preserve"> </w:t>
      </w:r>
      <w:ins w:id="627" w:author="Xueyang Li" w:date="2019-08-30T18:18:00Z">
        <w:r w:rsidR="0002092C" w:rsidRPr="0002092C">
          <w:rPr>
            <w:rFonts w:ascii="Arial" w:hAnsi="Arial" w:cs="Arial"/>
            <w:sz w:val="22"/>
          </w:rPr>
          <w:t>individual and group ranking score</w:t>
        </w:r>
        <w:r w:rsidR="0002092C">
          <w:rPr>
            <w:rFonts w:ascii="Arial" w:hAnsi="Arial" w:cs="Arial"/>
            <w:sz w:val="22"/>
          </w:rPr>
          <w:t>s</w:t>
        </w:r>
        <w:r w:rsidR="0002092C" w:rsidRPr="0002092C">
          <w:rPr>
            <w:rFonts w:ascii="Arial" w:hAnsi="Arial" w:cs="Arial"/>
            <w:sz w:val="22"/>
          </w:rPr>
          <w:t xml:space="preserve"> were analyzed by </w:t>
        </w:r>
      </w:ins>
      <w:ins w:id="628" w:author="Xueyang Li" w:date="2019-08-30T18:20:00Z">
        <w:r w:rsidR="0002092C">
          <w:rPr>
            <w:rFonts w:ascii="Arial" w:hAnsi="Arial" w:cs="Arial"/>
            <w:sz w:val="22"/>
          </w:rPr>
          <w:t>c</w:t>
        </w:r>
      </w:ins>
      <w:ins w:id="629" w:author="Xueyang Li" w:date="2019-08-30T18:19:00Z">
        <w:r w:rsidR="0002092C" w:rsidRPr="0002092C">
          <w:rPr>
            <w:rFonts w:ascii="Arial" w:hAnsi="Arial" w:cs="Arial"/>
            <w:sz w:val="22"/>
          </w:rPr>
          <w:t>hi-square distribution</w:t>
        </w:r>
      </w:ins>
      <w:ins w:id="630" w:author="Xueyang Li" w:date="2019-08-30T18:34:00Z">
        <w:r w:rsidR="00C82244">
          <w:rPr>
            <w:rFonts w:ascii="Arial" w:hAnsi="Arial" w:cs="Arial"/>
            <w:sz w:val="22"/>
          </w:rPr>
          <w:t xml:space="preserve">. </w:t>
        </w:r>
        <w:r w:rsidR="00C82244" w:rsidRPr="00C82244">
          <w:rPr>
            <w:rFonts w:ascii="Arial" w:hAnsi="Arial" w:cs="Arial"/>
            <w:sz w:val="22"/>
          </w:rPr>
          <w:t>Since the chi-square distribution require</w:t>
        </w:r>
      </w:ins>
      <w:ins w:id="631" w:author="Xueyang Li" w:date="2019-08-30T18:35:00Z">
        <w:r w:rsidR="00C82244">
          <w:rPr>
            <w:rFonts w:ascii="Arial" w:hAnsi="Arial" w:cs="Arial"/>
            <w:sz w:val="22"/>
          </w:rPr>
          <w:t>d</w:t>
        </w:r>
      </w:ins>
      <w:ins w:id="632" w:author="Xueyang Li" w:date="2019-08-30T18:34:00Z">
        <w:r w:rsidR="00C82244" w:rsidRPr="00C82244">
          <w:rPr>
            <w:rFonts w:ascii="Arial" w:hAnsi="Arial" w:cs="Arial"/>
            <w:sz w:val="22"/>
          </w:rPr>
          <w:t xml:space="preserve"> that all </w:t>
        </w:r>
        <w:r w:rsidR="00C82244">
          <w:rPr>
            <w:rFonts w:ascii="Arial" w:hAnsi="Arial" w:cs="Arial"/>
            <w:sz w:val="22"/>
          </w:rPr>
          <w:t xml:space="preserve">the </w:t>
        </w:r>
        <w:r w:rsidR="00C82244" w:rsidRPr="00C82244">
          <w:rPr>
            <w:rFonts w:ascii="Arial" w:hAnsi="Arial" w:cs="Arial"/>
            <w:sz w:val="22"/>
          </w:rPr>
          <w:t xml:space="preserve">analyzed values </w:t>
        </w:r>
      </w:ins>
      <w:ins w:id="633" w:author="Xueyang Li" w:date="2019-08-30T18:35:00Z">
        <w:r w:rsidR="00C82244">
          <w:rPr>
            <w:rFonts w:ascii="Arial" w:hAnsi="Arial" w:cs="Arial"/>
            <w:sz w:val="22"/>
          </w:rPr>
          <w:t>were</w:t>
        </w:r>
      </w:ins>
      <w:ins w:id="634" w:author="Xueyang Li" w:date="2019-08-30T18:34:00Z">
        <w:r w:rsidR="00C82244" w:rsidRPr="00C82244">
          <w:rPr>
            <w:rFonts w:ascii="Arial" w:hAnsi="Arial" w:cs="Arial"/>
            <w:sz w:val="22"/>
          </w:rPr>
          <w:t xml:space="preserve"> non-negative finite values, we fill</w:t>
        </w:r>
      </w:ins>
      <w:ins w:id="635" w:author="Xueyang Li" w:date="2019-08-30T18:35:00Z">
        <w:r w:rsidR="00C82244">
          <w:rPr>
            <w:rFonts w:ascii="Arial" w:hAnsi="Arial" w:cs="Arial"/>
            <w:sz w:val="22"/>
          </w:rPr>
          <w:t>ed</w:t>
        </w:r>
      </w:ins>
      <w:ins w:id="636" w:author="Xueyang Li" w:date="2019-08-30T18:34:00Z">
        <w:r w:rsidR="00C82244" w:rsidRPr="00C82244">
          <w:rPr>
            <w:rFonts w:ascii="Arial" w:hAnsi="Arial" w:cs="Arial"/>
            <w:sz w:val="22"/>
          </w:rPr>
          <w:t xml:space="preserve"> the male and female data </w:t>
        </w:r>
      </w:ins>
      <w:ins w:id="637" w:author="Xueyang Li" w:date="2019-08-30T18:35:00Z">
        <w:r w:rsidR="00C82244">
          <w:rPr>
            <w:rFonts w:ascii="Arial" w:hAnsi="Arial" w:cs="Arial"/>
            <w:sz w:val="22"/>
          </w:rPr>
          <w:t>in no</w:t>
        </w:r>
      </w:ins>
      <w:ins w:id="638" w:author="Xueyang Li" w:date="2019-08-30T18:34:00Z">
        <w:r w:rsidR="00C82244" w:rsidRPr="00C82244">
          <w:rPr>
            <w:rFonts w:ascii="Arial" w:hAnsi="Arial" w:cs="Arial"/>
            <w:sz w:val="22"/>
          </w:rPr>
          <w:t xml:space="preserve"> time limit</w:t>
        </w:r>
      </w:ins>
      <w:ins w:id="639" w:author="Xueyang Li" w:date="2019-08-30T18:36:00Z">
        <w:r w:rsidR="00C82244">
          <w:rPr>
            <w:rFonts w:ascii="Arial" w:hAnsi="Arial" w:cs="Arial"/>
            <w:sz w:val="22"/>
          </w:rPr>
          <w:t xml:space="preserve"> condition</w:t>
        </w:r>
      </w:ins>
      <w:ins w:id="640" w:author="Xueyang Li" w:date="2019-08-30T18:34:00Z">
        <w:r w:rsidR="00C82244" w:rsidRPr="00C82244">
          <w:rPr>
            <w:rFonts w:ascii="Arial" w:hAnsi="Arial" w:cs="Arial"/>
            <w:sz w:val="22"/>
          </w:rPr>
          <w:t xml:space="preserve"> with the average of the other two sets of data under the same pressure conditions.</w:t>
        </w:r>
      </w:ins>
      <w:ins w:id="641" w:author="Xueyang Li" w:date="2019-08-30T18:20:00Z">
        <w:r w:rsidR="0002092C">
          <w:rPr>
            <w:rFonts w:ascii="Arial" w:hAnsi="Arial" w:cs="Arial"/>
            <w:sz w:val="22"/>
          </w:rPr>
          <w:t xml:space="preserve"> </w:t>
        </w:r>
      </w:ins>
      <w:ins w:id="642" w:author="Xueyang Li" w:date="2019-08-30T18:36:00Z">
        <w:r w:rsidR="00C82244">
          <w:rPr>
            <w:rFonts w:ascii="Arial" w:hAnsi="Arial" w:cs="Arial"/>
            <w:sz w:val="22"/>
          </w:rPr>
          <w:t>W</w:t>
        </w:r>
      </w:ins>
      <w:ins w:id="643" w:author="Xueyang Li" w:date="2019-08-30T18:20:00Z">
        <w:r w:rsidR="0002092C">
          <w:rPr>
            <w:rFonts w:ascii="Arial" w:hAnsi="Arial" w:cs="Arial"/>
            <w:sz w:val="22"/>
          </w:rPr>
          <w:t>e found that</w:t>
        </w:r>
      </w:ins>
      <w:ins w:id="644" w:author="Xueyang Li" w:date="2019-08-30T18:18:00Z">
        <w:r w:rsidR="0002092C" w:rsidRPr="0002092C">
          <w:rPr>
            <w:rFonts w:ascii="Arial" w:hAnsi="Arial" w:cs="Arial"/>
            <w:sz w:val="22"/>
          </w:rPr>
          <w:t xml:space="preserve"> </w:t>
        </w:r>
      </w:ins>
      <w:r w:rsidRPr="00AA16F8">
        <w:rPr>
          <w:rFonts w:ascii="Arial" w:hAnsi="Arial" w:cs="Arial"/>
          <w:sz w:val="22"/>
        </w:rPr>
        <w:t>there was no significant difference</w:t>
      </w:r>
      <w:ins w:id="645" w:author="Xueyang Li" w:date="2019-08-30T18:36:00Z">
        <w:r w:rsidR="007F136E">
          <w:rPr>
            <w:rFonts w:ascii="Arial" w:hAnsi="Arial" w:cs="Arial"/>
            <w:sz w:val="22"/>
          </w:rPr>
          <w:t xml:space="preserve"> (</w:t>
        </w:r>
      </w:ins>
      <w:ins w:id="646" w:author="Xueyang Li" w:date="2019-08-30T18:43:00Z">
        <w:r w:rsidR="007F136E">
          <w:rPr>
            <w:rFonts w:ascii="Symbol" w:eastAsia="宋体" w:hAnsi="Symbol" w:cs="Arial"/>
            <w:sz w:val="22"/>
          </w:rPr>
          <w:sym w:font="Symbol" w:char="F063"/>
        </w:r>
      </w:ins>
      <w:ins w:id="647" w:author="Xueyang Li" w:date="2019-08-30T18:44:00Z">
        <w:r w:rsidR="007F136E">
          <w:rPr>
            <w:rFonts w:ascii="Symbol" w:eastAsia="宋体" w:hAnsi="Symbol" w:cs="Arial"/>
            <w:sz w:val="22"/>
            <w:vertAlign w:val="superscript"/>
          </w:rPr>
          <w:t></w:t>
        </w:r>
        <w:r w:rsidR="007F136E">
          <w:rPr>
            <w:rFonts w:ascii="Symbol" w:eastAsia="宋体" w:hAnsi="Symbol" w:cs="Arial"/>
            <w:sz w:val="22"/>
          </w:rPr>
          <w:t></w:t>
        </w:r>
        <w:r w:rsidR="007F136E">
          <w:rPr>
            <w:rFonts w:ascii="Symbol" w:eastAsia="宋体" w:hAnsi="Symbol" w:cs="Arial"/>
            <w:sz w:val="22"/>
          </w:rPr>
          <w:t></w:t>
        </w:r>
        <w:r w:rsidR="007F136E">
          <w:rPr>
            <w:rFonts w:ascii="Symbol" w:eastAsia="宋体" w:hAnsi="Symbol" w:cs="Arial"/>
            <w:sz w:val="22"/>
          </w:rPr>
          <w:t></w:t>
        </w:r>
      </w:ins>
      <w:ins w:id="648" w:author="Xueyang Li" w:date="2019-08-30T18:38:00Z">
        <w:r w:rsidR="007F136E" w:rsidRPr="007F136E">
          <w:rPr>
            <w:rFonts w:ascii="Arial" w:hAnsi="Arial" w:cs="Arial"/>
            <w:sz w:val="22"/>
          </w:rPr>
          <w:t>2.1753, df = 10, p-value</w:t>
        </w:r>
      </w:ins>
      <w:ins w:id="649" w:author="Xueyang Li" w:date="2019-08-30T18:44:00Z">
        <w:r w:rsidR="007F136E">
          <w:rPr>
            <w:rFonts w:ascii="Arial" w:hAnsi="Arial" w:cs="Arial"/>
            <w:sz w:val="22"/>
          </w:rPr>
          <w:t xml:space="preserve"> &gt; 0.1</w:t>
        </w:r>
      </w:ins>
      <w:ins w:id="650" w:author="Xueyang Li" w:date="2019-08-30T18:36:00Z">
        <w:r w:rsidR="007F136E">
          <w:rPr>
            <w:rFonts w:ascii="Arial" w:hAnsi="Arial" w:cs="Arial"/>
            <w:sz w:val="22"/>
          </w:rPr>
          <w:t>)</w:t>
        </w:r>
      </w:ins>
      <w:r w:rsidRPr="00AA16F8">
        <w:rPr>
          <w:rFonts w:ascii="Arial" w:hAnsi="Arial" w:cs="Arial"/>
          <w:sz w:val="22"/>
        </w:rPr>
        <w:t xml:space="preserve"> in the average individual scores of the groups, because the individual rankings </w:t>
      </w:r>
      <w:r>
        <w:rPr>
          <w:rFonts w:ascii="Arial" w:hAnsi="Arial" w:cs="Arial"/>
          <w:sz w:val="22"/>
        </w:rPr>
        <w:t>were</w:t>
      </w:r>
      <w:r w:rsidRPr="00AA16F8">
        <w:rPr>
          <w:rFonts w:ascii="Arial" w:hAnsi="Arial" w:cs="Arial"/>
          <w:sz w:val="22"/>
        </w:rPr>
        <w:t xml:space="preserve"> completed</w:t>
      </w:r>
      <w:r>
        <w:rPr>
          <w:rFonts w:ascii="Arial" w:hAnsi="Arial" w:cs="Arial"/>
          <w:sz w:val="22"/>
        </w:rPr>
        <w:t xml:space="preserve"> </w:t>
      </w:r>
      <w:r>
        <w:rPr>
          <w:rFonts w:ascii="Arial" w:hAnsi="Arial" w:cs="Arial" w:hint="eastAsia"/>
          <w:sz w:val="22"/>
        </w:rPr>
        <w:t>inde</w:t>
      </w:r>
      <w:r>
        <w:rPr>
          <w:rFonts w:ascii="Arial" w:hAnsi="Arial" w:cs="Arial"/>
          <w:sz w:val="22"/>
        </w:rPr>
        <w:t>pendently</w:t>
      </w:r>
      <w:r w:rsidRPr="00AA16F8">
        <w:rPr>
          <w:rFonts w:ascii="Arial" w:hAnsi="Arial" w:cs="Arial"/>
          <w:sz w:val="22"/>
        </w:rPr>
        <w:t xml:space="preserve"> within a given 15 minutes</w:t>
      </w:r>
      <w:r>
        <w:rPr>
          <w:rFonts w:ascii="Arial" w:hAnsi="Arial" w:cs="Arial"/>
          <w:sz w:val="22"/>
        </w:rPr>
        <w:t xml:space="preserve"> </w:t>
      </w:r>
      <w:r w:rsidRPr="00AA16F8">
        <w:rPr>
          <w:rFonts w:ascii="Arial" w:hAnsi="Arial" w:cs="Arial"/>
          <w:sz w:val="22"/>
        </w:rPr>
        <w:t xml:space="preserve">, and the difference </w:t>
      </w:r>
      <w:r>
        <w:rPr>
          <w:rFonts w:ascii="Arial" w:hAnsi="Arial" w:cs="Arial"/>
          <w:sz w:val="22"/>
        </w:rPr>
        <w:t>was</w:t>
      </w:r>
      <w:r w:rsidRPr="00AA16F8">
        <w:rPr>
          <w:rFonts w:ascii="Arial" w:hAnsi="Arial" w:cs="Arial"/>
          <w:sz w:val="22"/>
        </w:rPr>
        <w:t xml:space="preserve"> caused by the individual, regardless of the </w:t>
      </w:r>
      <w:r>
        <w:rPr>
          <w:rFonts w:ascii="Arial" w:hAnsi="Arial" w:cs="Arial"/>
          <w:sz w:val="22"/>
        </w:rPr>
        <w:t>time</w:t>
      </w:r>
      <w:r w:rsidRPr="00AA16F8">
        <w:rPr>
          <w:rFonts w:ascii="Arial" w:hAnsi="Arial" w:cs="Arial"/>
          <w:sz w:val="22"/>
        </w:rPr>
        <w:t xml:space="preserve"> pressure.</w:t>
      </w:r>
      <w:r w:rsidR="00BC7DB0" w:rsidRPr="00BC7DB0">
        <w:t xml:space="preserve"> </w:t>
      </w:r>
      <w:r w:rsidR="00BC7DB0" w:rsidRPr="00BC7DB0">
        <w:rPr>
          <w:rFonts w:ascii="Arial" w:hAnsi="Arial" w:cs="Arial"/>
          <w:sz w:val="22"/>
        </w:rPr>
        <w:t>Under the three</w:t>
      </w:r>
      <w:r w:rsidR="004116A7">
        <w:rPr>
          <w:rFonts w:ascii="Arial" w:hAnsi="Arial" w:cs="Arial"/>
          <w:sz w:val="22"/>
        </w:rPr>
        <w:t xml:space="preserve"> kind</w:t>
      </w:r>
      <w:r w:rsidR="00E55C87">
        <w:rPr>
          <w:rFonts w:ascii="Arial" w:hAnsi="Arial" w:cs="Arial" w:hint="eastAsia"/>
          <w:sz w:val="22"/>
        </w:rPr>
        <w:t>s</w:t>
      </w:r>
      <w:r w:rsidR="004116A7">
        <w:rPr>
          <w:rFonts w:ascii="Arial" w:hAnsi="Arial" w:cs="Arial"/>
          <w:sz w:val="22"/>
        </w:rPr>
        <w:t xml:space="preserve"> of</w:t>
      </w:r>
      <w:r w:rsidR="00BC7DB0" w:rsidRPr="00BC7DB0">
        <w:rPr>
          <w:rFonts w:ascii="Arial" w:hAnsi="Arial" w:cs="Arial"/>
          <w:sz w:val="22"/>
        </w:rPr>
        <w:t xml:space="preserve"> time pressure conditions, the group error scores were less than the average individual score</w:t>
      </w:r>
      <w:r w:rsidR="004116A7">
        <w:rPr>
          <w:rFonts w:ascii="Arial" w:hAnsi="Arial" w:cs="Arial"/>
          <w:sz w:val="22"/>
        </w:rPr>
        <w:t>s</w:t>
      </w:r>
      <w:r w:rsidR="00BC7DB0" w:rsidRPr="00BC7DB0">
        <w:rPr>
          <w:rFonts w:ascii="Arial" w:hAnsi="Arial" w:cs="Arial"/>
          <w:sz w:val="22"/>
        </w:rPr>
        <w:t>, and there was no significant difference between the male group</w:t>
      </w:r>
      <w:r w:rsidR="004116A7">
        <w:rPr>
          <w:rFonts w:ascii="Arial" w:hAnsi="Arial" w:cs="Arial"/>
          <w:sz w:val="22"/>
        </w:rPr>
        <w:t>s</w:t>
      </w:r>
      <w:r w:rsidR="00BC7DB0" w:rsidRPr="00BC7DB0">
        <w:rPr>
          <w:rFonts w:ascii="Arial" w:hAnsi="Arial" w:cs="Arial"/>
          <w:sz w:val="22"/>
        </w:rPr>
        <w:t xml:space="preserve"> and the female group</w:t>
      </w:r>
      <w:r w:rsidR="004116A7">
        <w:rPr>
          <w:rFonts w:ascii="Arial" w:hAnsi="Arial" w:cs="Arial"/>
          <w:sz w:val="22"/>
        </w:rPr>
        <w:t>s</w:t>
      </w:r>
      <w:ins w:id="651" w:author="Xueyang Li" w:date="2019-08-30T18:51:00Z">
        <w:r w:rsidR="00D36690">
          <w:rPr>
            <w:rFonts w:ascii="Arial" w:hAnsi="Arial" w:cs="Arial"/>
            <w:sz w:val="22"/>
          </w:rPr>
          <w:t xml:space="preserve"> </w:t>
        </w:r>
        <w:r w:rsidR="00D36690">
          <w:rPr>
            <w:rFonts w:ascii="Arial" w:hAnsi="Arial" w:cs="Arial"/>
            <w:sz w:val="22"/>
          </w:rPr>
          <w:t>(</w:t>
        </w:r>
        <w:r w:rsidR="00D36690">
          <w:rPr>
            <w:rFonts w:ascii="Symbol" w:eastAsia="宋体" w:hAnsi="Symbol" w:cs="Arial"/>
            <w:sz w:val="22"/>
          </w:rPr>
          <w:sym w:font="Symbol" w:char="F063"/>
        </w:r>
        <w:r w:rsidR="00D36690">
          <w:rPr>
            <w:rFonts w:ascii="Symbol" w:eastAsia="宋体" w:hAnsi="Symbol" w:cs="Arial"/>
            <w:sz w:val="22"/>
            <w:vertAlign w:val="superscript"/>
          </w:rPr>
          <w:t></w:t>
        </w:r>
        <w:r w:rsidR="00D36690">
          <w:rPr>
            <w:rFonts w:ascii="Symbol" w:eastAsia="宋体" w:hAnsi="Symbol" w:cs="Arial"/>
            <w:sz w:val="22"/>
          </w:rPr>
          <w:t></w:t>
        </w:r>
        <w:r w:rsidR="00D36690">
          <w:rPr>
            <w:rFonts w:ascii="Symbol" w:eastAsia="宋体" w:hAnsi="Symbol" w:cs="Arial"/>
            <w:sz w:val="22"/>
          </w:rPr>
          <w:t></w:t>
        </w:r>
        <w:r w:rsidR="00D36690">
          <w:rPr>
            <w:rFonts w:ascii="Symbol" w:eastAsia="宋体" w:hAnsi="Symbol" w:cs="Arial"/>
            <w:sz w:val="22"/>
          </w:rPr>
          <w:t></w:t>
        </w:r>
        <w:r w:rsidR="00D36690">
          <w:rPr>
            <w:rFonts w:ascii="Arial" w:hAnsi="Arial" w:cs="Arial"/>
            <w:sz w:val="22"/>
          </w:rPr>
          <w:t>3.8223</w:t>
        </w:r>
        <w:r w:rsidR="00D36690" w:rsidRPr="007F136E">
          <w:rPr>
            <w:rFonts w:ascii="Arial" w:hAnsi="Arial" w:cs="Arial"/>
            <w:sz w:val="22"/>
          </w:rPr>
          <w:t>, df = 10, p-value</w:t>
        </w:r>
        <w:r w:rsidR="00D36690">
          <w:rPr>
            <w:rFonts w:ascii="Arial" w:hAnsi="Arial" w:cs="Arial"/>
            <w:sz w:val="22"/>
          </w:rPr>
          <w:t xml:space="preserve"> &gt; 0.1)</w:t>
        </w:r>
      </w:ins>
      <w:r w:rsidR="00BC7DB0" w:rsidRPr="00BC7DB0">
        <w:rPr>
          <w:rFonts w:ascii="Arial" w:hAnsi="Arial" w:cs="Arial"/>
          <w:sz w:val="22"/>
        </w:rPr>
        <w:t>.</w:t>
      </w:r>
      <w:r w:rsidR="004116A7" w:rsidRPr="004116A7">
        <w:t xml:space="preserve"> </w:t>
      </w:r>
      <w:r w:rsidR="004116A7" w:rsidRPr="004116A7">
        <w:rPr>
          <w:rFonts w:ascii="Arial" w:hAnsi="Arial" w:cs="Arial"/>
          <w:sz w:val="22"/>
        </w:rPr>
        <w:t xml:space="preserve">What </w:t>
      </w:r>
      <w:r w:rsidR="001C09A1">
        <w:rPr>
          <w:rFonts w:ascii="Arial" w:hAnsi="Arial" w:cs="Arial"/>
          <w:sz w:val="22"/>
        </w:rPr>
        <w:t>is</w:t>
      </w:r>
      <w:r w:rsidR="004116A7" w:rsidRPr="004116A7">
        <w:rPr>
          <w:rFonts w:ascii="Arial" w:hAnsi="Arial" w:cs="Arial"/>
          <w:sz w:val="22"/>
        </w:rPr>
        <w:t xml:space="preserve"> different from our expectation is that </w:t>
      </w:r>
      <w:r w:rsidR="00BF7444" w:rsidRPr="004116A7">
        <w:rPr>
          <w:rFonts w:ascii="Arial" w:hAnsi="Arial" w:cs="Arial"/>
          <w:sz w:val="22"/>
        </w:rPr>
        <w:t xml:space="preserve">the improvement </w:t>
      </w:r>
      <w:r w:rsidR="00BF7444">
        <w:rPr>
          <w:rFonts w:ascii="Arial" w:hAnsi="Arial" w:cs="Arial"/>
          <w:sz w:val="22"/>
        </w:rPr>
        <w:t xml:space="preserve">of </w:t>
      </w:r>
      <w:r w:rsidR="004116A7" w:rsidRPr="004116A7">
        <w:rPr>
          <w:rFonts w:ascii="Arial" w:hAnsi="Arial" w:cs="Arial"/>
          <w:sz w:val="22"/>
        </w:rPr>
        <w:t>the accuracy of decision-making</w:t>
      </w:r>
      <w:r w:rsidR="00BF7444">
        <w:rPr>
          <w:rFonts w:ascii="Arial" w:hAnsi="Arial" w:cs="Arial"/>
          <w:sz w:val="22"/>
        </w:rPr>
        <w:t xml:space="preserve"> from individual to group</w:t>
      </w:r>
      <w:r w:rsidR="004116A7" w:rsidRPr="004116A7">
        <w:rPr>
          <w:rFonts w:ascii="Arial" w:hAnsi="Arial" w:cs="Arial"/>
          <w:sz w:val="22"/>
        </w:rPr>
        <w:t xml:space="preserve"> </w:t>
      </w:r>
      <w:r w:rsidR="001C09A1">
        <w:rPr>
          <w:rFonts w:ascii="Arial" w:hAnsi="Arial" w:cs="Arial"/>
          <w:sz w:val="22"/>
        </w:rPr>
        <w:t>was</w:t>
      </w:r>
      <w:r w:rsidR="004116A7" w:rsidRPr="004116A7">
        <w:rPr>
          <w:rFonts w:ascii="Arial" w:hAnsi="Arial" w:cs="Arial"/>
          <w:sz w:val="22"/>
        </w:rPr>
        <w:t xml:space="preserve"> not related to the degree of time pressure. There </w:t>
      </w:r>
      <w:r w:rsidR="001C09A1">
        <w:rPr>
          <w:rFonts w:ascii="Arial" w:hAnsi="Arial" w:cs="Arial"/>
          <w:sz w:val="22"/>
        </w:rPr>
        <w:t>wa</w:t>
      </w:r>
      <w:r w:rsidR="004116A7" w:rsidRPr="004116A7">
        <w:rPr>
          <w:rFonts w:ascii="Arial" w:hAnsi="Arial" w:cs="Arial"/>
          <w:sz w:val="22"/>
        </w:rPr>
        <w:t xml:space="preserve">s no </w:t>
      </w:r>
      <w:r w:rsidR="004116A7" w:rsidRPr="004116A7">
        <w:rPr>
          <w:rFonts w:ascii="Arial" w:hAnsi="Arial" w:cs="Arial"/>
          <w:sz w:val="22"/>
        </w:rPr>
        <w:lastRenderedPageBreak/>
        <w:t xml:space="preserve">significant difference between the group's performance under </w:t>
      </w:r>
      <w:r w:rsidR="001C09A1">
        <w:rPr>
          <w:rFonts w:ascii="Arial" w:hAnsi="Arial" w:cs="Arial"/>
          <w:sz w:val="22"/>
        </w:rPr>
        <w:t xml:space="preserve">high </w:t>
      </w:r>
      <w:r w:rsidR="004116A7" w:rsidRPr="004116A7">
        <w:rPr>
          <w:rFonts w:ascii="Arial" w:hAnsi="Arial" w:cs="Arial"/>
          <w:sz w:val="22"/>
        </w:rPr>
        <w:t>time stress and the group under low</w:t>
      </w:r>
      <w:r w:rsidR="001C09A1">
        <w:rPr>
          <w:rFonts w:ascii="Arial" w:hAnsi="Arial" w:cs="Arial"/>
          <w:sz w:val="22"/>
        </w:rPr>
        <w:t xml:space="preserve"> </w:t>
      </w:r>
      <w:r w:rsidR="004116A7" w:rsidRPr="004116A7">
        <w:rPr>
          <w:rFonts w:ascii="Arial" w:hAnsi="Arial" w:cs="Arial"/>
          <w:sz w:val="22"/>
        </w:rPr>
        <w:t>time stress</w:t>
      </w:r>
      <w:ins w:id="652" w:author="Xueyang Li" w:date="2019-08-30T18:57:00Z">
        <w:r w:rsidR="00D71562">
          <w:rPr>
            <w:rFonts w:ascii="Arial" w:hAnsi="Arial" w:cs="Arial"/>
            <w:sz w:val="22"/>
          </w:rPr>
          <w:t xml:space="preserve"> (</w:t>
        </w:r>
        <w:proofErr w:type="spellStart"/>
        <w:r w:rsidR="00D71562">
          <w:rPr>
            <w:rFonts w:ascii="Arial" w:hAnsi="Arial" w:cs="Arial"/>
            <w:sz w:val="22"/>
          </w:rPr>
          <w:t>M_</w:t>
        </w:r>
      </w:ins>
      <w:ins w:id="653" w:author="Xueyang Li" w:date="2019-08-30T18:58:00Z">
        <w:r w:rsidR="00D71562">
          <w:rPr>
            <w:rFonts w:ascii="Arial" w:hAnsi="Arial" w:cs="Arial"/>
            <w:sz w:val="22"/>
          </w:rPr>
          <w:t>high</w:t>
        </w:r>
        <w:proofErr w:type="spellEnd"/>
        <w:r w:rsidR="00D71562">
          <w:rPr>
            <w:rFonts w:ascii="Arial" w:hAnsi="Arial" w:cs="Arial"/>
            <w:sz w:val="22"/>
          </w:rPr>
          <w:t xml:space="preserve"> = </w:t>
        </w:r>
        <w:r w:rsidR="00D71562" w:rsidRPr="00D71562">
          <w:rPr>
            <w:rFonts w:ascii="Arial" w:hAnsi="Arial" w:cs="Arial"/>
            <w:sz w:val="22"/>
          </w:rPr>
          <w:t>77.33</w:t>
        </w:r>
        <w:r w:rsidR="00D71562">
          <w:rPr>
            <w:rFonts w:ascii="Arial" w:hAnsi="Arial" w:cs="Arial"/>
            <w:sz w:val="22"/>
          </w:rPr>
          <w:t xml:space="preserve">, </w:t>
        </w:r>
        <w:proofErr w:type="spellStart"/>
        <w:r w:rsidR="00D71562">
          <w:rPr>
            <w:rFonts w:ascii="Arial" w:hAnsi="Arial" w:cs="Arial"/>
            <w:sz w:val="22"/>
          </w:rPr>
          <w:t>M_low</w:t>
        </w:r>
        <w:proofErr w:type="spellEnd"/>
        <w:r w:rsidR="00D71562">
          <w:rPr>
            <w:rFonts w:ascii="Arial" w:hAnsi="Arial" w:cs="Arial"/>
            <w:sz w:val="22"/>
          </w:rPr>
          <w:t xml:space="preserve"> =</w:t>
        </w:r>
        <w:r w:rsidR="00D71562" w:rsidRPr="00D71562">
          <w:rPr>
            <w:rFonts w:ascii="Arial" w:hAnsi="Arial" w:cs="Arial"/>
            <w:sz w:val="22"/>
          </w:rPr>
          <w:t xml:space="preserve"> 76.5</w:t>
        </w:r>
        <w:r w:rsidR="00D71562">
          <w:rPr>
            <w:rFonts w:ascii="Arial" w:hAnsi="Arial" w:cs="Arial"/>
            <w:sz w:val="22"/>
          </w:rPr>
          <w:t>0, p-value &gt;0.1</w:t>
        </w:r>
      </w:ins>
      <w:ins w:id="654" w:author="Xueyang Li" w:date="2019-08-30T18:57:00Z">
        <w:r w:rsidR="00D71562">
          <w:rPr>
            <w:rFonts w:ascii="Arial" w:hAnsi="Arial" w:cs="Arial"/>
            <w:sz w:val="22"/>
          </w:rPr>
          <w:t>)</w:t>
        </w:r>
      </w:ins>
      <w:r w:rsidR="004116A7" w:rsidRPr="004116A7">
        <w:rPr>
          <w:rFonts w:ascii="Arial" w:hAnsi="Arial" w:cs="Arial"/>
          <w:sz w:val="22"/>
        </w:rPr>
        <w:t xml:space="preserve">. However, the </w:t>
      </w:r>
      <w:r w:rsidR="001C09A1">
        <w:rPr>
          <w:rFonts w:ascii="Arial" w:hAnsi="Arial" w:cs="Arial"/>
          <w:sz w:val="22"/>
        </w:rPr>
        <w:t>group</w:t>
      </w:r>
      <w:r w:rsidR="004116A7" w:rsidRPr="004116A7">
        <w:rPr>
          <w:rFonts w:ascii="Arial" w:hAnsi="Arial" w:cs="Arial"/>
          <w:sz w:val="22"/>
        </w:rPr>
        <w:t xml:space="preserve"> error score </w:t>
      </w:r>
      <w:r w:rsidR="001C09A1">
        <w:rPr>
          <w:rFonts w:ascii="Arial" w:hAnsi="Arial" w:cs="Arial"/>
          <w:sz w:val="22"/>
        </w:rPr>
        <w:t>wa</w:t>
      </w:r>
      <w:r w:rsidR="004116A7" w:rsidRPr="004116A7">
        <w:rPr>
          <w:rFonts w:ascii="Arial" w:hAnsi="Arial" w:cs="Arial"/>
          <w:sz w:val="22"/>
        </w:rPr>
        <w:t xml:space="preserve">s significantly lower than the average individual score when there </w:t>
      </w:r>
      <w:r w:rsidR="001C09A1">
        <w:rPr>
          <w:rFonts w:ascii="Arial" w:hAnsi="Arial" w:cs="Arial"/>
          <w:sz w:val="22"/>
        </w:rPr>
        <w:t>was</w:t>
      </w:r>
      <w:r w:rsidR="004116A7" w:rsidRPr="004116A7">
        <w:rPr>
          <w:rFonts w:ascii="Arial" w:hAnsi="Arial" w:cs="Arial"/>
          <w:sz w:val="22"/>
        </w:rPr>
        <w:t xml:space="preserve"> no time pressure</w:t>
      </w:r>
      <w:ins w:id="655" w:author="Xueyang Li" w:date="2019-08-30T18:59:00Z">
        <w:r w:rsidR="00F67AE7">
          <w:rPr>
            <w:rFonts w:ascii="Arial" w:hAnsi="Arial" w:cs="Arial"/>
            <w:sz w:val="22"/>
          </w:rPr>
          <w:t xml:space="preserve"> (</w:t>
        </w:r>
      </w:ins>
      <w:ins w:id="656" w:author="Xueyang Li" w:date="2019-08-30T19:02:00Z">
        <w:r w:rsidR="00F67AE7">
          <w:rPr>
            <w:rFonts w:ascii="Arial" w:hAnsi="Arial" w:cs="Arial"/>
            <w:sz w:val="22"/>
          </w:rPr>
          <w:t xml:space="preserve"> </w:t>
        </w:r>
        <w:proofErr w:type="spellStart"/>
        <w:r w:rsidR="00F67AE7">
          <w:rPr>
            <w:rFonts w:ascii="Arial" w:hAnsi="Arial" w:cs="Arial"/>
            <w:sz w:val="22"/>
          </w:rPr>
          <w:t>M_ave</w:t>
        </w:r>
        <w:proofErr w:type="spellEnd"/>
        <w:r w:rsidR="00F67AE7">
          <w:rPr>
            <w:rFonts w:ascii="Arial" w:hAnsi="Arial" w:cs="Arial"/>
            <w:sz w:val="22"/>
          </w:rPr>
          <w:t xml:space="preserve"> = </w:t>
        </w:r>
        <w:r w:rsidR="00F67AE7" w:rsidRPr="00F67AE7">
          <w:rPr>
            <w:rFonts w:ascii="Arial" w:hAnsi="Arial" w:cs="Arial"/>
            <w:sz w:val="22"/>
          </w:rPr>
          <w:t>78.5</w:t>
        </w:r>
        <w:r w:rsidR="00F67AE7">
          <w:rPr>
            <w:rFonts w:ascii="Arial" w:hAnsi="Arial" w:cs="Arial"/>
            <w:sz w:val="22"/>
          </w:rPr>
          <w:t xml:space="preserve">, </w:t>
        </w:r>
        <w:proofErr w:type="spellStart"/>
        <w:r w:rsidR="00F67AE7">
          <w:rPr>
            <w:rFonts w:ascii="Arial" w:hAnsi="Arial" w:cs="Arial"/>
            <w:sz w:val="22"/>
          </w:rPr>
          <w:t>M_group</w:t>
        </w:r>
        <w:proofErr w:type="spellEnd"/>
        <w:r w:rsidR="00F67AE7">
          <w:rPr>
            <w:rFonts w:ascii="Arial" w:hAnsi="Arial" w:cs="Arial"/>
            <w:sz w:val="22"/>
          </w:rPr>
          <w:t xml:space="preserve"> =</w:t>
        </w:r>
        <w:r w:rsidR="00F67AE7" w:rsidRPr="00F67AE7">
          <w:rPr>
            <w:rFonts w:ascii="Arial" w:hAnsi="Arial" w:cs="Arial"/>
            <w:sz w:val="22"/>
          </w:rPr>
          <w:t xml:space="preserve"> 71.0</w:t>
        </w:r>
        <w:r w:rsidR="00F67AE7">
          <w:rPr>
            <w:rFonts w:ascii="Arial" w:hAnsi="Arial" w:cs="Arial"/>
            <w:sz w:val="22"/>
          </w:rPr>
          <w:t>, p-value &lt; 0.1</w:t>
        </w:r>
      </w:ins>
      <w:ins w:id="657" w:author="Xueyang Li" w:date="2019-08-30T18:59:00Z">
        <w:r w:rsidR="00F67AE7">
          <w:rPr>
            <w:rFonts w:ascii="Arial" w:hAnsi="Arial" w:cs="Arial"/>
            <w:sz w:val="22"/>
          </w:rPr>
          <w:t>)</w:t>
        </w:r>
      </w:ins>
      <w:r w:rsidR="004116A7" w:rsidRPr="004116A7">
        <w:rPr>
          <w:rFonts w:ascii="Arial" w:hAnsi="Arial" w:cs="Arial"/>
          <w:sz w:val="22"/>
        </w:rPr>
        <w:t xml:space="preserve">, </w:t>
      </w:r>
      <w:r w:rsidR="001C09A1">
        <w:rPr>
          <w:rFonts w:ascii="Arial" w:hAnsi="Arial" w:cs="Arial"/>
          <w:sz w:val="22"/>
        </w:rPr>
        <w:t>which means that</w:t>
      </w:r>
      <w:r w:rsidR="004116A7" w:rsidRPr="004116A7">
        <w:rPr>
          <w:rFonts w:ascii="Arial" w:hAnsi="Arial" w:cs="Arial"/>
          <w:sz w:val="22"/>
        </w:rPr>
        <w:t xml:space="preserve"> the decision accuracy</w:t>
      </w:r>
      <w:r w:rsidR="001C09A1">
        <w:rPr>
          <w:rFonts w:ascii="Arial" w:hAnsi="Arial" w:cs="Arial"/>
          <w:sz w:val="22"/>
        </w:rPr>
        <w:t xml:space="preserve"> wa</w:t>
      </w:r>
      <w:r w:rsidR="004116A7" w:rsidRPr="004116A7">
        <w:rPr>
          <w:rFonts w:ascii="Arial" w:hAnsi="Arial" w:cs="Arial"/>
          <w:sz w:val="22"/>
        </w:rPr>
        <w:t>s significantly improved.</w:t>
      </w:r>
      <w:r w:rsidR="00963608" w:rsidRPr="00963608">
        <w:t xml:space="preserve"> </w:t>
      </w:r>
      <w:r w:rsidR="00963608" w:rsidRPr="00963608">
        <w:rPr>
          <w:rFonts w:ascii="Arial" w:hAnsi="Arial" w:cs="Arial"/>
          <w:sz w:val="22"/>
        </w:rPr>
        <w:t xml:space="preserve">Groups under time stress generally performed </w:t>
      </w:r>
      <w:r w:rsidR="00963608">
        <w:rPr>
          <w:rFonts w:ascii="Arial" w:hAnsi="Arial" w:cs="Arial"/>
          <w:sz w:val="22"/>
        </w:rPr>
        <w:t>better</w:t>
      </w:r>
      <w:r w:rsidR="00963608" w:rsidRPr="00963608">
        <w:rPr>
          <w:rFonts w:ascii="Arial" w:hAnsi="Arial" w:cs="Arial"/>
          <w:sz w:val="22"/>
        </w:rPr>
        <w:t xml:space="preserve"> without time-limited groups, indicating that time pressure d</w:t>
      </w:r>
      <w:r w:rsidR="00BF5CF1">
        <w:rPr>
          <w:rFonts w:ascii="Arial" w:hAnsi="Arial" w:cs="Arial"/>
          <w:sz w:val="22"/>
        </w:rPr>
        <w:t>id</w:t>
      </w:r>
      <w:r w:rsidR="00963608" w:rsidRPr="00963608">
        <w:rPr>
          <w:rFonts w:ascii="Arial" w:hAnsi="Arial" w:cs="Arial"/>
          <w:sz w:val="22"/>
        </w:rPr>
        <w:t xml:space="preserve"> have an impact on the quality of team tasks.</w:t>
      </w:r>
    </w:p>
    <w:p w14:paraId="11BBCD2C" w14:textId="77777777" w:rsidR="00887D41" w:rsidRPr="004116A7" w:rsidRDefault="00887D41" w:rsidP="004116A7">
      <w:pPr>
        <w:spacing w:line="360" w:lineRule="auto"/>
        <w:rPr>
          <w:rFonts w:ascii="Arial" w:hAnsi="Arial" w:cs="Arial"/>
          <w:sz w:val="22"/>
        </w:rPr>
      </w:pPr>
    </w:p>
    <w:p w14:paraId="0501F56F" w14:textId="3AA6BADB" w:rsidR="004116A7" w:rsidRPr="00AA1A44" w:rsidRDefault="00AA1A44">
      <w:pPr>
        <w:pStyle w:val="2"/>
        <w:pPrChange w:id="658" w:author="hina qureshi" w:date="2019-08-27T23:13:00Z">
          <w:pPr>
            <w:spacing w:line="360" w:lineRule="auto"/>
          </w:pPr>
        </w:pPrChange>
      </w:pPr>
      <w:bookmarkStart w:id="659" w:name="_Toc18005628"/>
      <w:r w:rsidRPr="00AA1A44">
        <w:rPr>
          <w:rFonts w:hint="eastAsia"/>
        </w:rPr>
        <w:t>D</w:t>
      </w:r>
      <w:r w:rsidRPr="00AA1A44">
        <w:t>iscussion</w:t>
      </w:r>
      <w:bookmarkEnd w:id="659"/>
    </w:p>
    <w:p w14:paraId="295B36BB" w14:textId="2B4F6F3D" w:rsidR="00AA1A44" w:rsidRDefault="00AA1A44" w:rsidP="004116A7">
      <w:pPr>
        <w:spacing w:line="360" w:lineRule="auto"/>
        <w:rPr>
          <w:rFonts w:ascii="Arial" w:hAnsi="Arial" w:cs="Arial"/>
          <w:sz w:val="22"/>
        </w:rPr>
      </w:pPr>
    </w:p>
    <w:p w14:paraId="37315A66" w14:textId="505735FC" w:rsidR="004116A7" w:rsidRPr="004116A7" w:rsidRDefault="00DA6366" w:rsidP="004116A7">
      <w:pPr>
        <w:spacing w:line="360" w:lineRule="auto"/>
        <w:rPr>
          <w:rFonts w:ascii="Arial" w:hAnsi="Arial" w:cs="Arial"/>
          <w:sz w:val="22"/>
        </w:rPr>
      </w:pPr>
      <w:r w:rsidRPr="00DA6366">
        <w:rPr>
          <w:rFonts w:ascii="Arial" w:hAnsi="Arial" w:cs="Arial"/>
          <w:sz w:val="22"/>
        </w:rPr>
        <w:t xml:space="preserve">This study clearly </w:t>
      </w:r>
      <w:r>
        <w:rPr>
          <w:rFonts w:ascii="Arial" w:hAnsi="Arial" w:cs="Arial"/>
          <w:sz w:val="22"/>
        </w:rPr>
        <w:t>demonstrate</w:t>
      </w:r>
      <w:r w:rsidRPr="00DA6366">
        <w:rPr>
          <w:rFonts w:ascii="Arial" w:hAnsi="Arial" w:cs="Arial"/>
          <w:sz w:val="22"/>
        </w:rPr>
        <w:t xml:space="preserve">s that groupthink is more likely to </w:t>
      </w:r>
      <w:r>
        <w:rPr>
          <w:rFonts w:ascii="Arial" w:hAnsi="Arial" w:cs="Arial"/>
          <w:sz w:val="22"/>
        </w:rPr>
        <w:t>occur</w:t>
      </w:r>
      <w:r w:rsidRPr="00DA6366">
        <w:rPr>
          <w:rFonts w:ascii="Arial" w:hAnsi="Arial" w:cs="Arial"/>
          <w:sz w:val="22"/>
        </w:rPr>
        <w:t xml:space="preserve"> under time pressure, and the </w:t>
      </w:r>
      <w:r>
        <w:rPr>
          <w:rFonts w:ascii="Arial" w:hAnsi="Arial" w:cs="Arial"/>
          <w:sz w:val="22"/>
        </w:rPr>
        <w:t>group</w:t>
      </w:r>
      <w:r w:rsidRPr="00DA6366">
        <w:rPr>
          <w:rFonts w:ascii="Arial" w:hAnsi="Arial" w:cs="Arial"/>
          <w:sz w:val="22"/>
        </w:rPr>
        <w:t xml:space="preserve"> is likely to choose the option </w:t>
      </w:r>
      <w:r>
        <w:rPr>
          <w:rFonts w:ascii="Arial" w:hAnsi="Arial" w:cs="Arial"/>
          <w:sz w:val="22"/>
        </w:rPr>
        <w:t>with</w:t>
      </w:r>
      <w:r w:rsidRPr="00DA6366">
        <w:rPr>
          <w:rFonts w:ascii="Arial" w:hAnsi="Arial" w:cs="Arial"/>
          <w:sz w:val="22"/>
        </w:rPr>
        <w:t xml:space="preserve"> extreme risk.</w:t>
      </w:r>
      <w:r w:rsidRPr="00DA6366">
        <w:t xml:space="preserve"> </w:t>
      </w:r>
      <w:r w:rsidRPr="00DA6366">
        <w:rPr>
          <w:rFonts w:ascii="Arial" w:hAnsi="Arial" w:cs="Arial"/>
          <w:sz w:val="22"/>
        </w:rPr>
        <w:t xml:space="preserve">At the same time, due to time constraints, the illusion of consensus on the final decision of the team often occurs, </w:t>
      </w:r>
      <w:r>
        <w:rPr>
          <w:rFonts w:ascii="Arial" w:hAnsi="Arial" w:cs="Arial"/>
          <w:sz w:val="22"/>
        </w:rPr>
        <w:t>therefore,</w:t>
      </w:r>
      <w:r w:rsidRPr="00DA6366">
        <w:rPr>
          <w:rFonts w:ascii="Arial" w:hAnsi="Arial" w:cs="Arial"/>
          <w:sz w:val="22"/>
        </w:rPr>
        <w:t xml:space="preserve"> the accuracy of team decision-making is affected.</w:t>
      </w:r>
      <w:r w:rsidR="001E37BA" w:rsidRPr="001E37BA">
        <w:t xml:space="preserve"> </w:t>
      </w:r>
      <w:r w:rsidR="001E37BA" w:rsidRPr="001E37BA">
        <w:rPr>
          <w:rFonts w:ascii="Arial" w:hAnsi="Arial" w:cs="Arial"/>
          <w:sz w:val="22"/>
        </w:rPr>
        <w:t>Groups under time-poor conditions d</w:t>
      </w:r>
      <w:r w:rsidR="001E37BA">
        <w:rPr>
          <w:rFonts w:ascii="Arial" w:hAnsi="Arial" w:cs="Arial"/>
          <w:sz w:val="22"/>
        </w:rPr>
        <w:t>id</w:t>
      </w:r>
      <w:r w:rsidR="001E37BA" w:rsidRPr="001E37BA">
        <w:rPr>
          <w:rFonts w:ascii="Arial" w:hAnsi="Arial" w:cs="Arial"/>
          <w:sz w:val="22"/>
        </w:rPr>
        <w:t xml:space="preserve"> not perform better than groups with sufficient time, which </w:t>
      </w:r>
      <w:r w:rsidR="001E37BA">
        <w:rPr>
          <w:rFonts w:ascii="Arial" w:hAnsi="Arial" w:cs="Arial"/>
          <w:sz w:val="22"/>
        </w:rPr>
        <w:t>wa</w:t>
      </w:r>
      <w:r w:rsidR="001E37BA" w:rsidRPr="001E37BA">
        <w:rPr>
          <w:rFonts w:ascii="Arial" w:hAnsi="Arial" w:cs="Arial"/>
          <w:sz w:val="22"/>
        </w:rPr>
        <w:t xml:space="preserve">s consistent with the findings of Karau and Kelly (1992) in this area, but our research goals </w:t>
      </w:r>
      <w:r w:rsidR="001E37BA">
        <w:rPr>
          <w:rFonts w:ascii="Arial" w:hAnsi="Arial" w:cs="Arial"/>
          <w:sz w:val="22"/>
        </w:rPr>
        <w:t>were</w:t>
      </w:r>
      <w:r w:rsidR="001E37BA" w:rsidRPr="001E37BA">
        <w:rPr>
          <w:rFonts w:ascii="Arial" w:hAnsi="Arial" w:cs="Arial"/>
          <w:sz w:val="22"/>
        </w:rPr>
        <w:t xml:space="preserve"> </w:t>
      </w:r>
      <w:r w:rsidR="001E37BA">
        <w:rPr>
          <w:rFonts w:ascii="Arial" w:hAnsi="Arial" w:cs="Arial"/>
          <w:sz w:val="22"/>
        </w:rPr>
        <w:t xml:space="preserve">in </w:t>
      </w:r>
      <w:r w:rsidR="001E37BA" w:rsidRPr="001E37BA">
        <w:rPr>
          <w:rFonts w:ascii="Arial" w:hAnsi="Arial" w:cs="Arial"/>
          <w:sz w:val="22"/>
        </w:rPr>
        <w:t xml:space="preserve">time pressure conditions, </w:t>
      </w:r>
      <w:r w:rsidR="001E37BA">
        <w:rPr>
          <w:rFonts w:ascii="Arial" w:hAnsi="Arial" w:cs="Arial"/>
          <w:sz w:val="22"/>
        </w:rPr>
        <w:t xml:space="preserve">so </w:t>
      </w:r>
      <w:r w:rsidR="001E37BA" w:rsidRPr="001E37BA">
        <w:rPr>
          <w:rFonts w:ascii="Arial" w:hAnsi="Arial" w:cs="Arial"/>
          <w:sz w:val="22"/>
        </w:rPr>
        <w:t>the control group</w:t>
      </w:r>
      <w:r w:rsidR="001E37BA">
        <w:rPr>
          <w:rFonts w:ascii="Arial" w:hAnsi="Arial" w:cs="Arial"/>
          <w:sz w:val="22"/>
        </w:rPr>
        <w:t>s</w:t>
      </w:r>
      <w:r w:rsidR="001E37BA" w:rsidRPr="001E37BA">
        <w:rPr>
          <w:rFonts w:ascii="Arial" w:hAnsi="Arial" w:cs="Arial"/>
          <w:sz w:val="22"/>
        </w:rPr>
        <w:t xml:space="preserve"> w</w:t>
      </w:r>
      <w:r w:rsidR="001E37BA">
        <w:rPr>
          <w:rFonts w:ascii="Arial" w:hAnsi="Arial" w:cs="Arial"/>
          <w:sz w:val="22"/>
        </w:rPr>
        <w:t>ere</w:t>
      </w:r>
      <w:r w:rsidR="001E37BA" w:rsidRPr="001E37BA">
        <w:rPr>
          <w:rFonts w:ascii="Arial" w:hAnsi="Arial" w:cs="Arial"/>
          <w:sz w:val="22"/>
        </w:rPr>
        <w:t xml:space="preserve"> set to have no time limit, </w:t>
      </w:r>
      <w:r w:rsidR="001E37BA">
        <w:rPr>
          <w:rFonts w:ascii="Arial" w:hAnsi="Arial" w:cs="Arial"/>
          <w:sz w:val="22"/>
        </w:rPr>
        <w:t xml:space="preserve">thus </w:t>
      </w:r>
      <w:r w:rsidR="001E37BA" w:rsidRPr="001E37BA">
        <w:rPr>
          <w:rFonts w:ascii="Arial" w:hAnsi="Arial" w:cs="Arial"/>
          <w:sz w:val="22"/>
        </w:rPr>
        <w:t>impact of the appropriate discussion time and excess discussion time on the quality of team decision-making was not discussed in depth.</w:t>
      </w:r>
      <w:r w:rsidR="001E7CEB" w:rsidRPr="001E7CEB">
        <w:t xml:space="preserve"> </w:t>
      </w:r>
      <w:r w:rsidR="001E7CEB" w:rsidRPr="001E7CEB">
        <w:rPr>
          <w:rFonts w:ascii="Arial" w:hAnsi="Arial" w:cs="Arial"/>
          <w:sz w:val="22"/>
        </w:rPr>
        <w:t xml:space="preserve">For the same task, teamwork </w:t>
      </w:r>
      <w:r w:rsidR="00822A3D">
        <w:rPr>
          <w:rFonts w:ascii="Arial" w:hAnsi="Arial" w:cs="Arial"/>
          <w:sz w:val="22"/>
        </w:rPr>
        <w:t>could</w:t>
      </w:r>
      <w:r w:rsidR="001E7CEB" w:rsidRPr="001E7CEB">
        <w:rPr>
          <w:rFonts w:ascii="Arial" w:hAnsi="Arial" w:cs="Arial"/>
          <w:sz w:val="22"/>
        </w:rPr>
        <w:t xml:space="preserve"> greatly improve the accuracy of decision-making compared to individual completion quality, but the </w:t>
      </w:r>
      <w:r w:rsidR="00822A3D">
        <w:rPr>
          <w:rFonts w:ascii="Arial" w:hAnsi="Arial" w:cs="Arial" w:hint="eastAsia"/>
          <w:sz w:val="22"/>
        </w:rPr>
        <w:t>di</w:t>
      </w:r>
      <w:r w:rsidR="00822A3D">
        <w:rPr>
          <w:rFonts w:ascii="Arial" w:hAnsi="Arial" w:cs="Arial"/>
          <w:sz w:val="22"/>
        </w:rPr>
        <w:t xml:space="preserve">fferent time </w:t>
      </w:r>
      <w:r w:rsidR="001E7CEB" w:rsidRPr="001E7CEB">
        <w:rPr>
          <w:rFonts w:ascii="Arial" w:hAnsi="Arial" w:cs="Arial"/>
          <w:sz w:val="22"/>
        </w:rPr>
        <w:t xml:space="preserve">stress conditions </w:t>
      </w:r>
      <w:r w:rsidR="00822A3D">
        <w:rPr>
          <w:rFonts w:ascii="Arial" w:hAnsi="Arial" w:cs="Arial"/>
          <w:sz w:val="22"/>
        </w:rPr>
        <w:t>had</w:t>
      </w:r>
      <w:r w:rsidR="001E7CEB" w:rsidRPr="001E7CEB">
        <w:rPr>
          <w:rFonts w:ascii="Arial" w:hAnsi="Arial" w:cs="Arial"/>
          <w:sz w:val="22"/>
        </w:rPr>
        <w:t xml:space="preserve"> no significant effect on team performance in this experiment, which </w:t>
      </w:r>
      <w:r w:rsidR="00822A3D">
        <w:rPr>
          <w:rFonts w:ascii="Arial" w:hAnsi="Arial" w:cs="Arial"/>
          <w:sz w:val="22"/>
        </w:rPr>
        <w:t>wa</w:t>
      </w:r>
      <w:r w:rsidR="001E7CEB" w:rsidRPr="001E7CEB">
        <w:rPr>
          <w:rFonts w:ascii="Arial" w:hAnsi="Arial" w:cs="Arial"/>
          <w:sz w:val="22"/>
        </w:rPr>
        <w:t>s different from our expectations. This may be related to the task we used in this experiment, because the outcome of the decision often depends on the content of the discussion (</w:t>
      </w:r>
      <w:r w:rsidR="00822A3D" w:rsidRPr="00822A3D">
        <w:rPr>
          <w:rFonts w:ascii="Arial" w:hAnsi="Arial" w:cs="Arial"/>
          <w:sz w:val="22"/>
        </w:rPr>
        <w:t>Karau and Kelly, 1997</w:t>
      </w:r>
      <w:r w:rsidR="001E7CEB" w:rsidRPr="001E7CEB">
        <w:rPr>
          <w:rFonts w:ascii="Arial" w:hAnsi="Arial" w:cs="Arial"/>
          <w:sz w:val="22"/>
        </w:rPr>
        <w:t>).</w:t>
      </w:r>
    </w:p>
    <w:p w14:paraId="27A8F700" w14:textId="589D0F3E" w:rsidR="00795DF3" w:rsidRPr="004116A7" w:rsidRDefault="00795DF3" w:rsidP="00795DF3">
      <w:pPr>
        <w:spacing w:line="360" w:lineRule="auto"/>
        <w:rPr>
          <w:rFonts w:ascii="Arial" w:hAnsi="Arial" w:cs="Arial"/>
          <w:sz w:val="22"/>
        </w:rPr>
      </w:pPr>
    </w:p>
    <w:p w14:paraId="4576F0F7" w14:textId="3162C75E" w:rsidR="00795DF3" w:rsidRDefault="00897FDB" w:rsidP="00795DF3">
      <w:pPr>
        <w:spacing w:line="360" w:lineRule="auto"/>
        <w:rPr>
          <w:rFonts w:ascii="Arial" w:eastAsia="宋体" w:hAnsi="Arial" w:cs="Arial"/>
          <w:sz w:val="22"/>
          <w:szCs w:val="24"/>
        </w:rPr>
      </w:pPr>
      <w:r w:rsidRPr="00897FDB">
        <w:rPr>
          <w:rFonts w:ascii="Arial" w:eastAsia="宋体" w:hAnsi="Arial" w:cs="Arial"/>
          <w:sz w:val="22"/>
          <w:szCs w:val="24"/>
        </w:rPr>
        <w:t>The probability of groupthink occurring under time pressure conditions is greater, and experimental data support</w:t>
      </w:r>
      <w:r>
        <w:rPr>
          <w:rFonts w:ascii="Arial" w:eastAsia="宋体" w:hAnsi="Arial" w:cs="Arial"/>
          <w:sz w:val="22"/>
          <w:szCs w:val="24"/>
        </w:rPr>
        <w:t>ed</w:t>
      </w:r>
      <w:r w:rsidRPr="00897FDB">
        <w:rPr>
          <w:rFonts w:ascii="Arial" w:eastAsia="宋体" w:hAnsi="Arial" w:cs="Arial"/>
          <w:sz w:val="22"/>
          <w:szCs w:val="24"/>
        </w:rPr>
        <w:t xml:space="preserve"> this view.</w:t>
      </w:r>
      <w:r w:rsidR="001F4706">
        <w:rPr>
          <w:rFonts w:ascii="Arial" w:eastAsia="宋体" w:hAnsi="Arial" w:cs="Arial"/>
          <w:sz w:val="22"/>
          <w:szCs w:val="24"/>
        </w:rPr>
        <w:t xml:space="preserve"> O</w:t>
      </w:r>
      <w:r w:rsidR="001F4706">
        <w:rPr>
          <w:rFonts w:ascii="Arial" w:eastAsia="宋体" w:hAnsi="Arial" w:cs="Arial" w:hint="eastAsia"/>
          <w:sz w:val="22"/>
          <w:szCs w:val="24"/>
        </w:rPr>
        <w:t>n</w:t>
      </w:r>
      <w:r w:rsidR="001F4706">
        <w:rPr>
          <w:rFonts w:ascii="Arial" w:eastAsia="宋体" w:hAnsi="Arial" w:cs="Arial"/>
          <w:sz w:val="22"/>
          <w:szCs w:val="24"/>
        </w:rPr>
        <w:t xml:space="preserve"> the one hand, t</w:t>
      </w:r>
      <w:r w:rsidR="00E742A7" w:rsidRPr="00E742A7">
        <w:rPr>
          <w:rFonts w:ascii="Arial" w:eastAsia="宋体" w:hAnsi="Arial" w:cs="Arial"/>
          <w:sz w:val="22"/>
          <w:szCs w:val="24"/>
        </w:rPr>
        <w:t>ime constraints ma</w:t>
      </w:r>
      <w:r w:rsidR="00EC0448">
        <w:rPr>
          <w:rFonts w:ascii="Arial" w:eastAsia="宋体" w:hAnsi="Arial" w:cs="Arial"/>
          <w:sz w:val="22"/>
          <w:szCs w:val="24"/>
        </w:rPr>
        <w:t>de</w:t>
      </w:r>
      <w:r w:rsidR="00E742A7" w:rsidRPr="00E742A7">
        <w:rPr>
          <w:rFonts w:ascii="Arial" w:eastAsia="宋体" w:hAnsi="Arial" w:cs="Arial"/>
          <w:sz w:val="22"/>
          <w:szCs w:val="24"/>
        </w:rPr>
        <w:t xml:space="preserve"> the leaders in the team appear quickly, so that team members c</w:t>
      </w:r>
      <w:r w:rsidR="00EC0448">
        <w:rPr>
          <w:rFonts w:ascii="Arial" w:eastAsia="宋体" w:hAnsi="Arial" w:cs="Arial"/>
          <w:sz w:val="22"/>
          <w:szCs w:val="24"/>
        </w:rPr>
        <w:t>ould</w:t>
      </w:r>
      <w:r w:rsidR="00E742A7" w:rsidRPr="00E742A7">
        <w:rPr>
          <w:rFonts w:ascii="Arial" w:eastAsia="宋体" w:hAnsi="Arial" w:cs="Arial"/>
          <w:sz w:val="22"/>
          <w:szCs w:val="24"/>
        </w:rPr>
        <w:t xml:space="preserve"> use limited time more effectively, such as quickly summarizing useful relevant information, and timely </w:t>
      </w:r>
      <w:r w:rsidR="00E742A7" w:rsidRPr="00E742A7">
        <w:rPr>
          <w:rFonts w:ascii="Arial" w:eastAsia="宋体" w:hAnsi="Arial" w:cs="Arial"/>
          <w:sz w:val="22"/>
          <w:szCs w:val="24"/>
        </w:rPr>
        <w:lastRenderedPageBreak/>
        <w:t>returning the deviating communication process (the exchange of irrelevant information) back on track</w:t>
      </w:r>
      <w:r w:rsidR="00EC0448">
        <w:rPr>
          <w:rFonts w:ascii="Arial" w:eastAsia="宋体" w:hAnsi="Arial" w:cs="Arial"/>
          <w:sz w:val="22"/>
          <w:szCs w:val="24"/>
        </w:rPr>
        <w:t>,</w:t>
      </w:r>
      <w:r w:rsidR="00E742A7" w:rsidRPr="00E742A7">
        <w:rPr>
          <w:rFonts w:ascii="Arial" w:eastAsia="宋体" w:hAnsi="Arial" w:cs="Arial"/>
          <w:sz w:val="22"/>
          <w:szCs w:val="24"/>
        </w:rPr>
        <w:t xml:space="preserve"> coordinating </w:t>
      </w:r>
      <w:r w:rsidR="00EC0448">
        <w:rPr>
          <w:rFonts w:ascii="Arial" w:eastAsia="宋体" w:hAnsi="Arial" w:cs="Arial"/>
          <w:sz w:val="22"/>
          <w:szCs w:val="24"/>
        </w:rPr>
        <w:t xml:space="preserve">the allocation of </w:t>
      </w:r>
      <w:r w:rsidR="00E742A7" w:rsidRPr="00E742A7">
        <w:rPr>
          <w:rFonts w:ascii="Arial" w:eastAsia="宋体" w:hAnsi="Arial" w:cs="Arial"/>
          <w:sz w:val="22"/>
          <w:szCs w:val="24"/>
        </w:rPr>
        <w:t>tasks and mediate the contradiction of members.</w:t>
      </w:r>
      <w:r w:rsidR="001F4706" w:rsidRPr="001F4706">
        <w:t xml:space="preserve"> </w:t>
      </w:r>
      <w:r w:rsidR="001F4706" w:rsidRPr="001F4706">
        <w:rPr>
          <w:rFonts w:ascii="Arial" w:eastAsia="宋体" w:hAnsi="Arial" w:cs="Arial"/>
          <w:sz w:val="22"/>
          <w:szCs w:val="24"/>
        </w:rPr>
        <w:t xml:space="preserve">On the other hand, high cohesion is another cause of groupthink. </w:t>
      </w:r>
      <w:r w:rsidR="009A43C6" w:rsidRPr="009A43C6">
        <w:rPr>
          <w:rFonts w:ascii="Arial" w:eastAsia="宋体" w:hAnsi="Arial" w:cs="Arial"/>
          <w:sz w:val="22"/>
          <w:szCs w:val="24"/>
        </w:rPr>
        <w:t>Cohesiveness</w:t>
      </w:r>
      <w:r w:rsidR="009A43C6">
        <w:rPr>
          <w:rFonts w:ascii="Arial" w:eastAsia="宋体" w:hAnsi="Arial" w:cs="Arial"/>
          <w:sz w:val="22"/>
          <w:szCs w:val="24"/>
        </w:rPr>
        <w:t xml:space="preserve"> exhibited by group</w:t>
      </w:r>
      <w:r w:rsidR="009A43C6" w:rsidRPr="009A43C6">
        <w:rPr>
          <w:rFonts w:ascii="Arial" w:eastAsia="宋体" w:hAnsi="Arial" w:cs="Arial"/>
          <w:sz w:val="22"/>
          <w:szCs w:val="24"/>
        </w:rPr>
        <w:t xml:space="preserve"> members increased as </w:t>
      </w:r>
      <w:r w:rsidR="009A43C6">
        <w:rPr>
          <w:rFonts w:ascii="Arial" w:eastAsia="宋体" w:hAnsi="Arial" w:cs="Arial"/>
          <w:sz w:val="22"/>
          <w:szCs w:val="24"/>
        </w:rPr>
        <w:t xml:space="preserve">time </w:t>
      </w:r>
      <w:r w:rsidR="009A43C6" w:rsidRPr="009A43C6">
        <w:rPr>
          <w:rFonts w:ascii="Arial" w:eastAsia="宋体" w:hAnsi="Arial" w:cs="Arial"/>
          <w:sz w:val="22"/>
          <w:szCs w:val="24"/>
        </w:rPr>
        <w:t>pressure increase</w:t>
      </w:r>
      <w:r w:rsidR="009A43C6">
        <w:rPr>
          <w:rFonts w:ascii="Arial" w:eastAsia="宋体" w:hAnsi="Arial" w:cs="Arial"/>
          <w:sz w:val="22"/>
          <w:szCs w:val="24"/>
        </w:rPr>
        <w:t>d.</w:t>
      </w:r>
      <w:r w:rsidR="001F4706" w:rsidRPr="001F4706">
        <w:rPr>
          <w:rFonts w:ascii="Arial" w:eastAsia="宋体" w:hAnsi="Arial" w:cs="Arial"/>
          <w:sz w:val="22"/>
          <w:szCs w:val="24"/>
        </w:rPr>
        <w:t xml:space="preserve"> Karau and Kelly (1992) </w:t>
      </w:r>
      <w:r w:rsidR="009A43C6">
        <w:rPr>
          <w:rFonts w:ascii="Arial" w:eastAsia="宋体" w:hAnsi="Arial" w:cs="Arial"/>
          <w:sz w:val="22"/>
          <w:szCs w:val="24"/>
        </w:rPr>
        <w:t>suggested</w:t>
      </w:r>
      <w:r w:rsidR="001F4706" w:rsidRPr="001F4706">
        <w:rPr>
          <w:rFonts w:ascii="Arial" w:eastAsia="宋体" w:hAnsi="Arial" w:cs="Arial"/>
          <w:sz w:val="22"/>
          <w:szCs w:val="24"/>
        </w:rPr>
        <w:t xml:space="preserve"> that due to the shortage of time, </w:t>
      </w:r>
      <w:r w:rsidR="009A43C6">
        <w:rPr>
          <w:rFonts w:ascii="Arial" w:eastAsia="宋体" w:hAnsi="Arial" w:cs="Arial"/>
          <w:sz w:val="22"/>
          <w:szCs w:val="24"/>
        </w:rPr>
        <w:t>group</w:t>
      </w:r>
      <w:r w:rsidR="001F4706" w:rsidRPr="001F4706">
        <w:rPr>
          <w:rFonts w:ascii="Arial" w:eastAsia="宋体" w:hAnsi="Arial" w:cs="Arial"/>
          <w:sz w:val="22"/>
          <w:szCs w:val="24"/>
        </w:rPr>
        <w:t xml:space="preserve"> members </w:t>
      </w:r>
      <w:r w:rsidR="009A43C6">
        <w:rPr>
          <w:rFonts w:ascii="Arial" w:eastAsia="宋体" w:hAnsi="Arial" w:cs="Arial"/>
          <w:sz w:val="22"/>
          <w:szCs w:val="24"/>
        </w:rPr>
        <w:t>tended to</w:t>
      </w:r>
      <w:r w:rsidR="001F4706" w:rsidRPr="001F4706">
        <w:rPr>
          <w:rFonts w:ascii="Arial" w:eastAsia="宋体" w:hAnsi="Arial" w:cs="Arial"/>
          <w:sz w:val="22"/>
          <w:szCs w:val="24"/>
        </w:rPr>
        <w:t xml:space="preserve"> pay more attention to the information related to the completion of tasks, </w:t>
      </w:r>
      <w:r w:rsidR="009A43C6">
        <w:rPr>
          <w:rFonts w:ascii="Arial" w:eastAsia="宋体" w:hAnsi="Arial" w:cs="Arial"/>
          <w:sz w:val="22"/>
          <w:szCs w:val="24"/>
        </w:rPr>
        <w:t xml:space="preserve">while </w:t>
      </w:r>
      <w:r w:rsidR="001F4706" w:rsidRPr="001F4706">
        <w:rPr>
          <w:rFonts w:ascii="Arial" w:eastAsia="宋体" w:hAnsi="Arial" w:cs="Arial"/>
          <w:sz w:val="22"/>
          <w:szCs w:val="24"/>
        </w:rPr>
        <w:t>some irrelevant information such as other members</w:t>
      </w:r>
      <w:r w:rsidR="009A43C6">
        <w:rPr>
          <w:rFonts w:ascii="Arial" w:eastAsia="宋体" w:hAnsi="Arial" w:cs="Arial"/>
          <w:sz w:val="22"/>
          <w:szCs w:val="24"/>
        </w:rPr>
        <w:t>’</w:t>
      </w:r>
      <w:r w:rsidR="001F4706" w:rsidRPr="001F4706">
        <w:rPr>
          <w:rFonts w:ascii="Arial" w:eastAsia="宋体" w:hAnsi="Arial" w:cs="Arial"/>
          <w:sz w:val="22"/>
          <w:szCs w:val="24"/>
        </w:rPr>
        <w:t xml:space="preserve"> appearance </w:t>
      </w:r>
      <w:r w:rsidR="009A43C6">
        <w:rPr>
          <w:rFonts w:ascii="Arial" w:eastAsia="宋体" w:hAnsi="Arial" w:cs="Arial"/>
          <w:sz w:val="22"/>
          <w:szCs w:val="24"/>
        </w:rPr>
        <w:t>would</w:t>
      </w:r>
      <w:r w:rsidR="001F4706" w:rsidRPr="001F4706">
        <w:rPr>
          <w:rFonts w:ascii="Arial" w:eastAsia="宋体" w:hAnsi="Arial" w:cs="Arial"/>
          <w:sz w:val="22"/>
          <w:szCs w:val="24"/>
        </w:rPr>
        <w:t xml:space="preserve"> be relatively ignored. Frequent communication and joint efforts for the target in a short period of time </w:t>
      </w:r>
      <w:r w:rsidR="005E2164">
        <w:rPr>
          <w:rFonts w:ascii="Arial" w:eastAsia="宋体" w:hAnsi="Arial" w:cs="Arial"/>
          <w:sz w:val="22"/>
          <w:szCs w:val="24"/>
        </w:rPr>
        <w:t>can</w:t>
      </w:r>
      <w:r w:rsidR="001F4706" w:rsidRPr="001F4706">
        <w:rPr>
          <w:rFonts w:ascii="Arial" w:eastAsia="宋体" w:hAnsi="Arial" w:cs="Arial"/>
          <w:sz w:val="22"/>
          <w:szCs w:val="24"/>
        </w:rPr>
        <w:t xml:space="preserve"> bring more sense of belonging to the members, </w:t>
      </w:r>
      <w:r w:rsidR="009A43C6" w:rsidRPr="009A43C6">
        <w:rPr>
          <w:rFonts w:ascii="Arial" w:eastAsia="宋体" w:hAnsi="Arial" w:cs="Arial"/>
          <w:sz w:val="22"/>
          <w:szCs w:val="24"/>
        </w:rPr>
        <w:t xml:space="preserve">thus stronger team </w:t>
      </w:r>
      <w:r w:rsidR="009A43C6">
        <w:rPr>
          <w:rFonts w:ascii="Arial" w:eastAsia="宋体" w:hAnsi="Arial" w:cs="Arial"/>
          <w:sz w:val="22"/>
          <w:szCs w:val="24"/>
        </w:rPr>
        <w:t xml:space="preserve">group </w:t>
      </w:r>
      <w:r w:rsidR="009A43C6" w:rsidRPr="009A43C6">
        <w:rPr>
          <w:rFonts w:ascii="Arial" w:eastAsia="宋体" w:hAnsi="Arial" w:cs="Arial"/>
          <w:sz w:val="22"/>
          <w:szCs w:val="24"/>
        </w:rPr>
        <w:t xml:space="preserve">cohesion </w:t>
      </w:r>
      <w:r w:rsidR="005E2164">
        <w:rPr>
          <w:rFonts w:ascii="Arial" w:eastAsia="宋体" w:hAnsi="Arial" w:cs="Arial"/>
          <w:sz w:val="22"/>
          <w:szCs w:val="24"/>
        </w:rPr>
        <w:t>is</w:t>
      </w:r>
      <w:r w:rsidR="009A43C6" w:rsidRPr="009A43C6">
        <w:rPr>
          <w:rFonts w:ascii="Arial" w:eastAsia="宋体" w:hAnsi="Arial" w:cs="Arial"/>
          <w:sz w:val="22"/>
          <w:szCs w:val="24"/>
        </w:rPr>
        <w:t xml:space="preserve"> reflected.</w:t>
      </w:r>
      <w:r w:rsidR="003F70D7">
        <w:rPr>
          <w:rFonts w:ascii="Arial" w:eastAsia="宋体" w:hAnsi="Arial" w:cs="Arial"/>
          <w:sz w:val="22"/>
          <w:szCs w:val="24"/>
        </w:rPr>
        <w:t xml:space="preserve"> </w:t>
      </w:r>
      <w:r w:rsidR="003F70D7" w:rsidRPr="003F70D7">
        <w:rPr>
          <w:rFonts w:ascii="Arial" w:eastAsia="宋体" w:hAnsi="Arial" w:cs="Arial"/>
          <w:sz w:val="22"/>
          <w:szCs w:val="24"/>
        </w:rPr>
        <w:t>The tension caused by time pressure often makes it difficult for members to find the right rules to solve the problem in a short time</w:t>
      </w:r>
      <w:r w:rsidR="003F70D7">
        <w:rPr>
          <w:rFonts w:ascii="Arial" w:eastAsia="宋体" w:hAnsi="Arial" w:cs="Arial" w:hint="eastAsia"/>
          <w:sz w:val="22"/>
          <w:szCs w:val="24"/>
        </w:rPr>
        <w:t>.</w:t>
      </w:r>
      <w:r w:rsidR="003F70D7">
        <w:rPr>
          <w:rFonts w:ascii="Arial" w:eastAsia="宋体" w:hAnsi="Arial" w:cs="Arial"/>
          <w:sz w:val="22"/>
          <w:szCs w:val="24"/>
        </w:rPr>
        <w:t xml:space="preserve"> However,</w:t>
      </w:r>
      <w:r w:rsidR="003F70D7" w:rsidRPr="003F70D7">
        <w:rPr>
          <w:rFonts w:ascii="Arial" w:eastAsia="宋体" w:hAnsi="Arial" w:cs="Arial"/>
          <w:sz w:val="22"/>
          <w:szCs w:val="24"/>
        </w:rPr>
        <w:t xml:space="preserve"> </w:t>
      </w:r>
      <w:r w:rsidR="003F70D7">
        <w:rPr>
          <w:rFonts w:ascii="Arial" w:eastAsia="宋体" w:hAnsi="Arial" w:cs="Arial"/>
          <w:sz w:val="22"/>
          <w:szCs w:val="24"/>
        </w:rPr>
        <w:t xml:space="preserve">it </w:t>
      </w:r>
      <w:r w:rsidR="003F70D7" w:rsidRPr="003F70D7">
        <w:rPr>
          <w:rFonts w:ascii="Arial" w:eastAsia="宋体" w:hAnsi="Arial" w:cs="Arial"/>
          <w:sz w:val="22"/>
          <w:szCs w:val="24"/>
        </w:rPr>
        <w:t xml:space="preserve">is not good for team decision-making </w:t>
      </w:r>
      <w:r w:rsidR="003F70D7">
        <w:rPr>
          <w:rFonts w:ascii="Arial" w:eastAsia="宋体" w:hAnsi="Arial" w:cs="Arial"/>
          <w:sz w:val="22"/>
          <w:szCs w:val="24"/>
        </w:rPr>
        <w:t xml:space="preserve">if </w:t>
      </w:r>
      <w:r w:rsidR="003F70D7" w:rsidRPr="003F70D7">
        <w:rPr>
          <w:rFonts w:ascii="Arial" w:eastAsia="宋体" w:hAnsi="Arial" w:cs="Arial"/>
          <w:sz w:val="22"/>
          <w:szCs w:val="24"/>
        </w:rPr>
        <w:t xml:space="preserve">there </w:t>
      </w:r>
      <w:r w:rsidR="003F70D7">
        <w:rPr>
          <w:rFonts w:ascii="Arial" w:eastAsia="宋体" w:hAnsi="Arial" w:cs="Arial"/>
          <w:sz w:val="22"/>
          <w:szCs w:val="24"/>
        </w:rPr>
        <w:t>are</w:t>
      </w:r>
      <w:r w:rsidR="003F70D7" w:rsidRPr="003F70D7">
        <w:rPr>
          <w:rFonts w:ascii="Arial" w:eastAsia="宋体" w:hAnsi="Arial" w:cs="Arial"/>
          <w:sz w:val="22"/>
          <w:szCs w:val="24"/>
        </w:rPr>
        <w:t xml:space="preserve"> no effective rules or procedures to help search and evaluate information. Commonly used rules include voting choices, majority obedience, unanimous consent, and who has the loudest voice. Some groups m</w:t>
      </w:r>
      <w:r w:rsidR="00DF7E1C">
        <w:rPr>
          <w:rFonts w:ascii="Arial" w:eastAsia="宋体" w:hAnsi="Arial" w:cs="Arial"/>
          <w:sz w:val="22"/>
          <w:szCs w:val="24"/>
        </w:rPr>
        <w:t>ight</w:t>
      </w:r>
      <w:r w:rsidR="003F70D7" w:rsidRPr="003F70D7">
        <w:rPr>
          <w:rFonts w:ascii="Arial" w:eastAsia="宋体" w:hAnsi="Arial" w:cs="Arial"/>
          <w:sz w:val="22"/>
          <w:szCs w:val="24"/>
        </w:rPr>
        <w:t xml:space="preserve"> use one or more rules on one or two sub-questions during discussion</w:t>
      </w:r>
      <w:r w:rsidR="003F70D7">
        <w:rPr>
          <w:rFonts w:ascii="Arial" w:eastAsia="宋体" w:hAnsi="Arial" w:cs="Arial"/>
          <w:sz w:val="22"/>
          <w:szCs w:val="24"/>
        </w:rPr>
        <w:t>s</w:t>
      </w:r>
      <w:r w:rsidR="003F70D7" w:rsidRPr="003F70D7">
        <w:rPr>
          <w:rFonts w:ascii="Arial" w:eastAsia="宋体" w:hAnsi="Arial" w:cs="Arial"/>
          <w:sz w:val="22"/>
          <w:szCs w:val="24"/>
        </w:rPr>
        <w:t xml:space="preserve">, but most of them </w:t>
      </w:r>
      <w:r w:rsidR="003F70D7">
        <w:rPr>
          <w:rFonts w:ascii="Arial" w:eastAsia="宋体" w:hAnsi="Arial" w:cs="Arial"/>
          <w:sz w:val="22"/>
          <w:szCs w:val="24"/>
        </w:rPr>
        <w:t>did</w:t>
      </w:r>
      <w:r w:rsidR="003F70D7" w:rsidRPr="003F70D7">
        <w:rPr>
          <w:rFonts w:ascii="Arial" w:eastAsia="宋体" w:hAnsi="Arial" w:cs="Arial"/>
          <w:sz w:val="22"/>
          <w:szCs w:val="24"/>
        </w:rPr>
        <w:t xml:space="preserve"> not systematically use the one that</w:t>
      </w:r>
      <w:r w:rsidR="003F70D7">
        <w:rPr>
          <w:rFonts w:ascii="Arial" w:eastAsia="宋体" w:hAnsi="Arial" w:cs="Arial"/>
          <w:sz w:val="22"/>
          <w:szCs w:val="24"/>
        </w:rPr>
        <w:t xml:space="preserve"> wa</w:t>
      </w:r>
      <w:r w:rsidR="003F70D7" w:rsidRPr="003F70D7">
        <w:rPr>
          <w:rFonts w:ascii="Arial" w:eastAsia="宋体" w:hAnsi="Arial" w:cs="Arial"/>
          <w:sz w:val="22"/>
          <w:szCs w:val="24"/>
        </w:rPr>
        <w:t>s most effective for searching for evaluation information, which greatly increased the probability of groupthink.</w:t>
      </w:r>
      <w:r w:rsidR="00891FDE" w:rsidRPr="00891FDE">
        <w:t xml:space="preserve"> </w:t>
      </w:r>
      <w:r w:rsidR="00891FDE" w:rsidRPr="00891FDE">
        <w:rPr>
          <w:rFonts w:ascii="Arial" w:eastAsia="宋体" w:hAnsi="Arial" w:cs="Arial"/>
          <w:sz w:val="22"/>
          <w:szCs w:val="24"/>
        </w:rPr>
        <w:t>Another cause of groupthink that Janis (1972) showed was that there was little or no confidence in finding alternative solutions for the proposed solution</w:t>
      </w:r>
      <w:r w:rsidR="00891FDE">
        <w:rPr>
          <w:rFonts w:ascii="Arial" w:eastAsia="宋体" w:hAnsi="Arial" w:cs="Arial"/>
          <w:sz w:val="22"/>
          <w:szCs w:val="24"/>
        </w:rPr>
        <w:t xml:space="preserve"> </w:t>
      </w:r>
      <w:r w:rsidR="00891FDE">
        <w:rPr>
          <w:rFonts w:ascii="Arial" w:eastAsia="宋体" w:hAnsi="Arial" w:cs="Arial" w:hint="eastAsia"/>
          <w:sz w:val="22"/>
          <w:szCs w:val="24"/>
        </w:rPr>
        <w:t>from</w:t>
      </w:r>
      <w:r w:rsidR="00891FDE">
        <w:rPr>
          <w:rFonts w:ascii="Arial" w:eastAsia="宋体" w:hAnsi="Arial" w:cs="Arial"/>
          <w:sz w:val="22"/>
          <w:szCs w:val="24"/>
        </w:rPr>
        <w:t xml:space="preserve"> leaders</w:t>
      </w:r>
      <w:r w:rsidR="00891FDE" w:rsidRPr="00891FDE">
        <w:rPr>
          <w:rFonts w:ascii="Arial" w:eastAsia="宋体" w:hAnsi="Arial" w:cs="Arial"/>
          <w:sz w:val="22"/>
          <w:szCs w:val="24"/>
        </w:rPr>
        <w:t>. This blind trust in the leader</w:t>
      </w:r>
      <w:r w:rsidR="00891FDE">
        <w:rPr>
          <w:rFonts w:ascii="Arial" w:eastAsia="宋体" w:hAnsi="Arial" w:cs="Arial"/>
          <w:sz w:val="22"/>
          <w:szCs w:val="24"/>
        </w:rPr>
        <w:t>s</w:t>
      </w:r>
      <w:r w:rsidR="00891FDE" w:rsidRPr="00891FDE">
        <w:rPr>
          <w:rFonts w:ascii="Arial" w:eastAsia="宋体" w:hAnsi="Arial" w:cs="Arial"/>
          <w:sz w:val="22"/>
          <w:szCs w:val="24"/>
        </w:rPr>
        <w:t xml:space="preserve"> or lack of confidence in oneself due to peer pressure ma</w:t>
      </w:r>
      <w:r w:rsidR="00891FDE">
        <w:rPr>
          <w:rFonts w:ascii="Arial" w:eastAsia="宋体" w:hAnsi="Arial" w:cs="Arial"/>
          <w:sz w:val="22"/>
          <w:szCs w:val="24"/>
        </w:rPr>
        <w:t>de</w:t>
      </w:r>
      <w:r w:rsidR="00891FDE" w:rsidRPr="00891FDE">
        <w:rPr>
          <w:rFonts w:ascii="Arial" w:eastAsia="宋体" w:hAnsi="Arial" w:cs="Arial"/>
          <w:sz w:val="22"/>
          <w:szCs w:val="24"/>
        </w:rPr>
        <w:t xml:space="preserve"> the alternative solution limited</w:t>
      </w:r>
      <w:r w:rsidR="00891FDE">
        <w:rPr>
          <w:rFonts w:ascii="Arial" w:eastAsia="宋体" w:hAnsi="Arial" w:cs="Arial"/>
          <w:sz w:val="22"/>
          <w:szCs w:val="24"/>
        </w:rPr>
        <w:t>,</w:t>
      </w:r>
      <w:r w:rsidR="00891FDE" w:rsidRPr="00891FDE">
        <w:t xml:space="preserve"> </w:t>
      </w:r>
      <w:r w:rsidR="00891FDE" w:rsidRPr="00891FDE">
        <w:rPr>
          <w:rFonts w:ascii="Arial" w:eastAsia="宋体" w:hAnsi="Arial" w:cs="Arial"/>
          <w:sz w:val="22"/>
          <w:szCs w:val="24"/>
        </w:rPr>
        <w:t xml:space="preserve">so that the optimal solution </w:t>
      </w:r>
      <w:r w:rsidR="00891FDE">
        <w:rPr>
          <w:rFonts w:ascii="Arial" w:eastAsia="宋体" w:hAnsi="Arial" w:cs="Arial"/>
          <w:sz w:val="22"/>
          <w:szCs w:val="24"/>
        </w:rPr>
        <w:t>could</w:t>
      </w:r>
      <w:r w:rsidR="00891FDE" w:rsidRPr="00891FDE">
        <w:rPr>
          <w:rFonts w:ascii="Arial" w:eastAsia="宋体" w:hAnsi="Arial" w:cs="Arial"/>
          <w:sz w:val="22"/>
          <w:szCs w:val="24"/>
        </w:rPr>
        <w:t xml:space="preserve"> be missed. However, this antecedent was not involved in this experiment because the task content did not correspond</w:t>
      </w:r>
      <w:r w:rsidR="00891FDE">
        <w:rPr>
          <w:rFonts w:ascii="Arial" w:eastAsia="宋体" w:hAnsi="Arial" w:cs="Arial"/>
          <w:sz w:val="22"/>
          <w:szCs w:val="24"/>
        </w:rPr>
        <w:t>.</w:t>
      </w:r>
    </w:p>
    <w:p w14:paraId="358734D8" w14:textId="1F031830" w:rsidR="000D29BC" w:rsidRDefault="000D29BC" w:rsidP="00795DF3">
      <w:pPr>
        <w:spacing w:line="360" w:lineRule="auto"/>
        <w:rPr>
          <w:rFonts w:ascii="Arial" w:eastAsia="宋体" w:hAnsi="Arial" w:cs="Arial"/>
          <w:sz w:val="22"/>
          <w:szCs w:val="24"/>
        </w:rPr>
      </w:pPr>
    </w:p>
    <w:p w14:paraId="4FFD0902" w14:textId="60791518" w:rsidR="000D29BC" w:rsidRDefault="000D29BC" w:rsidP="00795DF3">
      <w:pPr>
        <w:spacing w:line="360" w:lineRule="auto"/>
        <w:rPr>
          <w:rFonts w:ascii="Arial" w:eastAsia="宋体" w:hAnsi="Arial" w:cs="Arial"/>
          <w:sz w:val="22"/>
          <w:szCs w:val="24"/>
        </w:rPr>
      </w:pPr>
      <w:r w:rsidRPr="000D29BC">
        <w:rPr>
          <w:rFonts w:ascii="Arial" w:eastAsia="宋体" w:hAnsi="Arial" w:cs="Arial"/>
          <w:sz w:val="22"/>
          <w:szCs w:val="24"/>
        </w:rPr>
        <w:t>Under time pressure, people are often considered to be more risk-averse rather than risk-seeking (</w:t>
      </w:r>
      <w:proofErr w:type="spellStart"/>
      <w:r w:rsidRPr="000D29BC">
        <w:rPr>
          <w:rFonts w:ascii="Arial" w:eastAsia="宋体" w:hAnsi="Arial" w:cs="Arial"/>
          <w:sz w:val="22"/>
          <w:szCs w:val="24"/>
        </w:rPr>
        <w:t>Shors</w:t>
      </w:r>
      <w:proofErr w:type="spellEnd"/>
      <w:r w:rsidRPr="000D29BC">
        <w:rPr>
          <w:rFonts w:ascii="Arial" w:eastAsia="宋体" w:hAnsi="Arial" w:cs="Arial"/>
          <w:sz w:val="22"/>
          <w:szCs w:val="24"/>
        </w:rPr>
        <w:t xml:space="preserve"> and Wood, 1995), </w:t>
      </w:r>
      <w:r>
        <w:rPr>
          <w:rFonts w:ascii="Arial" w:eastAsia="宋体" w:hAnsi="Arial" w:cs="Arial" w:hint="eastAsia"/>
          <w:sz w:val="22"/>
          <w:szCs w:val="24"/>
        </w:rPr>
        <w:t>b</w:t>
      </w:r>
      <w:r w:rsidRPr="000D29BC">
        <w:rPr>
          <w:rFonts w:ascii="Arial" w:eastAsia="宋体" w:hAnsi="Arial" w:cs="Arial"/>
          <w:sz w:val="22"/>
          <w:szCs w:val="24"/>
        </w:rPr>
        <w:t xml:space="preserve">ecause it is difficult to choose under time pressure, </w:t>
      </w:r>
      <w:r>
        <w:rPr>
          <w:rFonts w:ascii="Arial" w:eastAsia="宋体" w:hAnsi="Arial" w:cs="Arial"/>
          <w:sz w:val="22"/>
          <w:szCs w:val="24"/>
        </w:rPr>
        <w:t xml:space="preserve">and </w:t>
      </w:r>
      <w:r w:rsidRPr="000D29BC">
        <w:rPr>
          <w:rFonts w:ascii="Arial" w:eastAsia="宋体" w:hAnsi="Arial" w:cs="Arial"/>
          <w:sz w:val="22"/>
          <w:szCs w:val="24"/>
        </w:rPr>
        <w:t xml:space="preserve">they want to avoid picking up what they might regret later (Dhar and </w:t>
      </w:r>
      <w:proofErr w:type="spellStart"/>
      <w:r w:rsidRPr="000D29BC">
        <w:rPr>
          <w:rFonts w:ascii="Arial" w:eastAsia="宋体" w:hAnsi="Arial" w:cs="Arial"/>
          <w:sz w:val="22"/>
          <w:szCs w:val="24"/>
        </w:rPr>
        <w:t>Nowlis</w:t>
      </w:r>
      <w:proofErr w:type="spellEnd"/>
      <w:r w:rsidRPr="000D29BC">
        <w:rPr>
          <w:rFonts w:ascii="Arial" w:eastAsia="宋体" w:hAnsi="Arial" w:cs="Arial"/>
          <w:sz w:val="22"/>
          <w:szCs w:val="24"/>
        </w:rPr>
        <w:t>, 1999). However, there is evidence that when the expected value (EV)</w:t>
      </w:r>
      <w:r w:rsidR="00F94B6E">
        <w:rPr>
          <w:rFonts w:ascii="Arial" w:eastAsia="宋体" w:hAnsi="Arial" w:cs="Arial"/>
          <w:sz w:val="22"/>
          <w:szCs w:val="24"/>
        </w:rPr>
        <w:t xml:space="preserve"> </w:t>
      </w:r>
      <w:r w:rsidR="00F94B6E">
        <w:rPr>
          <w:rFonts w:ascii="Arial" w:eastAsia="宋体" w:hAnsi="Arial" w:cs="Arial" w:hint="eastAsia"/>
          <w:sz w:val="22"/>
          <w:szCs w:val="24"/>
        </w:rPr>
        <w:t>f</w:t>
      </w:r>
      <w:r w:rsidR="00F94B6E">
        <w:rPr>
          <w:rFonts w:ascii="Arial" w:eastAsia="宋体" w:hAnsi="Arial" w:cs="Arial"/>
          <w:sz w:val="22"/>
          <w:szCs w:val="24"/>
        </w:rPr>
        <w:t>or monetary gamble</w:t>
      </w:r>
      <w:r w:rsidRPr="000D29BC">
        <w:rPr>
          <w:rFonts w:ascii="Arial" w:eastAsia="宋体" w:hAnsi="Arial" w:cs="Arial"/>
          <w:sz w:val="22"/>
          <w:szCs w:val="24"/>
        </w:rPr>
        <w:t xml:space="preserve"> is positive, people under time pressure become risk-seeking (</w:t>
      </w:r>
      <w:proofErr w:type="spellStart"/>
      <w:r w:rsidRPr="000D29BC">
        <w:rPr>
          <w:rFonts w:ascii="Arial" w:eastAsia="宋体" w:hAnsi="Arial" w:cs="Arial"/>
          <w:sz w:val="22"/>
          <w:szCs w:val="24"/>
        </w:rPr>
        <w:t>Dror</w:t>
      </w:r>
      <w:proofErr w:type="spellEnd"/>
      <w:r w:rsidRPr="000D29BC">
        <w:rPr>
          <w:rFonts w:ascii="Arial" w:eastAsia="宋体" w:hAnsi="Arial" w:cs="Arial"/>
          <w:sz w:val="22"/>
          <w:szCs w:val="24"/>
        </w:rPr>
        <w:t xml:space="preserve">, </w:t>
      </w:r>
      <w:proofErr w:type="spellStart"/>
      <w:r w:rsidRPr="000D29BC">
        <w:rPr>
          <w:rFonts w:ascii="Arial" w:eastAsia="宋体" w:hAnsi="Arial" w:cs="Arial"/>
          <w:sz w:val="22"/>
          <w:szCs w:val="24"/>
        </w:rPr>
        <w:t>Busemeyer</w:t>
      </w:r>
      <w:proofErr w:type="spellEnd"/>
      <w:r w:rsidRPr="000D29BC">
        <w:rPr>
          <w:rFonts w:ascii="Arial" w:eastAsia="宋体" w:hAnsi="Arial" w:cs="Arial"/>
          <w:sz w:val="22"/>
          <w:szCs w:val="24"/>
        </w:rPr>
        <w:t xml:space="preserve">, &amp; </w:t>
      </w:r>
      <w:proofErr w:type="spellStart"/>
      <w:r w:rsidRPr="000D29BC">
        <w:rPr>
          <w:rFonts w:ascii="Arial" w:eastAsia="宋体" w:hAnsi="Arial" w:cs="Arial"/>
          <w:sz w:val="22"/>
          <w:szCs w:val="24"/>
        </w:rPr>
        <w:t>Basola</w:t>
      </w:r>
      <w:proofErr w:type="spellEnd"/>
      <w:r w:rsidRPr="000D29BC">
        <w:rPr>
          <w:rFonts w:ascii="Arial" w:eastAsia="宋体" w:hAnsi="Arial" w:cs="Arial"/>
          <w:sz w:val="22"/>
          <w:szCs w:val="24"/>
        </w:rPr>
        <w:t xml:space="preserve">, 1999). At the </w:t>
      </w:r>
      <w:r>
        <w:rPr>
          <w:rFonts w:ascii="Arial" w:eastAsia="宋体" w:hAnsi="Arial" w:cs="Arial"/>
          <w:sz w:val="22"/>
          <w:szCs w:val="24"/>
        </w:rPr>
        <w:t>group</w:t>
      </w:r>
      <w:r w:rsidRPr="000D29BC">
        <w:rPr>
          <w:rFonts w:ascii="Arial" w:eastAsia="宋体" w:hAnsi="Arial" w:cs="Arial"/>
          <w:sz w:val="22"/>
          <w:szCs w:val="24"/>
        </w:rPr>
        <w:t xml:space="preserve"> level, Janis believe</w:t>
      </w:r>
      <w:r>
        <w:rPr>
          <w:rFonts w:ascii="Arial" w:eastAsia="宋体" w:hAnsi="Arial" w:cs="Arial"/>
          <w:sz w:val="22"/>
          <w:szCs w:val="24"/>
        </w:rPr>
        <w:t>d</w:t>
      </w:r>
      <w:r w:rsidRPr="000D29BC">
        <w:rPr>
          <w:rFonts w:ascii="Arial" w:eastAsia="宋体" w:hAnsi="Arial" w:cs="Arial"/>
          <w:sz w:val="22"/>
          <w:szCs w:val="24"/>
        </w:rPr>
        <w:t xml:space="preserve"> that</w:t>
      </w:r>
      <w:r>
        <w:rPr>
          <w:rFonts w:ascii="Arial" w:eastAsia="宋体" w:hAnsi="Arial" w:cs="Arial"/>
          <w:sz w:val="22"/>
          <w:szCs w:val="24"/>
        </w:rPr>
        <w:t xml:space="preserve"> the</w:t>
      </w:r>
      <w:r w:rsidRPr="000D29BC">
        <w:rPr>
          <w:rFonts w:ascii="Arial" w:eastAsia="宋体" w:hAnsi="Arial" w:cs="Arial"/>
          <w:sz w:val="22"/>
          <w:szCs w:val="24"/>
        </w:rPr>
        <w:t xml:space="preserve"> invulnerability </w:t>
      </w:r>
      <w:r>
        <w:rPr>
          <w:rFonts w:ascii="Arial" w:eastAsia="宋体" w:hAnsi="Arial" w:cs="Arial"/>
          <w:sz w:val="22"/>
          <w:szCs w:val="24"/>
        </w:rPr>
        <w:lastRenderedPageBreak/>
        <w:t xml:space="preserve">of </w:t>
      </w:r>
      <w:r w:rsidRPr="000D29BC">
        <w:rPr>
          <w:rFonts w:ascii="Arial" w:eastAsia="宋体" w:hAnsi="Arial" w:cs="Arial"/>
          <w:sz w:val="22"/>
          <w:szCs w:val="24"/>
        </w:rPr>
        <w:t>groupthink le</w:t>
      </w:r>
      <w:r w:rsidR="009A32BD">
        <w:rPr>
          <w:rFonts w:ascii="Arial" w:eastAsia="宋体" w:hAnsi="Arial" w:cs="Arial"/>
          <w:sz w:val="22"/>
          <w:szCs w:val="24"/>
        </w:rPr>
        <w:t>d</w:t>
      </w:r>
      <w:r w:rsidRPr="000D29BC">
        <w:rPr>
          <w:rFonts w:ascii="Arial" w:eastAsia="宋体" w:hAnsi="Arial" w:cs="Arial"/>
          <w:sz w:val="22"/>
          <w:szCs w:val="24"/>
        </w:rPr>
        <w:t xml:space="preserve"> groups to be more likely to pursue extreme risks. For the decisions made by the </w:t>
      </w:r>
      <w:r w:rsidR="009A32BD">
        <w:rPr>
          <w:rFonts w:ascii="Arial" w:eastAsia="宋体" w:hAnsi="Arial" w:cs="Arial"/>
          <w:sz w:val="22"/>
          <w:szCs w:val="24"/>
        </w:rPr>
        <w:t>group</w:t>
      </w:r>
      <w:r w:rsidRPr="000D29BC">
        <w:rPr>
          <w:rFonts w:ascii="Arial" w:eastAsia="宋体" w:hAnsi="Arial" w:cs="Arial"/>
          <w:sz w:val="22"/>
          <w:szCs w:val="24"/>
        </w:rPr>
        <w:t xml:space="preserve">, even if it leads to bad results, each participant only needs to bear a small part of the responsibility that is divided, so in this case they are more likely to </w:t>
      </w:r>
      <w:r w:rsidR="009A32BD">
        <w:rPr>
          <w:rFonts w:ascii="Arial" w:eastAsia="宋体" w:hAnsi="Arial" w:cs="Arial"/>
          <w:sz w:val="22"/>
          <w:szCs w:val="24"/>
        </w:rPr>
        <w:t>risk seeking</w:t>
      </w:r>
      <w:r w:rsidRPr="000D29BC">
        <w:rPr>
          <w:rFonts w:ascii="Arial" w:eastAsia="宋体" w:hAnsi="Arial" w:cs="Arial"/>
          <w:sz w:val="22"/>
          <w:szCs w:val="24"/>
        </w:rPr>
        <w:t xml:space="preserve">. </w:t>
      </w:r>
      <w:r w:rsidR="009A32BD" w:rsidRPr="009A32BD">
        <w:rPr>
          <w:rFonts w:ascii="Arial" w:eastAsia="宋体" w:hAnsi="Arial" w:cs="Arial"/>
          <w:sz w:val="22"/>
          <w:szCs w:val="24"/>
        </w:rPr>
        <w:t xml:space="preserve">Based on the data obtained from this experiment, the impact of time pressure on team risk seeking is not enough to be clearly displayed. One reason is that the risk option setting </w:t>
      </w:r>
      <w:r w:rsidR="009A32BD">
        <w:rPr>
          <w:rFonts w:ascii="Arial" w:eastAsia="宋体" w:hAnsi="Arial" w:cs="Arial"/>
          <w:sz w:val="22"/>
          <w:szCs w:val="24"/>
        </w:rPr>
        <w:t>wa</w:t>
      </w:r>
      <w:r w:rsidR="009A32BD" w:rsidRPr="009A32BD">
        <w:rPr>
          <w:rFonts w:ascii="Arial" w:eastAsia="宋体" w:hAnsi="Arial" w:cs="Arial"/>
          <w:sz w:val="22"/>
          <w:szCs w:val="24"/>
        </w:rPr>
        <w:t xml:space="preserve">s artificial and </w:t>
      </w:r>
      <w:r w:rsidR="009A32BD">
        <w:rPr>
          <w:rFonts w:ascii="Arial" w:eastAsia="宋体" w:hAnsi="Arial" w:cs="Arial"/>
          <w:sz w:val="22"/>
          <w:szCs w:val="24"/>
        </w:rPr>
        <w:t>could</w:t>
      </w:r>
      <w:r w:rsidR="009A32BD" w:rsidRPr="009A32BD">
        <w:rPr>
          <w:rFonts w:ascii="Arial" w:eastAsia="宋体" w:hAnsi="Arial" w:cs="Arial"/>
          <w:sz w:val="22"/>
          <w:szCs w:val="24"/>
        </w:rPr>
        <w:t xml:space="preserve"> be biased; the other reason is that the small amount of data obtained </w:t>
      </w:r>
      <w:r w:rsidR="009A32BD">
        <w:rPr>
          <w:rFonts w:ascii="Arial" w:eastAsia="宋体" w:hAnsi="Arial" w:cs="Arial"/>
          <w:sz w:val="22"/>
          <w:szCs w:val="24"/>
        </w:rPr>
        <w:t>from the insufficient samples wa</w:t>
      </w:r>
      <w:r w:rsidR="009A32BD" w:rsidRPr="009A32BD">
        <w:rPr>
          <w:rFonts w:ascii="Arial" w:eastAsia="宋体" w:hAnsi="Arial" w:cs="Arial"/>
          <w:sz w:val="22"/>
          <w:szCs w:val="24"/>
        </w:rPr>
        <w:t xml:space="preserve">s not enough to clearly display </w:t>
      </w:r>
      <w:r w:rsidR="009A32BD">
        <w:rPr>
          <w:rFonts w:ascii="Arial" w:eastAsia="宋体" w:hAnsi="Arial" w:cs="Arial"/>
          <w:sz w:val="22"/>
          <w:szCs w:val="24"/>
        </w:rPr>
        <w:t>the q</w:t>
      </w:r>
      <w:r w:rsidR="009A32BD" w:rsidRPr="009A32BD">
        <w:rPr>
          <w:rFonts w:ascii="Arial" w:eastAsia="宋体" w:hAnsi="Arial" w:cs="Arial"/>
          <w:sz w:val="22"/>
          <w:szCs w:val="24"/>
        </w:rPr>
        <w:t>ualitative relationship</w:t>
      </w:r>
      <w:r w:rsidR="009A32BD">
        <w:rPr>
          <w:rFonts w:ascii="Arial" w:eastAsia="宋体" w:hAnsi="Arial" w:cs="Arial"/>
          <w:sz w:val="22"/>
          <w:szCs w:val="24"/>
        </w:rPr>
        <w:t xml:space="preserve"> </w:t>
      </w:r>
      <w:r w:rsidR="009A32BD" w:rsidRPr="009A32BD">
        <w:rPr>
          <w:rFonts w:ascii="Arial" w:eastAsia="宋体" w:hAnsi="Arial" w:cs="Arial"/>
          <w:sz w:val="22"/>
          <w:szCs w:val="24"/>
        </w:rPr>
        <w:t>between variables</w:t>
      </w:r>
      <w:r w:rsidR="009A32BD">
        <w:rPr>
          <w:rFonts w:ascii="Arial" w:eastAsia="宋体" w:hAnsi="Arial" w:cs="Arial"/>
          <w:sz w:val="22"/>
          <w:szCs w:val="24"/>
        </w:rPr>
        <w:t>.</w:t>
      </w:r>
    </w:p>
    <w:p w14:paraId="36F84A2F" w14:textId="520DAE50" w:rsidR="000D29BC" w:rsidRDefault="000D29BC" w:rsidP="00795DF3">
      <w:pPr>
        <w:spacing w:line="360" w:lineRule="auto"/>
        <w:rPr>
          <w:rFonts w:ascii="Arial" w:eastAsia="宋体" w:hAnsi="Arial" w:cs="Arial"/>
          <w:sz w:val="22"/>
          <w:szCs w:val="24"/>
        </w:rPr>
      </w:pPr>
    </w:p>
    <w:p w14:paraId="12F56F43" w14:textId="64207BF1" w:rsidR="000D29BC" w:rsidRDefault="00E42499" w:rsidP="00795DF3">
      <w:pPr>
        <w:spacing w:line="360" w:lineRule="auto"/>
        <w:rPr>
          <w:rFonts w:ascii="Arial" w:eastAsia="宋体" w:hAnsi="Arial" w:cs="Arial"/>
          <w:sz w:val="22"/>
          <w:szCs w:val="24"/>
        </w:rPr>
      </w:pPr>
      <w:r w:rsidRPr="00E42499">
        <w:rPr>
          <w:rFonts w:ascii="Arial" w:eastAsia="宋体" w:hAnsi="Arial" w:cs="Arial"/>
          <w:sz w:val="22"/>
          <w:szCs w:val="24"/>
        </w:rPr>
        <w:t>Groupthink led to the illusion that team members agreed on the outcome of the discussion (Janis, 1972), and time pressure increased the chances of this illusion. Due to the scarcity of time, some members often choose to silence because the opinions of the majority differ from their own, in order to achieve the so-called avoidance of wasting time by unnecessary arguments;</w:t>
      </w:r>
      <w:r w:rsidRPr="00E42499">
        <w:t xml:space="preserve"> </w:t>
      </w:r>
      <w:r w:rsidRPr="00E42499">
        <w:rPr>
          <w:rFonts w:ascii="Arial" w:eastAsia="宋体" w:hAnsi="Arial" w:cs="Arial"/>
          <w:sz w:val="22"/>
          <w:szCs w:val="24"/>
        </w:rPr>
        <w:t xml:space="preserve">If there are members who disagree </w:t>
      </w:r>
      <w:r>
        <w:rPr>
          <w:rFonts w:ascii="Arial" w:eastAsia="宋体" w:hAnsi="Arial" w:cs="Arial" w:hint="eastAsia"/>
          <w:sz w:val="22"/>
          <w:szCs w:val="24"/>
        </w:rPr>
        <w:t>wit</w:t>
      </w:r>
      <w:r>
        <w:rPr>
          <w:rFonts w:ascii="Arial" w:eastAsia="宋体" w:hAnsi="Arial" w:cs="Arial"/>
          <w:sz w:val="22"/>
          <w:szCs w:val="24"/>
        </w:rPr>
        <w:t xml:space="preserve">h others </w:t>
      </w:r>
      <w:r w:rsidRPr="00E42499">
        <w:rPr>
          <w:rFonts w:ascii="Arial" w:eastAsia="宋体" w:hAnsi="Arial" w:cs="Arial"/>
          <w:sz w:val="22"/>
          <w:szCs w:val="24"/>
        </w:rPr>
        <w:t xml:space="preserve">in this situation, </w:t>
      </w:r>
      <w:r>
        <w:rPr>
          <w:rFonts w:ascii="Arial" w:eastAsia="宋体" w:hAnsi="Arial" w:cs="Arial"/>
          <w:sz w:val="22"/>
          <w:szCs w:val="24"/>
        </w:rPr>
        <w:t>their</w:t>
      </w:r>
      <w:r w:rsidRPr="00E42499">
        <w:rPr>
          <w:rFonts w:ascii="Arial" w:eastAsia="宋体" w:hAnsi="Arial" w:cs="Arial"/>
          <w:sz w:val="22"/>
          <w:szCs w:val="24"/>
        </w:rPr>
        <w:t xml:space="preserve"> opinions will often be ignored directly</w:t>
      </w:r>
      <w:r>
        <w:rPr>
          <w:rFonts w:ascii="Arial" w:eastAsia="宋体" w:hAnsi="Arial" w:cs="Arial"/>
          <w:sz w:val="22"/>
          <w:szCs w:val="24"/>
        </w:rPr>
        <w:t>.</w:t>
      </w:r>
      <w:r w:rsidRPr="00E42499">
        <w:rPr>
          <w:rFonts w:ascii="Arial" w:eastAsia="宋体" w:hAnsi="Arial" w:cs="Arial"/>
          <w:sz w:val="22"/>
          <w:szCs w:val="24"/>
        </w:rPr>
        <w:t xml:space="preserve"> Another scenario is that the </w:t>
      </w:r>
      <w:r>
        <w:rPr>
          <w:rFonts w:ascii="Arial" w:eastAsia="宋体" w:hAnsi="Arial" w:cs="Arial"/>
          <w:sz w:val="22"/>
          <w:szCs w:val="24"/>
        </w:rPr>
        <w:t>group</w:t>
      </w:r>
      <w:r w:rsidRPr="00E42499">
        <w:rPr>
          <w:rFonts w:ascii="Arial" w:eastAsia="宋体" w:hAnsi="Arial" w:cs="Arial"/>
          <w:sz w:val="22"/>
          <w:szCs w:val="24"/>
        </w:rPr>
        <w:t xml:space="preserve"> may adopt decision rules that minority are subject to majority, while a few objections are forced to be retained. For each sub-question, some members are forced to obey the opinions of the majority, so the final decision made by the </w:t>
      </w:r>
      <w:r>
        <w:rPr>
          <w:rFonts w:ascii="Arial" w:eastAsia="宋体" w:hAnsi="Arial" w:cs="Arial"/>
          <w:sz w:val="22"/>
          <w:szCs w:val="24"/>
        </w:rPr>
        <w:t>group</w:t>
      </w:r>
      <w:r w:rsidRPr="00E42499">
        <w:rPr>
          <w:rFonts w:ascii="Arial" w:eastAsia="宋体" w:hAnsi="Arial" w:cs="Arial"/>
          <w:sz w:val="22"/>
          <w:szCs w:val="24"/>
        </w:rPr>
        <w:t xml:space="preserve"> is likely to be disapproved by most members, but because there is not enough time to carefully debate each sub-question, </w:t>
      </w:r>
      <w:r w:rsidR="00337922">
        <w:rPr>
          <w:rFonts w:ascii="Arial" w:eastAsia="宋体" w:hAnsi="Arial" w:cs="Arial"/>
          <w:sz w:val="22"/>
          <w:szCs w:val="24"/>
        </w:rPr>
        <w:t>t</w:t>
      </w:r>
      <w:r w:rsidR="00337922" w:rsidRPr="00337922">
        <w:rPr>
          <w:rFonts w:ascii="Arial" w:eastAsia="宋体" w:hAnsi="Arial" w:cs="Arial"/>
          <w:sz w:val="22"/>
          <w:szCs w:val="24"/>
        </w:rPr>
        <w:t>he final result is thus determined</w:t>
      </w:r>
      <w:r w:rsidR="00AF0F12">
        <w:rPr>
          <w:rFonts w:ascii="Arial" w:eastAsia="宋体" w:hAnsi="Arial" w:cs="Arial"/>
          <w:sz w:val="22"/>
          <w:szCs w:val="24"/>
        </w:rPr>
        <w:t>.</w:t>
      </w:r>
      <w:r w:rsidR="00175B22" w:rsidRPr="00175B22">
        <w:t xml:space="preserve"> </w:t>
      </w:r>
      <w:r w:rsidR="00175B22" w:rsidRPr="00175B22">
        <w:rPr>
          <w:rFonts w:ascii="Arial" w:eastAsia="宋体" w:hAnsi="Arial" w:cs="Arial"/>
          <w:sz w:val="22"/>
          <w:szCs w:val="24"/>
        </w:rPr>
        <w:t xml:space="preserve">When different from the </w:t>
      </w:r>
      <w:r w:rsidR="00175B22">
        <w:rPr>
          <w:rFonts w:ascii="Arial" w:eastAsia="宋体" w:hAnsi="Arial" w:cs="Arial" w:hint="eastAsia"/>
          <w:sz w:val="22"/>
          <w:szCs w:val="24"/>
        </w:rPr>
        <w:t>group</w:t>
      </w:r>
      <w:r w:rsidR="00175B22" w:rsidRPr="00175B22">
        <w:rPr>
          <w:rFonts w:ascii="Arial" w:eastAsia="宋体" w:hAnsi="Arial" w:cs="Arial"/>
          <w:sz w:val="22"/>
          <w:szCs w:val="24"/>
        </w:rPr>
        <w:t xml:space="preserve">'s point of view, </w:t>
      </w:r>
      <w:r w:rsidR="00175B22">
        <w:rPr>
          <w:rFonts w:ascii="Arial" w:eastAsia="宋体" w:hAnsi="Arial" w:cs="Arial"/>
          <w:sz w:val="22"/>
          <w:szCs w:val="24"/>
        </w:rPr>
        <w:t>group</w:t>
      </w:r>
      <w:r w:rsidR="00175B22" w:rsidRPr="00175B22">
        <w:rPr>
          <w:rFonts w:ascii="Arial" w:eastAsia="宋体" w:hAnsi="Arial" w:cs="Arial"/>
          <w:sz w:val="22"/>
          <w:szCs w:val="24"/>
        </w:rPr>
        <w:t xml:space="preserve"> members </w:t>
      </w:r>
      <w:r w:rsidR="00175B22">
        <w:rPr>
          <w:rFonts w:ascii="Arial" w:eastAsia="宋体" w:hAnsi="Arial" w:cs="Arial"/>
          <w:sz w:val="22"/>
          <w:szCs w:val="24"/>
        </w:rPr>
        <w:t xml:space="preserve">are likely to </w:t>
      </w:r>
      <w:r w:rsidR="00175B22" w:rsidRPr="00175B22">
        <w:rPr>
          <w:rFonts w:ascii="Arial" w:eastAsia="宋体" w:hAnsi="Arial" w:cs="Arial"/>
          <w:sz w:val="22"/>
          <w:szCs w:val="24"/>
        </w:rPr>
        <w:t>change their minds because of time pressure, because there is a lack of time for careful thinking, and their attention is mostly concentrated on reaching the consensus conclusion as soon as possible, and</w:t>
      </w:r>
      <w:r w:rsidR="00F92C1A" w:rsidRPr="00F92C1A">
        <w:rPr>
          <w:rFonts w:ascii="Arial" w:eastAsia="宋体" w:hAnsi="Arial" w:cs="Arial"/>
          <w:sz w:val="22"/>
          <w:szCs w:val="24"/>
        </w:rPr>
        <w:t xml:space="preserve"> will be easily convinced by the leader or other </w:t>
      </w:r>
      <w:r w:rsidR="00F92C1A">
        <w:rPr>
          <w:rFonts w:ascii="Arial" w:eastAsia="宋体" w:hAnsi="Arial" w:cs="Arial"/>
          <w:sz w:val="22"/>
          <w:szCs w:val="24"/>
        </w:rPr>
        <w:t xml:space="preserve">group </w:t>
      </w:r>
      <w:r w:rsidR="00F92C1A" w:rsidRPr="00F92C1A">
        <w:rPr>
          <w:rFonts w:ascii="Arial" w:eastAsia="宋体" w:hAnsi="Arial" w:cs="Arial"/>
          <w:sz w:val="22"/>
          <w:szCs w:val="24"/>
        </w:rPr>
        <w:t>members.</w:t>
      </w:r>
      <w:r w:rsidR="00175B22" w:rsidRPr="00175B22">
        <w:rPr>
          <w:rFonts w:ascii="Arial" w:eastAsia="宋体" w:hAnsi="Arial" w:cs="Arial"/>
          <w:sz w:val="22"/>
          <w:szCs w:val="24"/>
        </w:rPr>
        <w:t xml:space="preserve"> When asked if there is enough time to convince other team members, a large number of people gave a positive answer, which also shows that groupthink caused by time pressure reduced the confidence of members in proposing alternative solutions.</w:t>
      </w:r>
    </w:p>
    <w:p w14:paraId="00BCFF6D" w14:textId="6D9FACAC" w:rsidR="00AF0F12" w:rsidRDefault="00AF0F12" w:rsidP="00795DF3">
      <w:pPr>
        <w:spacing w:line="360" w:lineRule="auto"/>
        <w:rPr>
          <w:rFonts w:ascii="Arial" w:eastAsia="宋体" w:hAnsi="Arial" w:cs="Arial"/>
          <w:sz w:val="22"/>
          <w:szCs w:val="24"/>
        </w:rPr>
      </w:pPr>
    </w:p>
    <w:p w14:paraId="3248A3C1" w14:textId="7E698D39" w:rsidR="004F22AA" w:rsidRPr="000E2CF8" w:rsidRDefault="004F22AA">
      <w:pPr>
        <w:pStyle w:val="1"/>
        <w:pPrChange w:id="660" w:author="hina qureshi" w:date="2019-08-27T23:15:00Z">
          <w:pPr>
            <w:spacing w:line="360" w:lineRule="auto"/>
          </w:pPr>
        </w:pPrChange>
      </w:pPr>
      <w:bookmarkStart w:id="661" w:name="_Toc18005629"/>
      <w:r w:rsidRPr="000E2CF8">
        <w:rPr>
          <w:rFonts w:hint="eastAsia"/>
        </w:rPr>
        <w:lastRenderedPageBreak/>
        <w:t>C</w:t>
      </w:r>
      <w:r w:rsidRPr="000E2CF8">
        <w:t>onclusion</w:t>
      </w:r>
      <w:bookmarkEnd w:id="661"/>
    </w:p>
    <w:p w14:paraId="0C809DAE" w14:textId="63E65DF7" w:rsidR="00AF0F12" w:rsidRDefault="00AF0F12" w:rsidP="00795DF3">
      <w:pPr>
        <w:spacing w:line="360" w:lineRule="auto"/>
        <w:rPr>
          <w:rFonts w:ascii="Arial" w:eastAsia="宋体" w:hAnsi="Arial" w:cs="Arial"/>
          <w:sz w:val="22"/>
          <w:szCs w:val="24"/>
        </w:rPr>
      </w:pPr>
    </w:p>
    <w:p w14:paraId="17AFC358" w14:textId="22CA50BB" w:rsidR="00DA72C7" w:rsidRDefault="00A25FBE" w:rsidP="00795DF3">
      <w:pPr>
        <w:spacing w:line="360" w:lineRule="auto"/>
        <w:rPr>
          <w:rFonts w:ascii="Arial" w:eastAsia="宋体" w:hAnsi="Arial" w:cs="Arial"/>
          <w:sz w:val="22"/>
          <w:szCs w:val="24"/>
        </w:rPr>
      </w:pPr>
      <w:r w:rsidRPr="00A25FBE">
        <w:rPr>
          <w:rFonts w:ascii="Arial" w:eastAsia="宋体" w:hAnsi="Arial" w:cs="Arial"/>
          <w:sz w:val="22"/>
          <w:szCs w:val="24"/>
        </w:rPr>
        <w:t xml:space="preserve">This study hypothesized and tested the mechanism by which groupthink affects the accuracy of </w:t>
      </w:r>
      <w:r>
        <w:rPr>
          <w:rFonts w:ascii="Arial" w:eastAsia="宋体" w:hAnsi="Arial" w:cs="Arial"/>
          <w:sz w:val="22"/>
          <w:szCs w:val="24"/>
        </w:rPr>
        <w:t>group</w:t>
      </w:r>
      <w:r w:rsidRPr="00A25FBE">
        <w:rPr>
          <w:rFonts w:ascii="Arial" w:eastAsia="宋体" w:hAnsi="Arial" w:cs="Arial"/>
          <w:sz w:val="22"/>
          <w:szCs w:val="24"/>
        </w:rPr>
        <w:t xml:space="preserve"> decisions under time-stress conditions, and obtained a lot of valuable information.</w:t>
      </w:r>
      <w:r w:rsidR="00DA72C7" w:rsidRPr="00DA72C7">
        <w:rPr>
          <w:rFonts w:ascii="Arial" w:eastAsia="宋体" w:hAnsi="Arial" w:cs="Arial"/>
          <w:sz w:val="22"/>
          <w:szCs w:val="24"/>
        </w:rPr>
        <w:t xml:space="preserve"> Time pressure has a certain impact on the accuracy of </w:t>
      </w:r>
      <w:r>
        <w:rPr>
          <w:rFonts w:ascii="Arial" w:eastAsia="宋体" w:hAnsi="Arial" w:cs="Arial" w:hint="eastAsia"/>
          <w:sz w:val="22"/>
          <w:szCs w:val="24"/>
        </w:rPr>
        <w:t>group</w:t>
      </w:r>
      <w:r>
        <w:rPr>
          <w:rFonts w:ascii="Arial" w:eastAsia="宋体" w:hAnsi="Arial" w:cs="Arial"/>
          <w:sz w:val="22"/>
          <w:szCs w:val="24"/>
        </w:rPr>
        <w:t xml:space="preserve"> </w:t>
      </w:r>
      <w:r w:rsidR="00DA72C7" w:rsidRPr="00DA72C7">
        <w:rPr>
          <w:rFonts w:ascii="Arial" w:eastAsia="宋体" w:hAnsi="Arial" w:cs="Arial"/>
          <w:sz w:val="22"/>
          <w:szCs w:val="24"/>
        </w:rPr>
        <w:t xml:space="preserve">decisions. Teams in a </w:t>
      </w:r>
      <w:r w:rsidR="00B90376" w:rsidRPr="00B90376">
        <w:rPr>
          <w:rFonts w:ascii="Arial" w:eastAsia="宋体" w:hAnsi="Arial" w:cs="Arial"/>
          <w:sz w:val="22"/>
          <w:szCs w:val="24"/>
        </w:rPr>
        <w:t>time-critical situation</w:t>
      </w:r>
      <w:r w:rsidR="00DA72C7" w:rsidRPr="00DA72C7">
        <w:rPr>
          <w:rFonts w:ascii="Arial" w:eastAsia="宋体" w:hAnsi="Arial" w:cs="Arial"/>
          <w:sz w:val="22"/>
          <w:szCs w:val="24"/>
        </w:rPr>
        <w:t xml:space="preserve"> </w:t>
      </w:r>
      <w:r w:rsidR="00B90376">
        <w:rPr>
          <w:rFonts w:ascii="Arial" w:eastAsia="宋体" w:hAnsi="Arial" w:cs="Arial"/>
          <w:sz w:val="22"/>
          <w:szCs w:val="24"/>
        </w:rPr>
        <w:t xml:space="preserve">can </w:t>
      </w:r>
      <w:r w:rsidR="00DA72C7" w:rsidRPr="00DA72C7">
        <w:rPr>
          <w:rFonts w:ascii="Arial" w:eastAsia="宋体" w:hAnsi="Arial" w:cs="Arial"/>
          <w:sz w:val="22"/>
          <w:szCs w:val="24"/>
        </w:rPr>
        <w:t xml:space="preserve">perform </w:t>
      </w:r>
      <w:r w:rsidR="00B90376">
        <w:rPr>
          <w:rFonts w:ascii="Arial" w:eastAsia="宋体" w:hAnsi="Arial" w:cs="Arial"/>
          <w:sz w:val="22"/>
          <w:szCs w:val="24"/>
        </w:rPr>
        <w:t>worse than</w:t>
      </w:r>
      <w:r w:rsidR="00DA72C7" w:rsidRPr="00DA72C7">
        <w:rPr>
          <w:rFonts w:ascii="Arial" w:eastAsia="宋体" w:hAnsi="Arial" w:cs="Arial"/>
          <w:sz w:val="22"/>
          <w:szCs w:val="24"/>
        </w:rPr>
        <w:t xml:space="preserve"> </w:t>
      </w:r>
      <w:r w:rsidR="00B90376">
        <w:rPr>
          <w:rFonts w:ascii="Arial" w:eastAsia="宋体" w:hAnsi="Arial" w:cs="Arial"/>
          <w:sz w:val="22"/>
          <w:szCs w:val="24"/>
        </w:rPr>
        <w:t>those</w:t>
      </w:r>
      <w:r w:rsidR="00DA72C7" w:rsidRPr="00DA72C7">
        <w:rPr>
          <w:rFonts w:ascii="Arial" w:eastAsia="宋体" w:hAnsi="Arial" w:cs="Arial"/>
          <w:sz w:val="22"/>
          <w:szCs w:val="24"/>
        </w:rPr>
        <w:t xml:space="preserve"> that have sufficient time to discuss. Moreover, Groupthink is more likely to occur under time pressure conditions. In the absence of outside intervention, compared to groups without time pressure, leaders will quickly emerge </w:t>
      </w:r>
      <w:r w:rsidR="00B90376" w:rsidRPr="00DA72C7">
        <w:rPr>
          <w:rFonts w:ascii="Arial" w:eastAsia="宋体" w:hAnsi="Arial" w:cs="Arial"/>
          <w:sz w:val="22"/>
          <w:szCs w:val="24"/>
        </w:rPr>
        <w:t>within</w:t>
      </w:r>
      <w:r w:rsidR="00B90376">
        <w:rPr>
          <w:rFonts w:ascii="Arial" w:eastAsia="宋体" w:hAnsi="Arial" w:cs="Arial"/>
          <w:sz w:val="22"/>
          <w:szCs w:val="24"/>
        </w:rPr>
        <w:t xml:space="preserve"> groups under</w:t>
      </w:r>
      <w:r w:rsidR="00B90376" w:rsidRPr="00DA72C7">
        <w:rPr>
          <w:rFonts w:ascii="Arial" w:eastAsia="宋体" w:hAnsi="Arial" w:cs="Arial"/>
          <w:sz w:val="22"/>
          <w:szCs w:val="24"/>
        </w:rPr>
        <w:t xml:space="preserve"> the time pressure</w:t>
      </w:r>
      <w:r w:rsidR="00DA72C7" w:rsidRPr="00DA72C7">
        <w:rPr>
          <w:rFonts w:ascii="Arial" w:eastAsia="宋体" w:hAnsi="Arial" w:cs="Arial"/>
          <w:sz w:val="22"/>
          <w:szCs w:val="24"/>
        </w:rPr>
        <w:t xml:space="preserve"> to help the group decision-making process or unified views; </w:t>
      </w:r>
      <w:r w:rsidR="00B90376">
        <w:rPr>
          <w:rFonts w:ascii="Arial" w:eastAsia="宋体" w:hAnsi="Arial" w:cs="Arial"/>
          <w:sz w:val="22"/>
          <w:szCs w:val="24"/>
        </w:rPr>
        <w:t>a</w:t>
      </w:r>
      <w:r w:rsidR="00B90376" w:rsidRPr="00B90376">
        <w:rPr>
          <w:rFonts w:ascii="Arial" w:eastAsia="宋体" w:hAnsi="Arial" w:cs="Arial"/>
          <w:sz w:val="22"/>
          <w:szCs w:val="24"/>
        </w:rPr>
        <w:t>t the same time, limited time promotes frequent communication and cooperation among team members, which enhances the cohesiveness between teams; and it is unrealistic to find suitable established procedures to search for information and evaluation programs in scarce time.</w:t>
      </w:r>
      <w:r w:rsidR="00DA72C7" w:rsidRPr="00DA72C7">
        <w:rPr>
          <w:rFonts w:ascii="Arial" w:eastAsia="宋体" w:hAnsi="Arial" w:cs="Arial"/>
          <w:sz w:val="22"/>
          <w:szCs w:val="24"/>
        </w:rPr>
        <w:t xml:space="preserve"> According to Janis (1972)'s antecedent theory, groupthink is more likely to occur </w:t>
      </w:r>
      <w:r w:rsidR="00B90376">
        <w:rPr>
          <w:rFonts w:ascii="Arial" w:eastAsia="宋体" w:hAnsi="Arial" w:cs="Arial"/>
          <w:sz w:val="22"/>
          <w:szCs w:val="24"/>
        </w:rPr>
        <w:t>in</w:t>
      </w:r>
      <w:r w:rsidR="00DA72C7" w:rsidRPr="00DA72C7">
        <w:rPr>
          <w:rFonts w:ascii="Arial" w:eastAsia="宋体" w:hAnsi="Arial" w:cs="Arial"/>
          <w:sz w:val="22"/>
          <w:szCs w:val="24"/>
        </w:rPr>
        <w:t xml:space="preserve"> the above conditions. </w:t>
      </w:r>
      <w:r w:rsidR="00B90376" w:rsidRPr="00B90376">
        <w:rPr>
          <w:rFonts w:ascii="Arial" w:eastAsia="宋体" w:hAnsi="Arial" w:cs="Arial"/>
          <w:sz w:val="22"/>
          <w:szCs w:val="24"/>
        </w:rPr>
        <w:t>The illusion of consensus by members often occurs in team decision-making scenarios.</w:t>
      </w:r>
      <w:r w:rsidR="00DA72C7" w:rsidRPr="00DA72C7">
        <w:rPr>
          <w:rFonts w:ascii="Arial" w:eastAsia="宋体" w:hAnsi="Arial" w:cs="Arial"/>
          <w:sz w:val="22"/>
          <w:szCs w:val="24"/>
        </w:rPr>
        <w:t xml:space="preserve"> This kind of illusion is one of the shortcomings of groupthink, and time pressure makes this illusion appear more frequently, which is one of the reasons for the reduced accuracy of team decision-making under time shortage.</w:t>
      </w:r>
    </w:p>
    <w:p w14:paraId="4687E25C" w14:textId="6603C7C0" w:rsidR="00B90376" w:rsidRDefault="00B90376" w:rsidP="00795DF3">
      <w:pPr>
        <w:spacing w:line="360" w:lineRule="auto"/>
        <w:rPr>
          <w:rFonts w:ascii="Arial" w:eastAsia="宋体" w:hAnsi="Arial" w:cs="Arial"/>
          <w:sz w:val="22"/>
          <w:szCs w:val="24"/>
        </w:rPr>
      </w:pPr>
    </w:p>
    <w:p w14:paraId="54222802" w14:textId="3D65BB74" w:rsidR="0066144F" w:rsidRDefault="00006B97" w:rsidP="00795DF3">
      <w:pPr>
        <w:spacing w:line="360" w:lineRule="auto"/>
        <w:rPr>
          <w:rFonts w:ascii="Arial" w:eastAsia="宋体" w:hAnsi="Arial" w:cs="Arial"/>
          <w:sz w:val="22"/>
          <w:szCs w:val="24"/>
        </w:rPr>
      </w:pPr>
      <w:r w:rsidRPr="00006B97">
        <w:rPr>
          <w:rFonts w:ascii="Arial" w:eastAsia="宋体" w:hAnsi="Arial" w:cs="Arial"/>
          <w:sz w:val="22"/>
          <w:szCs w:val="24"/>
        </w:rPr>
        <w:t xml:space="preserve">However, there are still some shortcomings in this study, and there are </w:t>
      </w:r>
      <w:commentRangeStart w:id="662"/>
      <w:r>
        <w:rPr>
          <w:rFonts w:ascii="Arial" w:eastAsia="宋体" w:hAnsi="Arial" w:cs="Arial" w:hint="eastAsia"/>
          <w:sz w:val="22"/>
          <w:szCs w:val="24"/>
        </w:rPr>
        <w:t>a</w:t>
      </w:r>
      <w:r>
        <w:rPr>
          <w:rFonts w:ascii="Arial" w:eastAsia="宋体" w:hAnsi="Arial" w:cs="Arial"/>
          <w:sz w:val="22"/>
          <w:szCs w:val="24"/>
        </w:rPr>
        <w:t xml:space="preserve"> number of</w:t>
      </w:r>
      <w:r w:rsidRPr="00006B97">
        <w:rPr>
          <w:rFonts w:ascii="Arial" w:eastAsia="宋体" w:hAnsi="Arial" w:cs="Arial"/>
          <w:sz w:val="22"/>
          <w:szCs w:val="24"/>
        </w:rPr>
        <w:t xml:space="preserve"> limitations </w:t>
      </w:r>
      <w:commentRangeEnd w:id="662"/>
      <w:r w:rsidR="00887D41">
        <w:rPr>
          <w:rStyle w:val="aa"/>
        </w:rPr>
        <w:commentReference w:id="662"/>
      </w:r>
      <w:r w:rsidRPr="00006B97">
        <w:rPr>
          <w:rFonts w:ascii="Arial" w:eastAsia="宋体" w:hAnsi="Arial" w:cs="Arial"/>
          <w:sz w:val="22"/>
          <w:szCs w:val="24"/>
        </w:rPr>
        <w:t xml:space="preserve">for future researchers to continue their efforts. An important aspect is the manipulation and testing of time pressure. This study </w:t>
      </w:r>
      <w:r>
        <w:rPr>
          <w:rFonts w:ascii="Arial" w:eastAsia="宋体" w:hAnsi="Arial" w:cs="Arial"/>
          <w:sz w:val="22"/>
          <w:szCs w:val="24"/>
        </w:rPr>
        <w:t>wa</w:t>
      </w:r>
      <w:r w:rsidRPr="00006B97">
        <w:rPr>
          <w:rFonts w:ascii="Arial" w:eastAsia="宋体" w:hAnsi="Arial" w:cs="Arial"/>
          <w:sz w:val="22"/>
          <w:szCs w:val="24"/>
        </w:rPr>
        <w:t xml:space="preserve">s mainly to artificially set different discussion durations to control different levels of time pressure, and use the questionnaire </w:t>
      </w:r>
      <w:r w:rsidR="003B67B7">
        <w:rPr>
          <w:rFonts w:ascii="Arial" w:eastAsia="宋体" w:hAnsi="Arial" w:cs="Arial"/>
          <w:sz w:val="22"/>
          <w:szCs w:val="24"/>
        </w:rPr>
        <w:t>at</w:t>
      </w:r>
      <w:r w:rsidRPr="00006B97">
        <w:rPr>
          <w:rFonts w:ascii="Arial" w:eastAsia="宋体" w:hAnsi="Arial" w:cs="Arial"/>
          <w:sz w:val="22"/>
          <w:szCs w:val="24"/>
        </w:rPr>
        <w:t xml:space="preserve"> the end of the experiment to investigate the feedback of manipulation.</w:t>
      </w:r>
      <w:r>
        <w:rPr>
          <w:rFonts w:ascii="Arial" w:eastAsia="宋体" w:hAnsi="Arial" w:cs="Arial"/>
          <w:sz w:val="22"/>
          <w:szCs w:val="24"/>
        </w:rPr>
        <w:t xml:space="preserve"> </w:t>
      </w:r>
      <w:r w:rsidRPr="00006B97">
        <w:rPr>
          <w:rFonts w:ascii="Arial" w:eastAsia="宋体" w:hAnsi="Arial" w:cs="Arial"/>
          <w:sz w:val="22"/>
          <w:szCs w:val="24"/>
        </w:rPr>
        <w:t xml:space="preserve">Future research </w:t>
      </w:r>
      <w:r w:rsidR="003B67B7">
        <w:rPr>
          <w:rFonts w:ascii="Arial" w:eastAsia="宋体" w:hAnsi="Arial" w:cs="Arial"/>
          <w:sz w:val="22"/>
          <w:szCs w:val="24"/>
        </w:rPr>
        <w:t>can</w:t>
      </w:r>
      <w:r w:rsidRPr="00006B97">
        <w:rPr>
          <w:rFonts w:ascii="Arial" w:eastAsia="宋体" w:hAnsi="Arial" w:cs="Arial"/>
          <w:sz w:val="22"/>
          <w:szCs w:val="24"/>
        </w:rPr>
        <w:t xml:space="preserve"> use more objective manipulations, </w:t>
      </w:r>
      <w:r w:rsidR="003B67B7" w:rsidRPr="003B67B7">
        <w:rPr>
          <w:rFonts w:ascii="Arial" w:eastAsia="宋体" w:hAnsi="Arial" w:cs="Arial"/>
          <w:sz w:val="22"/>
          <w:szCs w:val="24"/>
        </w:rPr>
        <w:t>have a more scientific design of the time required for different decision-making content and different time pressure requirements, and try to avoid the bias caused by such recall feedback.</w:t>
      </w:r>
      <w:r w:rsidRPr="00006B97">
        <w:rPr>
          <w:rFonts w:ascii="Arial" w:eastAsia="宋体" w:hAnsi="Arial" w:cs="Arial"/>
          <w:sz w:val="22"/>
          <w:szCs w:val="24"/>
        </w:rPr>
        <w:t xml:space="preserve"> On the other hand, the experiment in the form of a group discussion used in this study require</w:t>
      </w:r>
      <w:r w:rsidR="003B67B7">
        <w:rPr>
          <w:rFonts w:ascii="Arial" w:eastAsia="宋体" w:hAnsi="Arial" w:cs="Arial"/>
          <w:sz w:val="22"/>
          <w:szCs w:val="24"/>
        </w:rPr>
        <w:t>s</w:t>
      </w:r>
      <w:r w:rsidRPr="00006B97">
        <w:rPr>
          <w:rFonts w:ascii="Arial" w:eastAsia="宋体" w:hAnsi="Arial" w:cs="Arial"/>
          <w:sz w:val="22"/>
          <w:szCs w:val="24"/>
        </w:rPr>
        <w:t xml:space="preserve"> </w:t>
      </w:r>
      <w:r w:rsidR="003B67B7">
        <w:rPr>
          <w:rFonts w:ascii="Arial" w:eastAsia="宋体" w:hAnsi="Arial" w:cs="Arial"/>
          <w:sz w:val="22"/>
          <w:szCs w:val="24"/>
        </w:rPr>
        <w:t xml:space="preserve">a </w:t>
      </w:r>
      <w:r w:rsidR="003B67B7">
        <w:rPr>
          <w:rFonts w:ascii="Arial" w:eastAsia="宋体" w:hAnsi="Arial" w:cs="Arial"/>
          <w:sz w:val="22"/>
          <w:szCs w:val="24"/>
        </w:rPr>
        <w:lastRenderedPageBreak/>
        <w:t>larger</w:t>
      </w:r>
      <w:r w:rsidRPr="00006B97">
        <w:rPr>
          <w:rFonts w:ascii="Arial" w:eastAsia="宋体" w:hAnsi="Arial" w:cs="Arial"/>
          <w:sz w:val="22"/>
          <w:szCs w:val="24"/>
        </w:rPr>
        <w:t xml:space="preserve"> sample size to obtain a more significant qualitative relationship between variables.</w:t>
      </w:r>
      <w:r w:rsidR="003B67B7" w:rsidRPr="003B67B7">
        <w:t xml:space="preserve"> </w:t>
      </w:r>
      <w:r w:rsidR="003B67B7" w:rsidRPr="003B67B7">
        <w:rPr>
          <w:rFonts w:ascii="Arial" w:eastAsia="宋体" w:hAnsi="Arial" w:cs="Arial"/>
          <w:sz w:val="22"/>
          <w:szCs w:val="24"/>
        </w:rPr>
        <w:t xml:space="preserve">The sample size currently used may bias the results when studying certain sub-problems (for example, whether groupthink leads the team to be more prone to extreme risk under time pressure). </w:t>
      </w:r>
      <w:r w:rsidRPr="00006B97">
        <w:rPr>
          <w:rFonts w:ascii="Arial" w:eastAsia="宋体" w:hAnsi="Arial" w:cs="Arial"/>
          <w:sz w:val="22"/>
          <w:szCs w:val="24"/>
        </w:rPr>
        <w:t xml:space="preserve"> Moreover, since most of the relevant literature is currently only focused on qualitative relationships, future research can also focus on quantitative research on problems related to groupthink, which will be a new and valuable research field.</w:t>
      </w:r>
    </w:p>
    <w:p w14:paraId="6FB00329" w14:textId="77777777" w:rsidR="004531E8" w:rsidRDefault="004531E8">
      <w:pPr>
        <w:rPr>
          <w:ins w:id="663" w:author="hina qureshi" w:date="2019-08-27T23:16:00Z"/>
          <w:rFonts w:ascii="Arial" w:hAnsi="Arial" w:cs="Arial"/>
          <w:sz w:val="22"/>
        </w:rPr>
      </w:pPr>
    </w:p>
    <w:p w14:paraId="7C092618" w14:textId="06076F3E" w:rsidR="00034356" w:rsidRDefault="00034356">
      <w:pPr>
        <w:widowControl/>
        <w:jc w:val="left"/>
        <w:rPr>
          <w:ins w:id="664" w:author="hina qureshi" w:date="2019-08-27T23:16:00Z"/>
          <w:rFonts w:ascii="Arial" w:hAnsi="Arial" w:cs="Arial"/>
          <w:sz w:val="22"/>
        </w:rPr>
      </w:pPr>
      <w:ins w:id="665" w:author="hina qureshi" w:date="2019-08-27T23:16:00Z">
        <w:r>
          <w:rPr>
            <w:rFonts w:ascii="Arial" w:hAnsi="Arial" w:cs="Arial"/>
            <w:sz w:val="22"/>
          </w:rPr>
          <w:br w:type="page"/>
        </w:r>
      </w:ins>
    </w:p>
    <w:p w14:paraId="66434F33" w14:textId="77777777" w:rsidR="00034356" w:rsidRDefault="00034356">
      <w:pPr>
        <w:rPr>
          <w:rFonts w:ascii="Arial" w:hAnsi="Arial" w:cs="Arial"/>
          <w:sz w:val="22"/>
        </w:rPr>
      </w:pPr>
    </w:p>
    <w:p w14:paraId="12A192D0" w14:textId="3F4241C7" w:rsidR="00B9124F" w:rsidRDefault="00CA37DE">
      <w:pPr>
        <w:pStyle w:val="1"/>
        <w:numPr>
          <w:ilvl w:val="0"/>
          <w:numId w:val="0"/>
        </w:numPr>
        <w:ind w:left="432" w:hanging="432"/>
        <w:pPrChange w:id="666" w:author="hina qureshi" w:date="2019-08-27T23:17:00Z">
          <w:pPr/>
        </w:pPrChange>
      </w:pPr>
      <w:bookmarkStart w:id="667" w:name="_Toc18005630"/>
      <w:r>
        <w:t>Reference</w:t>
      </w:r>
      <w:ins w:id="668" w:author="hina qureshi" w:date="2019-08-27T23:17:00Z">
        <w:r w:rsidR="00034356">
          <w:t>s</w:t>
        </w:r>
      </w:ins>
      <w:bookmarkEnd w:id="667"/>
    </w:p>
    <w:p w14:paraId="11E72DCB" w14:textId="77777777" w:rsidR="00B9124F" w:rsidRDefault="00B9124F">
      <w:pPr>
        <w:spacing w:afterLines="50" w:after="156" w:line="360" w:lineRule="auto"/>
        <w:rPr>
          <w:rFonts w:ascii="Arial" w:hAnsi="Arial" w:cs="Arial"/>
          <w:sz w:val="22"/>
        </w:rPr>
      </w:pPr>
    </w:p>
    <w:p w14:paraId="4CD0D189" w14:textId="3A91D7AF" w:rsidR="00D840BE" w:rsidRDefault="00B9124F">
      <w:pPr>
        <w:spacing w:afterLines="50" w:after="156" w:line="360" w:lineRule="auto"/>
        <w:rPr>
          <w:rFonts w:ascii="Arial" w:hAnsi="Arial" w:cs="Arial"/>
          <w:sz w:val="22"/>
        </w:rPr>
      </w:pPr>
      <w:proofErr w:type="spellStart"/>
      <w:r w:rsidRPr="00B9124F">
        <w:rPr>
          <w:rFonts w:ascii="Arial" w:hAnsi="Arial" w:cs="Arial"/>
          <w:sz w:val="22"/>
        </w:rPr>
        <w:t>Abeyrathne</w:t>
      </w:r>
      <w:proofErr w:type="spellEnd"/>
      <w:r w:rsidRPr="00B9124F">
        <w:rPr>
          <w:rFonts w:ascii="Arial" w:hAnsi="Arial" w:cs="Arial"/>
          <w:sz w:val="22"/>
        </w:rPr>
        <w:t>, H., &amp; Jayawardena, L. (2014). Impact of group interactions on farmers’ entrepreneurial behaviour.</w:t>
      </w:r>
      <w:r>
        <w:rPr>
          <w:rFonts w:ascii="Arial" w:hAnsi="Arial" w:cs="Arial"/>
          <w:sz w:val="22"/>
        </w:rPr>
        <w:t xml:space="preserve"> </w:t>
      </w:r>
      <w:r w:rsidRPr="00B9124F">
        <w:rPr>
          <w:rFonts w:ascii="Arial" w:hAnsi="Arial" w:cs="Arial"/>
          <w:sz w:val="22"/>
        </w:rPr>
        <w:t>(Business Administration and Management/</w:t>
      </w:r>
      <w:proofErr w:type="spellStart"/>
      <w:r w:rsidRPr="00B9124F">
        <w:rPr>
          <w:rFonts w:ascii="Arial" w:hAnsi="Arial" w:cs="Arial"/>
          <w:sz w:val="22"/>
        </w:rPr>
        <w:t>Ekonomika</w:t>
      </w:r>
      <w:proofErr w:type="spellEnd"/>
      <w:r w:rsidRPr="00B9124F">
        <w:rPr>
          <w:rFonts w:ascii="Arial" w:hAnsi="Arial" w:cs="Arial"/>
          <w:sz w:val="22"/>
        </w:rPr>
        <w:t xml:space="preserve"> a management). </w:t>
      </w:r>
      <w:r w:rsidRPr="00D840BE">
        <w:rPr>
          <w:rFonts w:ascii="Arial" w:hAnsi="Arial" w:cs="Arial"/>
          <w:i/>
          <w:iCs/>
          <w:sz w:val="22"/>
        </w:rPr>
        <w:t xml:space="preserve">E+M </w:t>
      </w:r>
      <w:proofErr w:type="spellStart"/>
      <w:r w:rsidRPr="00D840BE">
        <w:rPr>
          <w:rFonts w:ascii="Arial" w:hAnsi="Arial" w:cs="Arial"/>
          <w:i/>
          <w:iCs/>
          <w:sz w:val="22"/>
        </w:rPr>
        <w:t>Ekonomie</w:t>
      </w:r>
      <w:proofErr w:type="spellEnd"/>
      <w:r w:rsidRPr="00D840BE">
        <w:rPr>
          <w:rFonts w:ascii="Arial" w:hAnsi="Arial" w:cs="Arial"/>
          <w:i/>
          <w:iCs/>
          <w:sz w:val="22"/>
        </w:rPr>
        <w:t xml:space="preserve"> a Management,</w:t>
      </w:r>
      <w:r w:rsidRPr="00B9124F">
        <w:rPr>
          <w:rFonts w:ascii="Arial" w:hAnsi="Arial" w:cs="Arial"/>
          <w:sz w:val="22"/>
        </w:rPr>
        <w:t xml:space="preserve"> 17(4), </w:t>
      </w:r>
      <w:r w:rsidR="00D840BE">
        <w:rPr>
          <w:rFonts w:ascii="Arial" w:hAnsi="Arial" w:cs="Arial"/>
          <w:sz w:val="22"/>
        </w:rPr>
        <w:t>pp.</w:t>
      </w:r>
      <w:r w:rsidRPr="00B9124F">
        <w:rPr>
          <w:rFonts w:ascii="Arial" w:hAnsi="Arial" w:cs="Arial"/>
          <w:sz w:val="22"/>
        </w:rPr>
        <w:t xml:space="preserve">46–57. </w:t>
      </w:r>
    </w:p>
    <w:p w14:paraId="27D58973" w14:textId="7E242C9F" w:rsidR="004531E8" w:rsidRDefault="00CA37DE">
      <w:pPr>
        <w:spacing w:afterLines="50" w:after="156" w:line="360" w:lineRule="auto"/>
        <w:rPr>
          <w:rFonts w:ascii="Arial" w:hAnsi="Arial" w:cs="Arial"/>
          <w:sz w:val="22"/>
        </w:rPr>
      </w:pPr>
      <w:r>
        <w:rPr>
          <w:rFonts w:ascii="Arial" w:hAnsi="Arial" w:cs="Arial"/>
          <w:sz w:val="22"/>
        </w:rPr>
        <w:t>Baumann, M. (1998). Time pressure, performance, and awareness of group members in co-acting groups. </w:t>
      </w:r>
      <w:r>
        <w:rPr>
          <w:rFonts w:ascii="Arial" w:hAnsi="Arial" w:cs="Arial"/>
          <w:i/>
          <w:sz w:val="22"/>
        </w:rPr>
        <w:t>AMCIS 1998 Proceedings</w:t>
      </w:r>
      <w:r>
        <w:rPr>
          <w:rFonts w:ascii="Arial" w:hAnsi="Arial" w:cs="Arial"/>
          <w:sz w:val="22"/>
        </w:rPr>
        <w:t>, 83.</w:t>
      </w:r>
    </w:p>
    <w:p w14:paraId="4606D1DA" w14:textId="6738FDE3" w:rsidR="004531E8" w:rsidDel="00C90E3C" w:rsidRDefault="00CA37DE">
      <w:pPr>
        <w:spacing w:afterLines="50" w:after="156" w:line="360" w:lineRule="auto"/>
        <w:rPr>
          <w:del w:id="669" w:author="Xueyang Li" w:date="2019-08-29T20:51:00Z"/>
          <w:rFonts w:ascii="Arial" w:hAnsi="Arial" w:cs="Arial"/>
          <w:sz w:val="22"/>
        </w:rPr>
      </w:pPr>
      <w:del w:id="670" w:author="Xueyang Li" w:date="2019-08-29T20:51:00Z">
        <w:r w:rsidDel="00C90E3C">
          <w:rPr>
            <w:rFonts w:ascii="Arial" w:hAnsi="Arial" w:cs="Arial"/>
            <w:sz w:val="22"/>
          </w:rPr>
          <w:delText xml:space="preserve">Bose, T., Reina, A., &amp; Marshall, J. A. (2017). Collective decision-making. </w:delText>
        </w:r>
        <w:r w:rsidDel="00C90E3C">
          <w:rPr>
            <w:rFonts w:ascii="Arial" w:hAnsi="Arial" w:cs="Arial"/>
            <w:i/>
            <w:sz w:val="22"/>
          </w:rPr>
          <w:delText xml:space="preserve">Current Opinion in Behavioral Sciences, </w:delText>
        </w:r>
        <w:r w:rsidDel="00C90E3C">
          <w:rPr>
            <w:rFonts w:ascii="Arial" w:hAnsi="Arial" w:cs="Arial"/>
            <w:sz w:val="22"/>
          </w:rPr>
          <w:delText xml:space="preserve">16, </w:delText>
        </w:r>
        <w:r w:rsidDel="00C90E3C">
          <w:rPr>
            <w:rFonts w:ascii="Arial" w:hAnsi="Arial" w:cs="Arial" w:hint="eastAsia"/>
            <w:sz w:val="22"/>
          </w:rPr>
          <w:delText>pp.</w:delText>
        </w:r>
        <w:r w:rsidDel="00C90E3C">
          <w:rPr>
            <w:rFonts w:ascii="Arial" w:hAnsi="Arial" w:cs="Arial"/>
            <w:sz w:val="22"/>
          </w:rPr>
          <w:delText>30-34.</w:delText>
        </w:r>
      </w:del>
    </w:p>
    <w:p w14:paraId="0EAD6034" w14:textId="77777777" w:rsidR="004531E8" w:rsidRDefault="00CA37DE">
      <w:pPr>
        <w:spacing w:afterLines="50" w:after="156" w:line="360" w:lineRule="auto"/>
        <w:rPr>
          <w:rFonts w:ascii="Arial" w:hAnsi="Arial" w:cs="Arial"/>
          <w:sz w:val="22"/>
        </w:rPr>
      </w:pPr>
      <w:r>
        <w:rPr>
          <w:rFonts w:ascii="Arial" w:hAnsi="Arial" w:cs="Arial"/>
          <w:sz w:val="22"/>
        </w:rPr>
        <w:t xml:space="preserve">Bowman, J. M., &amp; </w:t>
      </w:r>
      <w:proofErr w:type="spellStart"/>
      <w:r>
        <w:rPr>
          <w:rFonts w:ascii="Arial" w:hAnsi="Arial" w:cs="Arial"/>
          <w:sz w:val="22"/>
        </w:rPr>
        <w:t>Wittenbaum</w:t>
      </w:r>
      <w:proofErr w:type="spellEnd"/>
      <w:r>
        <w:rPr>
          <w:rFonts w:ascii="Arial" w:hAnsi="Arial" w:cs="Arial"/>
          <w:sz w:val="22"/>
        </w:rPr>
        <w:t xml:space="preserve">, G. M. (2012). Time pressure affects process and performance in hidden-profile groups. </w:t>
      </w:r>
      <w:r>
        <w:rPr>
          <w:rFonts w:ascii="Arial" w:hAnsi="Arial" w:cs="Arial"/>
          <w:i/>
          <w:sz w:val="22"/>
        </w:rPr>
        <w:t>Small Group Research,</w:t>
      </w:r>
      <w:r>
        <w:rPr>
          <w:rFonts w:ascii="Arial" w:hAnsi="Arial" w:cs="Arial"/>
          <w:sz w:val="22"/>
        </w:rPr>
        <w:t xml:space="preserve"> 43(3), </w:t>
      </w:r>
      <w:r>
        <w:rPr>
          <w:rFonts w:ascii="Arial" w:hAnsi="Arial" w:cs="Arial" w:hint="eastAsia"/>
          <w:sz w:val="22"/>
        </w:rPr>
        <w:t>pp.</w:t>
      </w:r>
      <w:r>
        <w:rPr>
          <w:rFonts w:ascii="Arial" w:hAnsi="Arial" w:cs="Arial"/>
          <w:sz w:val="22"/>
        </w:rPr>
        <w:t>295-314.</w:t>
      </w:r>
    </w:p>
    <w:p w14:paraId="2C5073B9" w14:textId="77777777" w:rsidR="004531E8" w:rsidRDefault="00CA37DE">
      <w:pPr>
        <w:spacing w:afterLines="50" w:after="156" w:line="360" w:lineRule="auto"/>
        <w:rPr>
          <w:rFonts w:ascii="Arial" w:hAnsi="Arial" w:cs="Arial"/>
          <w:sz w:val="22"/>
        </w:rPr>
      </w:pPr>
      <w:r>
        <w:rPr>
          <w:rFonts w:ascii="Arial" w:hAnsi="Arial" w:cs="Arial"/>
          <w:sz w:val="22"/>
        </w:rPr>
        <w:t xml:space="preserve">Christos </w:t>
      </w:r>
      <w:proofErr w:type="spellStart"/>
      <w:r>
        <w:rPr>
          <w:rFonts w:ascii="Arial" w:hAnsi="Arial" w:cs="Arial"/>
          <w:sz w:val="22"/>
        </w:rPr>
        <w:t>C.Ioannou</w:t>
      </w:r>
      <w:proofErr w:type="spellEnd"/>
      <w:r>
        <w:rPr>
          <w:rFonts w:ascii="Arial" w:hAnsi="Arial" w:cs="Arial" w:hint="eastAsia"/>
          <w:sz w:val="22"/>
        </w:rPr>
        <w:t xml:space="preserve"> (2017). </w:t>
      </w:r>
      <w:r>
        <w:rPr>
          <w:rFonts w:ascii="Arial" w:hAnsi="Arial" w:cs="Arial"/>
          <w:sz w:val="22"/>
        </w:rPr>
        <w:t>Swarm intelligence in fish? The difficulty in demonstrating distributed and self-organised collective intelligence in (some) animal groups</w:t>
      </w:r>
      <w:r>
        <w:rPr>
          <w:rFonts w:ascii="Arial" w:hAnsi="Arial" w:cs="Arial" w:hint="eastAsia"/>
          <w:sz w:val="22"/>
        </w:rPr>
        <w:t xml:space="preserve">. </w:t>
      </w:r>
      <w:r>
        <w:rPr>
          <w:rFonts w:ascii="Arial" w:hAnsi="Arial" w:cs="Arial"/>
          <w:i/>
          <w:sz w:val="22"/>
        </w:rPr>
        <w:t>Behavioural Processes</w:t>
      </w:r>
      <w:r>
        <w:rPr>
          <w:rFonts w:ascii="Arial" w:hAnsi="Arial" w:cs="Arial" w:hint="eastAsia"/>
          <w:i/>
          <w:sz w:val="22"/>
        </w:rPr>
        <w:t>,</w:t>
      </w:r>
      <w:r>
        <w:rPr>
          <w:rFonts w:ascii="Arial" w:hAnsi="Arial" w:cs="Arial" w:hint="eastAsia"/>
          <w:sz w:val="22"/>
        </w:rPr>
        <w:t xml:space="preserve"> 141(2), pp.141-151.</w:t>
      </w:r>
    </w:p>
    <w:p w14:paraId="257448F7" w14:textId="009AD372" w:rsidR="004531E8" w:rsidRDefault="00CA37DE">
      <w:pPr>
        <w:spacing w:afterLines="50" w:after="156" w:line="360" w:lineRule="auto"/>
        <w:rPr>
          <w:rFonts w:ascii="Arial" w:hAnsi="Arial" w:cs="Arial"/>
          <w:sz w:val="22"/>
        </w:rPr>
      </w:pPr>
      <w:r>
        <w:rPr>
          <w:rFonts w:ascii="Arial" w:hAnsi="Arial" w:cs="Arial"/>
          <w:sz w:val="22"/>
        </w:rPr>
        <w:t xml:space="preserve">Cleary, M., Lees, D., &amp; Sayers, J. (2019). Leadership, thought diversity, and the influence of groupthink. </w:t>
      </w:r>
      <w:r>
        <w:rPr>
          <w:rFonts w:ascii="Arial" w:hAnsi="Arial" w:cs="Arial"/>
          <w:i/>
          <w:sz w:val="22"/>
        </w:rPr>
        <w:t>Issues in Mental Health Nursing</w:t>
      </w:r>
      <w:r>
        <w:rPr>
          <w:rFonts w:ascii="Arial" w:hAnsi="Arial" w:cs="Arial"/>
          <w:sz w:val="22"/>
        </w:rPr>
        <w:t xml:space="preserve">, </w:t>
      </w:r>
      <w:r>
        <w:rPr>
          <w:rFonts w:ascii="Arial" w:hAnsi="Arial" w:cs="Arial" w:hint="eastAsia"/>
          <w:sz w:val="22"/>
        </w:rPr>
        <w:t>pp.</w:t>
      </w:r>
      <w:r>
        <w:rPr>
          <w:rFonts w:ascii="Arial" w:hAnsi="Arial" w:cs="Arial"/>
          <w:sz w:val="22"/>
        </w:rPr>
        <w:t>1-3.</w:t>
      </w:r>
    </w:p>
    <w:p w14:paraId="17FC7284" w14:textId="0B3B0242" w:rsidR="00813361" w:rsidRDefault="004B11B5">
      <w:pPr>
        <w:spacing w:afterLines="50" w:after="156" w:line="360" w:lineRule="auto"/>
        <w:rPr>
          <w:rFonts w:ascii="Arial" w:hAnsi="Arial" w:cs="Arial"/>
          <w:sz w:val="22"/>
        </w:rPr>
      </w:pPr>
      <w:r w:rsidRPr="004B11B5">
        <w:rPr>
          <w:rFonts w:ascii="Arial" w:hAnsi="Arial" w:cs="Arial"/>
          <w:sz w:val="22"/>
        </w:rPr>
        <w:t xml:space="preserve">Dhar, R., &amp; </w:t>
      </w:r>
      <w:proofErr w:type="spellStart"/>
      <w:r w:rsidRPr="004B11B5">
        <w:rPr>
          <w:rFonts w:ascii="Arial" w:hAnsi="Arial" w:cs="Arial"/>
          <w:sz w:val="22"/>
        </w:rPr>
        <w:t>Nowlis</w:t>
      </w:r>
      <w:proofErr w:type="spellEnd"/>
      <w:r w:rsidRPr="004B11B5">
        <w:rPr>
          <w:rFonts w:ascii="Arial" w:hAnsi="Arial" w:cs="Arial"/>
          <w:sz w:val="22"/>
        </w:rPr>
        <w:t xml:space="preserve">, S. M. (1999). The effect of time pressure on consumer choice deferral. </w:t>
      </w:r>
      <w:r w:rsidRPr="004B11B5">
        <w:rPr>
          <w:rFonts w:ascii="Arial" w:hAnsi="Arial" w:cs="Arial"/>
          <w:i/>
          <w:iCs/>
          <w:sz w:val="22"/>
        </w:rPr>
        <w:t>Journal of Consumer Research</w:t>
      </w:r>
      <w:r w:rsidRPr="004B11B5">
        <w:rPr>
          <w:rFonts w:ascii="Arial" w:hAnsi="Arial" w:cs="Arial"/>
          <w:sz w:val="22"/>
        </w:rPr>
        <w:t xml:space="preserve">, 25, </w:t>
      </w:r>
      <w:r>
        <w:rPr>
          <w:rFonts w:ascii="Arial" w:hAnsi="Arial" w:cs="Arial"/>
          <w:sz w:val="22"/>
        </w:rPr>
        <w:t>pp.</w:t>
      </w:r>
      <w:r w:rsidRPr="004B11B5">
        <w:rPr>
          <w:rFonts w:ascii="Arial" w:hAnsi="Arial" w:cs="Arial"/>
          <w:sz w:val="22"/>
        </w:rPr>
        <w:t>369–384.</w:t>
      </w:r>
    </w:p>
    <w:p w14:paraId="71D2514D" w14:textId="20F0CEDF" w:rsidR="00813361" w:rsidRDefault="00813361">
      <w:pPr>
        <w:spacing w:afterLines="50" w:after="156" w:line="360" w:lineRule="auto"/>
        <w:rPr>
          <w:rFonts w:ascii="Arial" w:hAnsi="Arial" w:cs="Arial"/>
          <w:sz w:val="22"/>
        </w:rPr>
      </w:pPr>
      <w:proofErr w:type="spellStart"/>
      <w:r w:rsidRPr="00813361">
        <w:rPr>
          <w:rFonts w:ascii="Arial" w:hAnsi="Arial" w:cs="Arial"/>
          <w:sz w:val="22"/>
        </w:rPr>
        <w:t>Dror</w:t>
      </w:r>
      <w:proofErr w:type="spellEnd"/>
      <w:r w:rsidRPr="00813361">
        <w:rPr>
          <w:rFonts w:ascii="Arial" w:hAnsi="Arial" w:cs="Arial"/>
          <w:sz w:val="22"/>
        </w:rPr>
        <w:t xml:space="preserve">, I. E., </w:t>
      </w:r>
      <w:proofErr w:type="spellStart"/>
      <w:r w:rsidRPr="00813361">
        <w:rPr>
          <w:rFonts w:ascii="Arial" w:hAnsi="Arial" w:cs="Arial"/>
          <w:sz w:val="22"/>
        </w:rPr>
        <w:t>Busemeyer</w:t>
      </w:r>
      <w:proofErr w:type="spellEnd"/>
      <w:r w:rsidRPr="00813361">
        <w:rPr>
          <w:rFonts w:ascii="Arial" w:hAnsi="Arial" w:cs="Arial"/>
          <w:sz w:val="22"/>
        </w:rPr>
        <w:t xml:space="preserve">, J. R., &amp; </w:t>
      </w:r>
      <w:proofErr w:type="spellStart"/>
      <w:r w:rsidRPr="00813361">
        <w:rPr>
          <w:rFonts w:ascii="Arial" w:hAnsi="Arial" w:cs="Arial"/>
          <w:sz w:val="22"/>
        </w:rPr>
        <w:t>Basola</w:t>
      </w:r>
      <w:proofErr w:type="spellEnd"/>
      <w:r w:rsidRPr="00813361">
        <w:rPr>
          <w:rFonts w:ascii="Arial" w:hAnsi="Arial" w:cs="Arial"/>
          <w:sz w:val="22"/>
        </w:rPr>
        <w:t xml:space="preserve">, B. (1999). Decision making under time pressure: An independent test of sequential sampling models. </w:t>
      </w:r>
      <w:r w:rsidRPr="00813361">
        <w:rPr>
          <w:rFonts w:ascii="Arial" w:hAnsi="Arial" w:cs="Arial"/>
          <w:i/>
          <w:iCs/>
          <w:sz w:val="22"/>
        </w:rPr>
        <w:t>Memory &amp; Cognition</w:t>
      </w:r>
      <w:r w:rsidRPr="00813361">
        <w:rPr>
          <w:rFonts w:ascii="Arial" w:hAnsi="Arial" w:cs="Arial"/>
          <w:sz w:val="22"/>
        </w:rPr>
        <w:t xml:space="preserve">, 27, </w:t>
      </w:r>
      <w:r>
        <w:rPr>
          <w:rFonts w:ascii="Arial" w:hAnsi="Arial" w:cs="Arial" w:hint="eastAsia"/>
          <w:sz w:val="22"/>
        </w:rPr>
        <w:t>pp</w:t>
      </w:r>
      <w:r>
        <w:rPr>
          <w:rFonts w:ascii="Arial" w:hAnsi="Arial" w:cs="Arial"/>
          <w:sz w:val="22"/>
        </w:rPr>
        <w:t>.</w:t>
      </w:r>
      <w:r w:rsidRPr="00813361">
        <w:rPr>
          <w:rFonts w:ascii="Arial" w:hAnsi="Arial" w:cs="Arial"/>
          <w:sz w:val="22"/>
        </w:rPr>
        <w:t>713–725.</w:t>
      </w:r>
    </w:p>
    <w:p w14:paraId="791FED84" w14:textId="77777777" w:rsidR="004531E8" w:rsidRDefault="00CA37DE">
      <w:pPr>
        <w:spacing w:afterLines="50" w:after="156" w:line="360" w:lineRule="auto"/>
        <w:rPr>
          <w:rFonts w:ascii="Arial" w:hAnsi="Arial" w:cs="Arial"/>
          <w:sz w:val="22"/>
        </w:rPr>
      </w:pPr>
      <w:r>
        <w:rPr>
          <w:rFonts w:ascii="Arial" w:hAnsi="Arial" w:cs="Arial"/>
          <w:sz w:val="22"/>
        </w:rPr>
        <w:t xml:space="preserve">Fernandez, C. P. (2007). Creating thought diversity: The antidote to group think. </w:t>
      </w:r>
      <w:r>
        <w:rPr>
          <w:rFonts w:ascii="Arial" w:hAnsi="Arial" w:cs="Arial"/>
          <w:i/>
          <w:sz w:val="22"/>
        </w:rPr>
        <w:t>Journal of Public Health Management and Practice : JPHMP</w:t>
      </w:r>
      <w:r>
        <w:rPr>
          <w:rFonts w:ascii="Arial" w:hAnsi="Arial" w:cs="Arial"/>
          <w:sz w:val="22"/>
        </w:rPr>
        <w:t xml:space="preserve">, 13(6), </w:t>
      </w:r>
      <w:r>
        <w:rPr>
          <w:rFonts w:ascii="Arial" w:hAnsi="Arial" w:cs="Arial" w:hint="eastAsia"/>
          <w:sz w:val="22"/>
        </w:rPr>
        <w:t>pp.</w:t>
      </w:r>
      <w:r>
        <w:rPr>
          <w:rFonts w:ascii="Arial" w:hAnsi="Arial" w:cs="Arial"/>
          <w:sz w:val="22"/>
        </w:rPr>
        <w:t>670-671.</w:t>
      </w:r>
    </w:p>
    <w:p w14:paraId="58E7CD39" w14:textId="77777777" w:rsidR="004531E8" w:rsidRDefault="00CA37DE">
      <w:pPr>
        <w:spacing w:afterLines="50" w:after="156" w:line="360" w:lineRule="auto"/>
        <w:rPr>
          <w:rFonts w:ascii="Arial" w:hAnsi="Arial" w:cs="Arial"/>
          <w:sz w:val="22"/>
        </w:rPr>
      </w:pPr>
      <w:r>
        <w:rPr>
          <w:rFonts w:ascii="Arial" w:hAnsi="Arial" w:cs="Arial"/>
          <w:sz w:val="22"/>
        </w:rPr>
        <w:t xml:space="preserve">Franks, N. R., </w:t>
      </w:r>
      <w:proofErr w:type="spellStart"/>
      <w:r>
        <w:rPr>
          <w:rFonts w:ascii="Arial" w:hAnsi="Arial" w:cs="Arial"/>
          <w:sz w:val="22"/>
        </w:rPr>
        <w:t>Dornhaus</w:t>
      </w:r>
      <w:proofErr w:type="spellEnd"/>
      <w:r>
        <w:rPr>
          <w:rFonts w:ascii="Arial" w:hAnsi="Arial" w:cs="Arial"/>
          <w:sz w:val="22"/>
        </w:rPr>
        <w:t xml:space="preserve">, A., Fitzsimmons, J. P., &amp; Stevens, M. (2003). Speed versus accuracy in collective decision making. </w:t>
      </w:r>
      <w:r>
        <w:rPr>
          <w:rFonts w:ascii="Arial" w:hAnsi="Arial" w:cs="Arial"/>
          <w:i/>
          <w:sz w:val="22"/>
        </w:rPr>
        <w:t>Proceedings of the Royal Society of London. Series B: Biological Sciences,</w:t>
      </w:r>
      <w:r>
        <w:rPr>
          <w:rFonts w:ascii="Arial" w:hAnsi="Arial" w:cs="Arial"/>
          <w:sz w:val="22"/>
        </w:rPr>
        <w:t xml:space="preserve"> 270(1532), </w:t>
      </w:r>
      <w:r>
        <w:rPr>
          <w:rFonts w:ascii="Arial" w:hAnsi="Arial" w:cs="Arial" w:hint="eastAsia"/>
          <w:sz w:val="22"/>
        </w:rPr>
        <w:t>pp.</w:t>
      </w:r>
      <w:r>
        <w:rPr>
          <w:rFonts w:ascii="Arial" w:hAnsi="Arial" w:cs="Arial"/>
          <w:sz w:val="22"/>
        </w:rPr>
        <w:t>2457-2463</w:t>
      </w:r>
      <w:r>
        <w:rPr>
          <w:rFonts w:ascii="Arial" w:hAnsi="Arial" w:cs="Arial" w:hint="eastAsia"/>
          <w:sz w:val="22"/>
        </w:rPr>
        <w:t>.</w:t>
      </w:r>
    </w:p>
    <w:p w14:paraId="4FB8EFAE" w14:textId="77777777" w:rsidR="004531E8" w:rsidRDefault="00CA37DE">
      <w:pPr>
        <w:spacing w:afterLines="50" w:after="156" w:line="360" w:lineRule="auto"/>
        <w:rPr>
          <w:rFonts w:ascii="Arial" w:hAnsi="Arial" w:cs="Arial"/>
          <w:sz w:val="22"/>
          <w:lang w:val="en-US"/>
        </w:rPr>
      </w:pPr>
      <w:r>
        <w:rPr>
          <w:rFonts w:ascii="Arial" w:hAnsi="Arial" w:cs="Arial"/>
          <w:sz w:val="22"/>
        </w:rPr>
        <w:t xml:space="preserve">Garrett W Brown, Iain McLean, </w:t>
      </w:r>
      <w:r>
        <w:rPr>
          <w:rFonts w:ascii="Arial" w:hAnsi="Arial" w:cs="Arial" w:hint="eastAsia"/>
          <w:sz w:val="22"/>
        </w:rPr>
        <w:t>&amp;</w:t>
      </w:r>
      <w:r>
        <w:rPr>
          <w:rFonts w:ascii="Arial" w:hAnsi="Arial" w:cs="Arial"/>
          <w:sz w:val="22"/>
        </w:rPr>
        <w:t xml:space="preserve"> Alistair McMillan</w:t>
      </w:r>
      <w:r>
        <w:rPr>
          <w:rFonts w:ascii="Arial" w:hAnsi="Arial" w:cs="Arial" w:hint="eastAsia"/>
          <w:sz w:val="22"/>
        </w:rPr>
        <w:t xml:space="preserve"> (2018). </w:t>
      </w:r>
      <w:r>
        <w:rPr>
          <w:rFonts w:ascii="Arial" w:hAnsi="Arial" w:cs="Arial"/>
          <w:sz w:val="22"/>
        </w:rPr>
        <w:t xml:space="preserve">A Concise Oxford </w:t>
      </w:r>
      <w:r>
        <w:rPr>
          <w:rFonts w:ascii="Arial" w:hAnsi="Arial" w:cs="Arial"/>
          <w:sz w:val="22"/>
        </w:rPr>
        <w:lastRenderedPageBreak/>
        <w:t>Dictionary of Politics and International Relations</w:t>
      </w:r>
      <w:r>
        <w:rPr>
          <w:rFonts w:ascii="Arial" w:hAnsi="Arial" w:cs="Arial" w:hint="eastAsia"/>
          <w:sz w:val="22"/>
        </w:rPr>
        <w:t xml:space="preserve">. </w:t>
      </w:r>
      <w:r>
        <w:rPr>
          <w:rFonts w:ascii="Arial" w:hAnsi="Arial" w:cs="Arial"/>
          <w:i/>
          <w:sz w:val="22"/>
        </w:rPr>
        <w:t>Oxford University Press</w:t>
      </w:r>
      <w:r>
        <w:rPr>
          <w:rFonts w:ascii="Arial" w:hAnsi="Arial" w:cs="Arial" w:hint="eastAsia"/>
          <w:i/>
          <w:sz w:val="22"/>
        </w:rPr>
        <w:t>.</w:t>
      </w:r>
      <w:r>
        <w:rPr>
          <w:rFonts w:ascii="Arial" w:hAnsi="Arial" w:cs="Arial"/>
          <w:sz w:val="22"/>
          <w:lang w:val="en-US"/>
        </w:rPr>
        <w:t xml:space="preserve"> [online]. Available at:</w:t>
      </w:r>
    </w:p>
    <w:p w14:paraId="04CFB63D" w14:textId="239C7ED3" w:rsidR="004531E8" w:rsidRDefault="00443047">
      <w:pPr>
        <w:spacing w:afterLines="50" w:after="156" w:line="360" w:lineRule="auto"/>
        <w:rPr>
          <w:rFonts w:ascii="Arial" w:hAnsi="Arial" w:cs="Arial"/>
          <w:sz w:val="22"/>
          <w:lang w:val="en-US"/>
        </w:rPr>
      </w:pPr>
      <w:r>
        <w:fldChar w:fldCharType="begin"/>
      </w:r>
      <w:r>
        <w:instrText xml:space="preserve"> HYPERLINK "https://0-www-oxfordreference-com.wam.leeds.ac.uk/view/10.1093/acref/9780199670840.001.0001/acref-9780199670840-e-576" </w:instrText>
      </w:r>
      <w:r>
        <w:fldChar w:fldCharType="separate"/>
      </w:r>
      <w:r w:rsidR="00CA37DE">
        <w:rPr>
          <w:rStyle w:val="a3"/>
          <w:rFonts w:ascii="Arial" w:hAnsi="Arial" w:cs="Arial"/>
          <w:sz w:val="22"/>
          <w:lang w:val="en-US"/>
        </w:rPr>
        <w:t>https://0-www-oxfordreference-com.wam.leeds.ac.uk/view/10.1093/acref/9780199670840.001.0001/acref-9780199670840-e-576</w:t>
      </w:r>
      <w:r>
        <w:rPr>
          <w:rStyle w:val="a3"/>
          <w:rFonts w:ascii="Arial" w:hAnsi="Arial" w:cs="Arial"/>
          <w:sz w:val="22"/>
          <w:lang w:val="en-US"/>
        </w:rPr>
        <w:fldChar w:fldCharType="end"/>
      </w:r>
      <w:r w:rsidR="00CA37DE">
        <w:rPr>
          <w:rFonts w:ascii="Arial" w:hAnsi="Arial" w:cs="Arial" w:hint="eastAsia"/>
          <w:sz w:val="22"/>
          <w:lang w:val="en-US"/>
        </w:rPr>
        <w:t xml:space="preserve"> (Accessed: 25 June, 2019)</w:t>
      </w:r>
    </w:p>
    <w:p w14:paraId="45BA2ADC" w14:textId="4B8F6752" w:rsidR="00795DF3" w:rsidRDefault="00795DF3">
      <w:pPr>
        <w:spacing w:afterLines="50" w:after="156" w:line="360" w:lineRule="auto"/>
        <w:rPr>
          <w:rFonts w:ascii="Arial" w:hAnsi="Arial" w:cs="Arial"/>
          <w:sz w:val="22"/>
          <w:lang w:val="en-US"/>
        </w:rPr>
      </w:pPr>
      <w:r w:rsidRPr="00795DF3">
        <w:rPr>
          <w:rFonts w:ascii="Arial" w:hAnsi="Arial" w:cs="Arial"/>
          <w:sz w:val="22"/>
          <w:lang w:val="en-US"/>
        </w:rPr>
        <w:t xml:space="preserve">J. Clayton Lafferty, Patrick </w:t>
      </w:r>
      <w:proofErr w:type="spellStart"/>
      <w:r w:rsidRPr="00795DF3">
        <w:rPr>
          <w:rFonts w:ascii="Arial" w:hAnsi="Arial" w:cs="Arial"/>
          <w:sz w:val="22"/>
          <w:lang w:val="en-US"/>
        </w:rPr>
        <w:t>Eady</w:t>
      </w:r>
      <w:proofErr w:type="spellEnd"/>
      <w:r w:rsidRPr="00795DF3">
        <w:rPr>
          <w:rFonts w:ascii="Arial" w:hAnsi="Arial" w:cs="Arial"/>
          <w:sz w:val="22"/>
          <w:lang w:val="en-US"/>
        </w:rPr>
        <w:t xml:space="preserve"> &amp; Alonzo W. Pond (1974). The Desert survival problem: a group decision making experience for examining and increasing individual and team effectiveness: manual. Plymouth, Mich. : Human Synergistics. 7th ed.</w:t>
      </w:r>
    </w:p>
    <w:p w14:paraId="2F8EF556" w14:textId="77777777" w:rsidR="004531E8" w:rsidRDefault="00CA37DE">
      <w:pPr>
        <w:spacing w:afterLines="50" w:after="156" w:line="360" w:lineRule="auto"/>
        <w:rPr>
          <w:rFonts w:ascii="Arial" w:hAnsi="Arial" w:cs="Arial"/>
          <w:sz w:val="22"/>
        </w:rPr>
      </w:pPr>
      <w:r>
        <w:rPr>
          <w:rFonts w:ascii="Arial" w:hAnsi="Arial" w:cs="Arial"/>
          <w:sz w:val="22"/>
        </w:rPr>
        <w:t>Janis, I.</w:t>
      </w:r>
      <w:r>
        <w:rPr>
          <w:rFonts w:ascii="Arial" w:hAnsi="Arial" w:cs="Arial" w:hint="eastAsia"/>
          <w:sz w:val="22"/>
        </w:rPr>
        <w:t xml:space="preserve"> L.</w:t>
      </w:r>
      <w:r>
        <w:rPr>
          <w:rFonts w:ascii="Arial" w:hAnsi="Arial" w:cs="Arial"/>
          <w:sz w:val="22"/>
        </w:rPr>
        <w:t xml:space="preserve"> 1972</w:t>
      </w:r>
      <w:r>
        <w:rPr>
          <w:rFonts w:ascii="Arial" w:hAnsi="Arial" w:cs="Arial" w:hint="eastAsia"/>
          <w:sz w:val="22"/>
        </w:rPr>
        <w:t>.</w:t>
      </w:r>
      <w:r>
        <w:rPr>
          <w:rFonts w:ascii="Arial" w:hAnsi="Arial" w:cs="Arial"/>
          <w:sz w:val="22"/>
        </w:rPr>
        <w:t xml:space="preserve"> Victims of Groupthink</w:t>
      </w:r>
      <w:r>
        <w:rPr>
          <w:rFonts w:ascii="Arial" w:hAnsi="Arial" w:cs="Arial" w:hint="eastAsia"/>
          <w:sz w:val="22"/>
        </w:rPr>
        <w:t>:</w:t>
      </w:r>
      <w:r>
        <w:rPr>
          <w:rFonts w:ascii="Arial" w:hAnsi="Arial" w:cs="Arial" w:hint="eastAsia"/>
          <w:i/>
          <w:sz w:val="22"/>
        </w:rPr>
        <w:t xml:space="preserve"> A psychological study of foreign</w:t>
      </w:r>
      <w:r>
        <w:rPr>
          <w:rFonts w:ascii="Arial" w:hAnsi="Arial" w:cs="Arial"/>
          <w:i/>
          <w:sz w:val="22"/>
        </w:rPr>
        <w:t>–</w:t>
      </w:r>
      <w:r>
        <w:rPr>
          <w:rFonts w:ascii="Arial" w:hAnsi="Arial" w:cs="Arial" w:hint="eastAsia"/>
          <w:i/>
          <w:sz w:val="22"/>
        </w:rPr>
        <w:t xml:space="preserve">policy decisions and </w:t>
      </w:r>
      <w:proofErr w:type="spellStart"/>
      <w:r>
        <w:rPr>
          <w:rFonts w:ascii="Arial" w:hAnsi="Arial" w:cs="Arial" w:hint="eastAsia"/>
          <w:i/>
          <w:sz w:val="22"/>
        </w:rPr>
        <w:t>flascoes</w:t>
      </w:r>
      <w:proofErr w:type="spellEnd"/>
      <w:r>
        <w:rPr>
          <w:rFonts w:ascii="Arial" w:hAnsi="Arial" w:cs="Arial"/>
          <w:i/>
          <w:sz w:val="22"/>
        </w:rPr>
        <w:t xml:space="preserve">. </w:t>
      </w:r>
      <w:r>
        <w:rPr>
          <w:rFonts w:ascii="Arial" w:hAnsi="Arial" w:cs="Arial"/>
          <w:sz w:val="22"/>
        </w:rPr>
        <w:t>Boston: Houghton Mifflin.</w:t>
      </w:r>
    </w:p>
    <w:p w14:paraId="1A66C068" w14:textId="77777777" w:rsidR="004531E8" w:rsidRDefault="00CA37DE">
      <w:pPr>
        <w:spacing w:afterLines="50" w:after="156" w:line="360" w:lineRule="auto"/>
        <w:rPr>
          <w:rFonts w:ascii="Arial" w:hAnsi="Arial" w:cs="Arial"/>
          <w:sz w:val="22"/>
        </w:rPr>
      </w:pPr>
      <w:r>
        <w:rPr>
          <w:rFonts w:ascii="Arial" w:hAnsi="Arial" w:cs="Arial"/>
          <w:sz w:val="22"/>
        </w:rPr>
        <w:t>Janis, I. (1997). Groupthink. In E. Griffin (Ed.), A first look at communication</w:t>
      </w:r>
      <w:r>
        <w:rPr>
          <w:rFonts w:ascii="Arial" w:hAnsi="Arial" w:cs="Arial" w:hint="eastAsia"/>
          <w:sz w:val="22"/>
        </w:rPr>
        <w:t xml:space="preserve"> </w:t>
      </w:r>
      <w:r>
        <w:rPr>
          <w:rFonts w:ascii="Arial" w:hAnsi="Arial" w:cs="Arial"/>
          <w:sz w:val="22"/>
        </w:rPr>
        <w:t xml:space="preserve">theory (3rd ed., pp. 235–246). </w:t>
      </w:r>
      <w:r>
        <w:rPr>
          <w:rFonts w:ascii="Arial" w:hAnsi="Arial" w:cs="Arial"/>
          <w:i/>
          <w:sz w:val="22"/>
        </w:rPr>
        <w:t xml:space="preserve">New York, </w:t>
      </w:r>
      <w:r>
        <w:rPr>
          <w:rFonts w:ascii="Arial" w:hAnsi="Arial" w:cs="Arial"/>
          <w:sz w:val="22"/>
        </w:rPr>
        <w:t xml:space="preserve">NY: </w:t>
      </w:r>
      <w:proofErr w:type="spellStart"/>
      <w:r>
        <w:rPr>
          <w:rFonts w:ascii="Arial" w:hAnsi="Arial" w:cs="Arial"/>
          <w:sz w:val="22"/>
        </w:rPr>
        <w:t>McGrawHill</w:t>
      </w:r>
      <w:proofErr w:type="spellEnd"/>
      <w:r>
        <w:rPr>
          <w:rFonts w:ascii="Arial" w:hAnsi="Arial" w:cs="Arial"/>
          <w:sz w:val="22"/>
        </w:rPr>
        <w:t>.</w:t>
      </w:r>
    </w:p>
    <w:p w14:paraId="72F0194A" w14:textId="77777777" w:rsidR="004531E8" w:rsidRDefault="00CA37DE">
      <w:pPr>
        <w:spacing w:afterLines="50" w:after="156" w:line="360" w:lineRule="auto"/>
        <w:rPr>
          <w:rFonts w:ascii="Arial" w:hAnsi="Arial" w:cs="Arial"/>
          <w:sz w:val="22"/>
        </w:rPr>
      </w:pPr>
      <w:r>
        <w:rPr>
          <w:rFonts w:ascii="Arial" w:hAnsi="Arial" w:cs="Arial"/>
          <w:sz w:val="22"/>
        </w:rPr>
        <w:t>Karau, S. J.,</w:t>
      </w:r>
      <w:r>
        <w:rPr>
          <w:rFonts w:ascii="Arial" w:hAnsi="Arial" w:cs="Arial" w:hint="eastAsia"/>
          <w:sz w:val="22"/>
        </w:rPr>
        <w:t xml:space="preserve"> and</w:t>
      </w:r>
      <w:r>
        <w:rPr>
          <w:rFonts w:ascii="Arial" w:hAnsi="Arial" w:cs="Arial"/>
          <w:sz w:val="22"/>
        </w:rPr>
        <w:t xml:space="preserve"> Kelly, J. R. 1992. The effects of time scarcity and time abundance on group performance quality and interaction process. </w:t>
      </w:r>
      <w:r>
        <w:rPr>
          <w:rFonts w:ascii="Arial" w:hAnsi="Arial" w:cs="Arial"/>
          <w:i/>
          <w:sz w:val="22"/>
        </w:rPr>
        <w:t>Journal of Experimental Social Psychology,</w:t>
      </w:r>
      <w:r>
        <w:rPr>
          <w:rFonts w:ascii="Arial" w:hAnsi="Arial" w:cs="Arial"/>
          <w:sz w:val="22"/>
        </w:rPr>
        <w:t xml:space="preserve"> 28, </w:t>
      </w:r>
      <w:r>
        <w:rPr>
          <w:rFonts w:ascii="Arial" w:hAnsi="Arial" w:cs="Arial" w:hint="eastAsia"/>
          <w:sz w:val="22"/>
        </w:rPr>
        <w:t>pp.</w:t>
      </w:r>
      <w:r>
        <w:rPr>
          <w:rFonts w:ascii="Arial" w:hAnsi="Arial" w:cs="Arial"/>
          <w:sz w:val="22"/>
        </w:rPr>
        <w:t>542-571.</w:t>
      </w:r>
    </w:p>
    <w:p w14:paraId="00071EFA" w14:textId="4AB95267" w:rsidR="004531E8" w:rsidRDefault="00CA37DE">
      <w:pPr>
        <w:spacing w:afterLines="50" w:after="156" w:line="360" w:lineRule="auto"/>
        <w:rPr>
          <w:rFonts w:ascii="Arial" w:hAnsi="Arial" w:cs="Arial"/>
          <w:sz w:val="22"/>
        </w:rPr>
      </w:pPr>
      <w:r>
        <w:rPr>
          <w:rFonts w:ascii="Arial" w:hAnsi="Arial" w:cs="Arial"/>
          <w:sz w:val="22"/>
        </w:rPr>
        <w:t>Kelly, J. R. and Karau, S. J. 1999. Group Decision Making: The Effects of Initial Preferences and Time Pressure,</w:t>
      </w:r>
      <w:r>
        <w:rPr>
          <w:rFonts w:ascii="Arial" w:hAnsi="Arial" w:cs="Arial"/>
          <w:i/>
          <w:sz w:val="22"/>
        </w:rPr>
        <w:t xml:space="preserve"> Personality and Social Psychology Bulletin</w:t>
      </w:r>
      <w:r>
        <w:rPr>
          <w:rFonts w:ascii="Arial" w:hAnsi="Arial" w:cs="Arial"/>
          <w:sz w:val="22"/>
        </w:rPr>
        <w:t>, 25(11), pp.1342–1354.</w:t>
      </w:r>
    </w:p>
    <w:p w14:paraId="429B0505" w14:textId="657D91C2" w:rsidR="00520A6E" w:rsidRDefault="00520A6E">
      <w:pPr>
        <w:spacing w:afterLines="50" w:after="156" w:line="360" w:lineRule="auto"/>
        <w:rPr>
          <w:rFonts w:ascii="Arial" w:hAnsi="Arial" w:cs="Arial"/>
          <w:sz w:val="22"/>
        </w:rPr>
      </w:pPr>
      <w:r w:rsidRPr="00520A6E">
        <w:rPr>
          <w:rFonts w:ascii="Arial" w:hAnsi="Arial" w:cs="Arial"/>
          <w:sz w:val="22"/>
        </w:rPr>
        <w:t xml:space="preserve">Kerr, N., &amp; Tindale, R. (2004). Group performance and decision making. </w:t>
      </w:r>
      <w:r w:rsidRPr="00520A6E">
        <w:rPr>
          <w:rFonts w:ascii="Arial" w:hAnsi="Arial" w:cs="Arial"/>
          <w:i/>
          <w:iCs/>
          <w:sz w:val="22"/>
        </w:rPr>
        <w:t>Annual Review of Psychology,</w:t>
      </w:r>
      <w:r w:rsidRPr="00520A6E">
        <w:rPr>
          <w:rFonts w:ascii="Arial" w:hAnsi="Arial" w:cs="Arial"/>
          <w:sz w:val="22"/>
        </w:rPr>
        <w:t xml:space="preserve"> </w:t>
      </w:r>
      <w:r>
        <w:rPr>
          <w:rFonts w:ascii="Arial" w:hAnsi="Arial" w:cs="Arial"/>
          <w:sz w:val="22"/>
        </w:rPr>
        <w:t>pp.</w:t>
      </w:r>
      <w:r w:rsidRPr="00520A6E">
        <w:rPr>
          <w:rFonts w:ascii="Arial" w:hAnsi="Arial" w:cs="Arial"/>
          <w:sz w:val="22"/>
        </w:rPr>
        <w:t>55.</w:t>
      </w:r>
    </w:p>
    <w:p w14:paraId="2C3C104C" w14:textId="77777777" w:rsidR="004531E8" w:rsidRPr="00ED45B0" w:rsidRDefault="00CA37DE">
      <w:pPr>
        <w:spacing w:afterLines="50" w:after="156" w:line="360" w:lineRule="auto"/>
        <w:rPr>
          <w:rFonts w:ascii="Arial" w:hAnsi="Arial" w:cs="Arial"/>
          <w:sz w:val="22"/>
        </w:rPr>
      </w:pPr>
      <w:r w:rsidRPr="00ED45B0">
        <w:rPr>
          <w:rFonts w:ascii="Arial" w:hAnsi="Arial" w:cs="Arial"/>
          <w:sz w:val="22"/>
        </w:rPr>
        <w:t xml:space="preserve">Macleod, L. (2011). Avoiding "groupthink": A manager’s challenge. </w:t>
      </w:r>
      <w:r w:rsidRPr="00ED45B0">
        <w:rPr>
          <w:rFonts w:ascii="Arial" w:hAnsi="Arial" w:cs="Arial"/>
          <w:i/>
          <w:sz w:val="22"/>
        </w:rPr>
        <w:t>Nursing Management,</w:t>
      </w:r>
      <w:r w:rsidRPr="00ED45B0">
        <w:rPr>
          <w:rFonts w:ascii="Arial" w:hAnsi="Arial" w:cs="Arial"/>
          <w:sz w:val="22"/>
        </w:rPr>
        <w:t xml:space="preserve"> 42(10), </w:t>
      </w:r>
      <w:r w:rsidRPr="00ED45B0">
        <w:rPr>
          <w:rFonts w:ascii="Arial" w:hAnsi="Arial" w:cs="Arial" w:hint="eastAsia"/>
          <w:sz w:val="22"/>
        </w:rPr>
        <w:t>pp.</w:t>
      </w:r>
      <w:r w:rsidRPr="00ED45B0">
        <w:rPr>
          <w:rFonts w:ascii="Arial" w:hAnsi="Arial" w:cs="Arial"/>
          <w:sz w:val="22"/>
        </w:rPr>
        <w:t>44–48.</w:t>
      </w:r>
    </w:p>
    <w:p w14:paraId="174A0549" w14:textId="77777777" w:rsidR="004531E8" w:rsidRDefault="00CA37DE">
      <w:pPr>
        <w:spacing w:afterLines="50" w:after="156" w:line="360" w:lineRule="auto"/>
        <w:rPr>
          <w:rFonts w:ascii="Arial" w:hAnsi="Arial" w:cs="Arial"/>
          <w:sz w:val="22"/>
        </w:rPr>
      </w:pPr>
      <w:r>
        <w:rPr>
          <w:rFonts w:ascii="Arial" w:hAnsi="Arial" w:cs="Arial"/>
          <w:sz w:val="22"/>
        </w:rPr>
        <w:t xml:space="preserve">Mann, R. P. (2018). Collective decision making by rational individuals. </w:t>
      </w:r>
      <w:r>
        <w:rPr>
          <w:rFonts w:ascii="Arial" w:hAnsi="Arial" w:cs="Arial"/>
          <w:i/>
          <w:sz w:val="22"/>
        </w:rPr>
        <w:t>Proceedings of the National Academy of Sciences of the United States of America,</w:t>
      </w:r>
      <w:r>
        <w:rPr>
          <w:rFonts w:ascii="Arial" w:hAnsi="Arial" w:cs="Arial"/>
          <w:sz w:val="22"/>
        </w:rPr>
        <w:t xml:space="preserve"> 115(44)</w:t>
      </w:r>
      <w:r>
        <w:rPr>
          <w:rFonts w:ascii="Arial" w:hAnsi="Arial" w:cs="Arial" w:hint="eastAsia"/>
          <w:sz w:val="22"/>
        </w:rPr>
        <w:t>.</w:t>
      </w:r>
    </w:p>
    <w:p w14:paraId="0DB98230" w14:textId="77777777" w:rsidR="004531E8" w:rsidRDefault="00CA37DE">
      <w:pPr>
        <w:spacing w:afterLines="50" w:after="156" w:line="360" w:lineRule="auto"/>
        <w:rPr>
          <w:rFonts w:ascii="Arial" w:hAnsi="Arial" w:cs="Arial"/>
          <w:sz w:val="22"/>
        </w:rPr>
      </w:pPr>
      <w:proofErr w:type="spellStart"/>
      <w:r>
        <w:rPr>
          <w:rFonts w:ascii="Arial" w:hAnsi="Arial" w:cs="Arial"/>
          <w:sz w:val="22"/>
        </w:rPr>
        <w:t>Maruping</w:t>
      </w:r>
      <w:proofErr w:type="spellEnd"/>
      <w:r>
        <w:rPr>
          <w:rFonts w:ascii="Arial" w:hAnsi="Arial" w:cs="Arial"/>
          <w:sz w:val="22"/>
        </w:rPr>
        <w:t xml:space="preserve">, L. M., Venkatesh, V., Thatcher, S. M. B., &amp; Patel, P. C. (2015). Folding under pressure or rising to the occasion? perceived time pressure and the moderating role of team temporal leadership. Academy of Management Journal, 58(5), </w:t>
      </w:r>
      <w:r>
        <w:rPr>
          <w:rFonts w:ascii="Arial" w:hAnsi="Arial" w:cs="Arial" w:hint="eastAsia"/>
          <w:sz w:val="22"/>
        </w:rPr>
        <w:lastRenderedPageBreak/>
        <w:t>pp.</w:t>
      </w:r>
      <w:r>
        <w:rPr>
          <w:rFonts w:ascii="Arial" w:hAnsi="Arial" w:cs="Arial"/>
          <w:sz w:val="22"/>
        </w:rPr>
        <w:t>1313-1333.</w:t>
      </w:r>
    </w:p>
    <w:p w14:paraId="20C4158D" w14:textId="77777777" w:rsidR="004531E8" w:rsidRDefault="00CA37DE">
      <w:pPr>
        <w:spacing w:afterLines="50" w:after="156" w:line="360" w:lineRule="auto"/>
        <w:rPr>
          <w:rFonts w:ascii="Arial" w:hAnsi="Arial" w:cs="Arial"/>
          <w:sz w:val="22"/>
        </w:rPr>
      </w:pPr>
      <w:r>
        <w:rPr>
          <w:rFonts w:ascii="Arial" w:hAnsi="Arial" w:cs="Arial"/>
          <w:sz w:val="22"/>
        </w:rPr>
        <w:t>Maule, A. J., &amp; Summers, B. (2016). The Effects of Time Pressure on Managerial Decision Making.</w:t>
      </w:r>
      <w:r>
        <w:rPr>
          <w:rFonts w:ascii="Arial" w:hAnsi="Arial" w:cs="Arial" w:hint="eastAsia"/>
          <w:sz w:val="22"/>
        </w:rPr>
        <w:t xml:space="preserve"> [Online]. Available at: </w:t>
      </w:r>
      <w:r w:rsidR="00443047">
        <w:fldChar w:fldCharType="begin"/>
      </w:r>
      <w:r w:rsidR="00443047">
        <w:instrText xml:space="preserve"> HYPERLINK "https://pdfs.semanticscholar.org/433f/a0de4a5c506b3f4403192f23a0105efbdfc4.pdf" </w:instrText>
      </w:r>
      <w:r w:rsidR="00443047">
        <w:fldChar w:fldCharType="separate"/>
      </w:r>
      <w:r>
        <w:rPr>
          <w:rStyle w:val="a3"/>
          <w:rFonts w:ascii="Arial" w:hAnsi="Arial" w:cs="Arial"/>
          <w:sz w:val="22"/>
          <w:lang w:val="en-US"/>
        </w:rPr>
        <w:t>https://pdfs.semanticscholar.org/433f/a0de4a5c506b3f4403192f23a0105efbdfc4.pdf</w:t>
      </w:r>
      <w:r w:rsidR="00443047">
        <w:rPr>
          <w:rStyle w:val="a3"/>
          <w:rFonts w:ascii="Arial" w:hAnsi="Arial" w:cs="Arial"/>
          <w:sz w:val="22"/>
          <w:lang w:val="en-US"/>
        </w:rPr>
        <w:fldChar w:fldCharType="end"/>
      </w:r>
      <w:r>
        <w:rPr>
          <w:rStyle w:val="a3"/>
          <w:rFonts w:hint="eastAsia"/>
          <w:lang w:val="en-US"/>
        </w:rPr>
        <w:t xml:space="preserve"> </w:t>
      </w:r>
      <w:r>
        <w:rPr>
          <w:rFonts w:ascii="Arial" w:hAnsi="Arial" w:cs="Arial" w:hint="eastAsia"/>
          <w:sz w:val="22"/>
        </w:rPr>
        <w:t>(Accessed: 28 June, 2019)</w:t>
      </w:r>
    </w:p>
    <w:p w14:paraId="1D7B78D9" w14:textId="77777777" w:rsidR="004531E8" w:rsidRDefault="00CA37DE">
      <w:pPr>
        <w:spacing w:afterLines="50" w:after="156" w:line="360" w:lineRule="auto"/>
        <w:rPr>
          <w:rFonts w:ascii="Arial" w:hAnsi="Arial" w:cs="Arial"/>
          <w:sz w:val="22"/>
        </w:rPr>
      </w:pPr>
      <w:r>
        <w:rPr>
          <w:rFonts w:ascii="Arial" w:hAnsi="Arial" w:cs="Arial"/>
          <w:sz w:val="22"/>
        </w:rPr>
        <w:t>Newall, B, R.</w:t>
      </w:r>
      <w:r>
        <w:rPr>
          <w:rFonts w:ascii="Arial" w:hAnsi="Arial" w:cs="Arial" w:hint="eastAsia"/>
          <w:sz w:val="22"/>
        </w:rPr>
        <w:t>, 1972,</w:t>
      </w:r>
      <w:r>
        <w:rPr>
          <w:rFonts w:ascii="Arial" w:hAnsi="Arial" w:cs="Arial"/>
          <w:sz w:val="22"/>
        </w:rPr>
        <w:t xml:space="preserve"> </w:t>
      </w:r>
      <w:proofErr w:type="spellStart"/>
      <w:r>
        <w:rPr>
          <w:rFonts w:ascii="Arial" w:hAnsi="Arial" w:cs="Arial"/>
          <w:sz w:val="22"/>
        </w:rPr>
        <w:t>Lagnado</w:t>
      </w:r>
      <w:proofErr w:type="spellEnd"/>
      <w:r>
        <w:rPr>
          <w:rFonts w:ascii="Arial" w:hAnsi="Arial" w:cs="Arial"/>
          <w:sz w:val="22"/>
        </w:rPr>
        <w:t>, D. A.</w:t>
      </w:r>
      <w:r>
        <w:rPr>
          <w:rFonts w:ascii="Arial" w:hAnsi="Arial" w:cs="Arial" w:hint="eastAsia"/>
          <w:sz w:val="22"/>
        </w:rPr>
        <w:t xml:space="preserve">, 1962, &amp; Shanks, D. </w:t>
      </w:r>
      <w:r>
        <w:rPr>
          <w:rFonts w:ascii="Arial" w:hAnsi="Arial" w:cs="Arial"/>
          <w:sz w:val="22"/>
        </w:rPr>
        <w:t>R</w:t>
      </w:r>
      <w:r>
        <w:rPr>
          <w:rFonts w:ascii="Arial" w:hAnsi="Arial" w:cs="Arial" w:hint="eastAsia"/>
          <w:sz w:val="22"/>
        </w:rPr>
        <w:t>.</w:t>
      </w:r>
      <w:r>
        <w:rPr>
          <w:rFonts w:ascii="Arial" w:hAnsi="Arial" w:cs="Arial"/>
          <w:sz w:val="22"/>
        </w:rPr>
        <w:t xml:space="preserve"> </w:t>
      </w:r>
      <w:r>
        <w:rPr>
          <w:rFonts w:ascii="Arial" w:hAnsi="Arial" w:cs="Arial" w:hint="eastAsia"/>
          <w:sz w:val="22"/>
        </w:rPr>
        <w:t>(</w:t>
      </w:r>
      <w:r>
        <w:rPr>
          <w:rFonts w:ascii="Arial" w:hAnsi="Arial" w:cs="Arial"/>
          <w:sz w:val="22"/>
        </w:rPr>
        <w:t>2007</w:t>
      </w:r>
      <w:r>
        <w:rPr>
          <w:rFonts w:ascii="Arial" w:hAnsi="Arial" w:cs="Arial" w:hint="eastAsia"/>
          <w:sz w:val="22"/>
        </w:rPr>
        <w:t>).</w:t>
      </w:r>
      <w:r>
        <w:rPr>
          <w:rFonts w:ascii="Arial" w:hAnsi="Arial" w:cs="Arial"/>
          <w:sz w:val="22"/>
        </w:rPr>
        <w:t xml:space="preserve"> </w:t>
      </w:r>
      <w:r>
        <w:rPr>
          <w:rFonts w:ascii="Arial" w:hAnsi="Arial" w:cs="Arial"/>
          <w:i/>
          <w:sz w:val="22"/>
        </w:rPr>
        <w:t>Straight Choices</w:t>
      </w:r>
      <w:r>
        <w:rPr>
          <w:rFonts w:ascii="Arial" w:hAnsi="Arial" w:cs="Arial" w:hint="eastAsia"/>
          <w:i/>
          <w:sz w:val="22"/>
        </w:rPr>
        <w:t>: The psychology of decision making.</w:t>
      </w:r>
      <w:r>
        <w:rPr>
          <w:rFonts w:ascii="Arial" w:hAnsi="Arial" w:cs="Arial" w:hint="eastAsia"/>
          <w:sz w:val="22"/>
        </w:rPr>
        <w:t xml:space="preserve"> Hove: Psychology Press</w:t>
      </w:r>
      <w:r>
        <w:rPr>
          <w:rFonts w:ascii="Arial" w:hAnsi="Arial" w:cs="Arial"/>
          <w:sz w:val="22"/>
        </w:rPr>
        <w:t>.</w:t>
      </w:r>
    </w:p>
    <w:p w14:paraId="24D7E045" w14:textId="77777777" w:rsidR="004531E8" w:rsidRDefault="00CA37DE">
      <w:pPr>
        <w:spacing w:afterLines="50" w:after="156" w:line="360" w:lineRule="auto"/>
        <w:rPr>
          <w:rFonts w:ascii="Arial" w:hAnsi="Arial" w:cs="Arial"/>
          <w:sz w:val="22"/>
        </w:rPr>
      </w:pPr>
      <w:r>
        <w:rPr>
          <w:rFonts w:ascii="Arial" w:hAnsi="Arial" w:cs="Arial"/>
          <w:sz w:val="22"/>
        </w:rPr>
        <w:t xml:space="preserve">Park, C. W., </w:t>
      </w:r>
      <w:proofErr w:type="spellStart"/>
      <w:r>
        <w:rPr>
          <w:rFonts w:ascii="Arial" w:hAnsi="Arial" w:cs="Arial"/>
          <w:sz w:val="22"/>
        </w:rPr>
        <w:t>Iyer</w:t>
      </w:r>
      <w:proofErr w:type="spellEnd"/>
      <w:r>
        <w:rPr>
          <w:rFonts w:ascii="Arial" w:hAnsi="Arial" w:cs="Arial"/>
          <w:sz w:val="22"/>
        </w:rPr>
        <w:t>, E. S., &amp; Smith, D. C. (1989). The effects of situational factors on in-store grocery</w:t>
      </w:r>
      <w:r>
        <w:rPr>
          <w:rFonts w:ascii="Arial" w:hAnsi="Arial" w:cs="Arial" w:hint="eastAsia"/>
          <w:sz w:val="22"/>
        </w:rPr>
        <w:t xml:space="preserve"> </w:t>
      </w:r>
      <w:r>
        <w:rPr>
          <w:rFonts w:ascii="Arial" w:hAnsi="Arial" w:cs="Arial"/>
          <w:sz w:val="22"/>
        </w:rPr>
        <w:t xml:space="preserve">shopping </w:t>
      </w:r>
      <w:proofErr w:type="spellStart"/>
      <w:r>
        <w:rPr>
          <w:rFonts w:ascii="Arial" w:hAnsi="Arial" w:cs="Arial"/>
          <w:sz w:val="22"/>
        </w:rPr>
        <w:t>behavior</w:t>
      </w:r>
      <w:proofErr w:type="spellEnd"/>
      <w:r>
        <w:rPr>
          <w:rFonts w:ascii="Arial" w:hAnsi="Arial" w:cs="Arial"/>
          <w:sz w:val="22"/>
        </w:rPr>
        <w:t xml:space="preserve">: The role of store environment and time available for shopping. </w:t>
      </w:r>
      <w:r>
        <w:rPr>
          <w:rFonts w:ascii="Arial" w:hAnsi="Arial" w:cs="Arial"/>
          <w:i/>
          <w:sz w:val="22"/>
        </w:rPr>
        <w:t>Journal of</w:t>
      </w:r>
      <w:r>
        <w:rPr>
          <w:rFonts w:ascii="Arial" w:hAnsi="Arial" w:cs="Arial" w:hint="eastAsia"/>
          <w:i/>
          <w:sz w:val="22"/>
        </w:rPr>
        <w:t xml:space="preserve"> </w:t>
      </w:r>
      <w:r>
        <w:rPr>
          <w:rFonts w:ascii="Arial" w:hAnsi="Arial" w:cs="Arial"/>
          <w:i/>
          <w:sz w:val="22"/>
        </w:rPr>
        <w:t>Consumer Research,</w:t>
      </w:r>
      <w:r>
        <w:rPr>
          <w:rFonts w:ascii="Arial" w:hAnsi="Arial" w:cs="Arial"/>
          <w:sz w:val="22"/>
        </w:rPr>
        <w:t xml:space="preserve"> 15, </w:t>
      </w:r>
      <w:r>
        <w:rPr>
          <w:rFonts w:ascii="Arial" w:hAnsi="Arial" w:cs="Arial" w:hint="eastAsia"/>
          <w:sz w:val="22"/>
        </w:rPr>
        <w:t>pp.</w:t>
      </w:r>
      <w:r>
        <w:rPr>
          <w:rFonts w:ascii="Arial" w:hAnsi="Arial" w:cs="Arial"/>
          <w:sz w:val="22"/>
        </w:rPr>
        <w:t>422 – 433.</w:t>
      </w:r>
    </w:p>
    <w:p w14:paraId="08C37CD4" w14:textId="77777777" w:rsidR="004531E8" w:rsidRDefault="00CA37DE">
      <w:pPr>
        <w:spacing w:afterLines="50" w:after="156" w:line="360" w:lineRule="auto"/>
        <w:rPr>
          <w:rFonts w:ascii="Arial" w:hAnsi="Arial" w:cs="Arial"/>
          <w:sz w:val="22"/>
        </w:rPr>
      </w:pPr>
      <w:proofErr w:type="spellStart"/>
      <w:r>
        <w:rPr>
          <w:rFonts w:ascii="Arial" w:hAnsi="Arial" w:cs="Arial"/>
          <w:sz w:val="22"/>
        </w:rPr>
        <w:t>Planas-Sitjà</w:t>
      </w:r>
      <w:proofErr w:type="spellEnd"/>
      <w:r>
        <w:rPr>
          <w:rFonts w:ascii="Arial" w:hAnsi="Arial" w:cs="Arial"/>
          <w:sz w:val="22"/>
        </w:rPr>
        <w:t xml:space="preserve">, I., </w:t>
      </w:r>
      <w:proofErr w:type="spellStart"/>
      <w:r>
        <w:rPr>
          <w:rFonts w:ascii="Arial" w:hAnsi="Arial" w:cs="Arial"/>
          <w:sz w:val="22"/>
        </w:rPr>
        <w:t>Deneubourg</w:t>
      </w:r>
      <w:proofErr w:type="spellEnd"/>
      <w:r>
        <w:rPr>
          <w:rFonts w:ascii="Arial" w:hAnsi="Arial" w:cs="Arial"/>
          <w:sz w:val="22"/>
        </w:rPr>
        <w:t xml:space="preserve">, J., </w:t>
      </w:r>
      <w:proofErr w:type="spellStart"/>
      <w:r>
        <w:rPr>
          <w:rFonts w:ascii="Arial" w:hAnsi="Arial" w:cs="Arial"/>
          <w:sz w:val="22"/>
        </w:rPr>
        <w:t>Gibon</w:t>
      </w:r>
      <w:proofErr w:type="spellEnd"/>
      <w:r>
        <w:rPr>
          <w:rFonts w:ascii="Arial" w:hAnsi="Arial" w:cs="Arial"/>
          <w:sz w:val="22"/>
        </w:rPr>
        <w:t xml:space="preserve">, C., &amp; </w:t>
      </w:r>
      <w:proofErr w:type="spellStart"/>
      <w:r>
        <w:rPr>
          <w:rFonts w:ascii="Arial" w:hAnsi="Arial" w:cs="Arial"/>
          <w:sz w:val="22"/>
        </w:rPr>
        <w:t>Sempo</w:t>
      </w:r>
      <w:proofErr w:type="spellEnd"/>
      <w:r>
        <w:rPr>
          <w:rFonts w:ascii="Arial" w:hAnsi="Arial" w:cs="Arial"/>
          <w:sz w:val="22"/>
        </w:rPr>
        <w:t xml:space="preserve">, G. (2015). Group personality during collective decision-making: A multi-level approach. Proceedings. </w:t>
      </w:r>
      <w:r>
        <w:rPr>
          <w:rFonts w:ascii="Arial" w:hAnsi="Arial" w:cs="Arial"/>
          <w:i/>
          <w:sz w:val="22"/>
        </w:rPr>
        <w:t xml:space="preserve">Biological Sciences, </w:t>
      </w:r>
      <w:r>
        <w:rPr>
          <w:rFonts w:ascii="Arial" w:hAnsi="Arial" w:cs="Arial"/>
          <w:sz w:val="22"/>
        </w:rPr>
        <w:t>282(1802)</w:t>
      </w:r>
      <w:r>
        <w:rPr>
          <w:rFonts w:ascii="Arial" w:hAnsi="Arial" w:cs="Arial" w:hint="eastAsia"/>
          <w:sz w:val="22"/>
        </w:rPr>
        <w:t>.</w:t>
      </w:r>
    </w:p>
    <w:p w14:paraId="4E98889D" w14:textId="2ABF35C1" w:rsidR="004531E8" w:rsidRDefault="00CA37DE">
      <w:pPr>
        <w:spacing w:afterLines="50" w:after="156" w:line="360" w:lineRule="auto"/>
        <w:rPr>
          <w:rFonts w:ascii="Arial" w:hAnsi="Arial" w:cs="Arial"/>
          <w:sz w:val="22"/>
        </w:rPr>
      </w:pPr>
      <w:proofErr w:type="spellStart"/>
      <w:r>
        <w:rPr>
          <w:rFonts w:ascii="Arial" w:hAnsi="Arial" w:cs="Arial"/>
          <w:sz w:val="22"/>
        </w:rPr>
        <w:t>Roskes</w:t>
      </w:r>
      <w:proofErr w:type="spellEnd"/>
      <w:r>
        <w:rPr>
          <w:rFonts w:ascii="Arial" w:hAnsi="Arial" w:cs="Arial"/>
          <w:sz w:val="22"/>
        </w:rPr>
        <w:t xml:space="preserve">, M., Elliot, A. J., </w:t>
      </w:r>
      <w:proofErr w:type="spellStart"/>
      <w:r>
        <w:rPr>
          <w:rFonts w:ascii="Arial" w:hAnsi="Arial" w:cs="Arial"/>
          <w:sz w:val="22"/>
        </w:rPr>
        <w:t>Nijstad</w:t>
      </w:r>
      <w:proofErr w:type="spellEnd"/>
      <w:r>
        <w:rPr>
          <w:rFonts w:ascii="Arial" w:hAnsi="Arial" w:cs="Arial"/>
          <w:sz w:val="22"/>
        </w:rPr>
        <w:t xml:space="preserve">, B. A., &amp; De </w:t>
      </w:r>
      <w:proofErr w:type="spellStart"/>
      <w:r>
        <w:rPr>
          <w:rFonts w:ascii="Arial" w:hAnsi="Arial" w:cs="Arial"/>
          <w:sz w:val="22"/>
        </w:rPr>
        <w:t>Dreu</w:t>
      </w:r>
      <w:proofErr w:type="spellEnd"/>
      <w:r>
        <w:rPr>
          <w:rFonts w:ascii="Arial" w:hAnsi="Arial" w:cs="Arial"/>
          <w:sz w:val="22"/>
        </w:rPr>
        <w:t>, C. K. W. (2013). Time pressure undermines</w:t>
      </w:r>
      <w:r>
        <w:rPr>
          <w:rFonts w:ascii="Arial" w:hAnsi="Arial" w:cs="Arial" w:hint="eastAsia"/>
          <w:sz w:val="22"/>
        </w:rPr>
        <w:t xml:space="preserve"> </w:t>
      </w:r>
      <w:r>
        <w:rPr>
          <w:rFonts w:ascii="Arial" w:hAnsi="Arial" w:cs="Arial"/>
          <w:sz w:val="22"/>
        </w:rPr>
        <w:t xml:space="preserve">performance more under avoidance than approach motivation. </w:t>
      </w:r>
      <w:r>
        <w:rPr>
          <w:rFonts w:ascii="Arial" w:hAnsi="Arial" w:cs="Arial"/>
          <w:i/>
          <w:sz w:val="22"/>
        </w:rPr>
        <w:t>Personality and Social Psychology</w:t>
      </w:r>
      <w:r>
        <w:rPr>
          <w:rFonts w:ascii="Arial" w:hAnsi="Arial" w:cs="Arial" w:hint="eastAsia"/>
          <w:i/>
          <w:sz w:val="22"/>
        </w:rPr>
        <w:t xml:space="preserve"> </w:t>
      </w:r>
      <w:r>
        <w:rPr>
          <w:rFonts w:ascii="Arial" w:hAnsi="Arial" w:cs="Arial"/>
          <w:i/>
          <w:sz w:val="22"/>
        </w:rPr>
        <w:t>Bulletin</w:t>
      </w:r>
      <w:r>
        <w:rPr>
          <w:rFonts w:ascii="Arial" w:hAnsi="Arial" w:cs="Arial"/>
          <w:sz w:val="22"/>
        </w:rPr>
        <w:t xml:space="preserve">, 39, </w:t>
      </w:r>
      <w:r>
        <w:rPr>
          <w:rFonts w:ascii="Arial" w:hAnsi="Arial" w:cs="Arial" w:hint="eastAsia"/>
          <w:sz w:val="22"/>
        </w:rPr>
        <w:t>pp.</w:t>
      </w:r>
      <w:r>
        <w:rPr>
          <w:rFonts w:ascii="Arial" w:hAnsi="Arial" w:cs="Arial"/>
          <w:sz w:val="22"/>
        </w:rPr>
        <w:t>803-813.</w:t>
      </w:r>
    </w:p>
    <w:p w14:paraId="4CBDC055" w14:textId="14B03044" w:rsidR="004531E8" w:rsidRDefault="00CA37DE">
      <w:pPr>
        <w:spacing w:afterLines="50" w:after="156" w:line="360" w:lineRule="auto"/>
        <w:rPr>
          <w:rFonts w:ascii="Arial" w:hAnsi="Arial" w:cs="Arial"/>
          <w:sz w:val="22"/>
        </w:rPr>
      </w:pPr>
      <w:proofErr w:type="spellStart"/>
      <w:r>
        <w:rPr>
          <w:rFonts w:ascii="Arial" w:hAnsi="Arial" w:cs="Arial"/>
          <w:sz w:val="22"/>
        </w:rPr>
        <w:t>Shirey</w:t>
      </w:r>
      <w:proofErr w:type="spellEnd"/>
      <w:r>
        <w:rPr>
          <w:rFonts w:ascii="Arial" w:hAnsi="Arial" w:cs="Arial"/>
          <w:sz w:val="22"/>
        </w:rPr>
        <w:t xml:space="preserve">, M. R. (2012). Group think, organizational strategy, and change. </w:t>
      </w:r>
      <w:r>
        <w:rPr>
          <w:rFonts w:ascii="Arial" w:hAnsi="Arial" w:cs="Arial"/>
          <w:i/>
          <w:sz w:val="22"/>
        </w:rPr>
        <w:t>Journal of Nursing Administration</w:t>
      </w:r>
      <w:r>
        <w:rPr>
          <w:rFonts w:ascii="Arial" w:hAnsi="Arial" w:cs="Arial"/>
          <w:sz w:val="22"/>
        </w:rPr>
        <w:t>, 42(2),</w:t>
      </w:r>
      <w:r>
        <w:rPr>
          <w:rFonts w:ascii="Arial" w:hAnsi="Arial" w:cs="Arial" w:hint="eastAsia"/>
          <w:sz w:val="22"/>
        </w:rPr>
        <w:t xml:space="preserve"> pp.</w:t>
      </w:r>
      <w:r>
        <w:rPr>
          <w:rFonts w:ascii="Arial" w:hAnsi="Arial" w:cs="Arial"/>
          <w:sz w:val="22"/>
        </w:rPr>
        <w:t>67–71.</w:t>
      </w:r>
    </w:p>
    <w:p w14:paraId="463860D7" w14:textId="7CA86E6D" w:rsidR="004B11B5" w:rsidRDefault="004B11B5">
      <w:pPr>
        <w:spacing w:afterLines="50" w:after="156" w:line="360" w:lineRule="auto"/>
        <w:rPr>
          <w:rFonts w:ascii="Arial" w:hAnsi="Arial" w:cs="Arial"/>
          <w:sz w:val="22"/>
        </w:rPr>
      </w:pPr>
      <w:proofErr w:type="spellStart"/>
      <w:r w:rsidRPr="004B11B5">
        <w:rPr>
          <w:rFonts w:ascii="Arial" w:hAnsi="Arial" w:cs="Arial"/>
          <w:sz w:val="22"/>
        </w:rPr>
        <w:t>Shors</w:t>
      </w:r>
      <w:proofErr w:type="spellEnd"/>
      <w:r w:rsidRPr="004B11B5">
        <w:rPr>
          <w:rFonts w:ascii="Arial" w:hAnsi="Arial" w:cs="Arial"/>
          <w:sz w:val="22"/>
        </w:rPr>
        <w:t xml:space="preserve">, T. J., &amp; Wood, G. E. (1995). Contribution of stress and gender to exploratory preferences for familiar versus unfamiliar conspeciﬁcs. </w:t>
      </w:r>
      <w:r w:rsidRPr="004B11B5">
        <w:rPr>
          <w:rFonts w:ascii="Arial" w:hAnsi="Arial" w:cs="Arial"/>
          <w:i/>
          <w:iCs/>
          <w:sz w:val="22"/>
        </w:rPr>
        <w:t>Physiology &amp; Behaviour</w:t>
      </w:r>
      <w:r w:rsidRPr="004B11B5">
        <w:rPr>
          <w:rFonts w:ascii="Arial" w:hAnsi="Arial" w:cs="Arial"/>
          <w:sz w:val="22"/>
        </w:rPr>
        <w:t>,</w:t>
      </w:r>
      <w:r>
        <w:rPr>
          <w:rFonts w:ascii="Arial" w:hAnsi="Arial" w:cs="Arial"/>
          <w:sz w:val="22"/>
        </w:rPr>
        <w:t xml:space="preserve"> 58, pp.995-1002.</w:t>
      </w:r>
    </w:p>
    <w:p w14:paraId="165886AB" w14:textId="313A2004" w:rsidR="00BC4DE2" w:rsidRDefault="00CA37DE">
      <w:pPr>
        <w:spacing w:afterLines="50" w:after="156" w:line="360" w:lineRule="auto"/>
        <w:rPr>
          <w:rFonts w:ascii="Arial" w:hAnsi="Arial" w:cs="Arial"/>
          <w:sz w:val="22"/>
        </w:rPr>
      </w:pPr>
      <w:r>
        <w:rPr>
          <w:rFonts w:ascii="Arial" w:hAnsi="Arial" w:cs="Arial"/>
          <w:sz w:val="22"/>
        </w:rPr>
        <w:t>Solomon, M.</w:t>
      </w:r>
      <w:r>
        <w:rPr>
          <w:rFonts w:ascii="Arial" w:hAnsi="Arial" w:cs="Arial" w:hint="eastAsia"/>
          <w:sz w:val="22"/>
        </w:rPr>
        <w:t xml:space="preserve"> (</w:t>
      </w:r>
      <w:r>
        <w:rPr>
          <w:rFonts w:ascii="Arial" w:hAnsi="Arial" w:cs="Arial"/>
          <w:sz w:val="22"/>
        </w:rPr>
        <w:t>2006</w:t>
      </w:r>
      <w:r>
        <w:rPr>
          <w:rFonts w:ascii="Arial" w:hAnsi="Arial" w:cs="Arial" w:hint="eastAsia"/>
          <w:sz w:val="22"/>
        </w:rPr>
        <w:t>)</w:t>
      </w:r>
      <w:r>
        <w:rPr>
          <w:rFonts w:ascii="Arial" w:hAnsi="Arial" w:cs="Arial"/>
          <w:sz w:val="22"/>
        </w:rPr>
        <w:t xml:space="preserve">. ‘Groupthink versus The Wisdom of the Crowds: The Social Epistemology of Deliberation and Dissent.’ </w:t>
      </w:r>
      <w:r>
        <w:rPr>
          <w:rFonts w:ascii="Arial" w:hAnsi="Arial" w:cs="Arial"/>
          <w:i/>
          <w:sz w:val="22"/>
        </w:rPr>
        <w:t>Southern Journal of Philosophy</w:t>
      </w:r>
      <w:r>
        <w:rPr>
          <w:rFonts w:ascii="Arial" w:hAnsi="Arial" w:cs="Arial" w:hint="eastAsia"/>
          <w:i/>
          <w:sz w:val="22"/>
        </w:rPr>
        <w:t>,</w:t>
      </w:r>
      <w:r>
        <w:rPr>
          <w:rFonts w:ascii="Arial" w:hAnsi="Arial" w:cs="Arial" w:hint="eastAsia"/>
          <w:sz w:val="22"/>
        </w:rPr>
        <w:t xml:space="preserve"> pp.</w:t>
      </w:r>
      <w:r>
        <w:rPr>
          <w:rFonts w:ascii="Arial" w:hAnsi="Arial" w:cs="Arial"/>
          <w:sz w:val="22"/>
        </w:rPr>
        <w:t>28–42</w:t>
      </w:r>
      <w:r w:rsidR="00BC4DE2">
        <w:rPr>
          <w:rFonts w:ascii="Arial" w:hAnsi="Arial" w:cs="Arial"/>
          <w:sz w:val="22"/>
        </w:rPr>
        <w:t>.</w:t>
      </w:r>
    </w:p>
    <w:p w14:paraId="1DEB0C7A" w14:textId="3E7C8869" w:rsidR="00BC4DE2" w:rsidRDefault="00BC4DE2">
      <w:pPr>
        <w:spacing w:afterLines="50" w:after="156" w:line="360" w:lineRule="auto"/>
        <w:rPr>
          <w:rFonts w:ascii="Arial" w:hAnsi="Arial" w:cs="Arial"/>
          <w:sz w:val="22"/>
        </w:rPr>
      </w:pPr>
      <w:r w:rsidRPr="00BC4DE2">
        <w:rPr>
          <w:rFonts w:ascii="Arial" w:hAnsi="Arial" w:cs="Arial"/>
          <w:sz w:val="22"/>
        </w:rPr>
        <w:t xml:space="preserve">Swap, W. (1984). Group decision making. </w:t>
      </w:r>
      <w:r w:rsidRPr="00BC4DE2">
        <w:rPr>
          <w:rFonts w:ascii="Arial" w:hAnsi="Arial" w:cs="Arial"/>
          <w:i/>
          <w:iCs/>
          <w:sz w:val="22"/>
        </w:rPr>
        <w:t>Beverly Hills: Sage Publications</w:t>
      </w:r>
      <w:r w:rsidRPr="00BC4DE2">
        <w:rPr>
          <w:rFonts w:ascii="Arial" w:hAnsi="Arial" w:cs="Arial"/>
          <w:sz w:val="22"/>
        </w:rPr>
        <w:t>.</w:t>
      </w:r>
    </w:p>
    <w:p w14:paraId="57E97D36" w14:textId="77777777" w:rsidR="004531E8" w:rsidRDefault="00CA37DE">
      <w:pPr>
        <w:spacing w:afterLines="50" w:after="156" w:line="360" w:lineRule="auto"/>
        <w:rPr>
          <w:rFonts w:ascii="Arial" w:hAnsi="Arial" w:cs="Arial"/>
          <w:sz w:val="22"/>
        </w:rPr>
      </w:pPr>
      <w:r>
        <w:rPr>
          <w:rFonts w:ascii="Arial" w:hAnsi="Arial" w:cs="Arial"/>
          <w:sz w:val="22"/>
        </w:rPr>
        <w:t xml:space="preserve">Wray, K. B. (2014). collaborative research, deliberation, and innovation. </w:t>
      </w:r>
      <w:r>
        <w:rPr>
          <w:rFonts w:ascii="Arial" w:hAnsi="Arial" w:cs="Arial"/>
          <w:i/>
          <w:sz w:val="22"/>
        </w:rPr>
        <w:t xml:space="preserve">Episteme, </w:t>
      </w:r>
      <w:r>
        <w:rPr>
          <w:rFonts w:ascii="Arial" w:hAnsi="Arial" w:cs="Arial"/>
          <w:sz w:val="22"/>
        </w:rPr>
        <w:t xml:space="preserve">11(3), </w:t>
      </w:r>
      <w:r>
        <w:rPr>
          <w:rFonts w:ascii="Arial" w:hAnsi="Arial" w:cs="Arial" w:hint="eastAsia"/>
          <w:sz w:val="22"/>
        </w:rPr>
        <w:t>pp.</w:t>
      </w:r>
      <w:r>
        <w:rPr>
          <w:rFonts w:ascii="Arial" w:hAnsi="Arial" w:cs="Arial"/>
          <w:sz w:val="22"/>
        </w:rPr>
        <w:t>291-303.</w:t>
      </w:r>
    </w:p>
    <w:p w14:paraId="337570DC" w14:textId="77777777" w:rsidR="004531E8" w:rsidRDefault="00CA37DE">
      <w:pPr>
        <w:spacing w:afterLines="50" w:after="156" w:line="360" w:lineRule="auto"/>
        <w:rPr>
          <w:rFonts w:ascii="Arial" w:hAnsi="Arial" w:cs="Arial"/>
          <w:sz w:val="22"/>
        </w:rPr>
      </w:pPr>
      <w:proofErr w:type="spellStart"/>
      <w:r>
        <w:rPr>
          <w:rFonts w:ascii="Arial" w:hAnsi="Arial" w:cs="Arial"/>
          <w:sz w:val="22"/>
        </w:rPr>
        <w:lastRenderedPageBreak/>
        <w:t>Yetiv</w:t>
      </w:r>
      <w:proofErr w:type="spellEnd"/>
      <w:r>
        <w:rPr>
          <w:rFonts w:ascii="Arial" w:hAnsi="Arial" w:cs="Arial"/>
          <w:sz w:val="22"/>
        </w:rPr>
        <w:t xml:space="preserve">, S. A. (2003). Groupthink and the Gulf crisis. </w:t>
      </w:r>
      <w:r>
        <w:rPr>
          <w:rFonts w:ascii="Arial" w:hAnsi="Arial" w:cs="Arial"/>
          <w:i/>
          <w:sz w:val="22"/>
        </w:rPr>
        <w:t xml:space="preserve">British Journal of Political Science, </w:t>
      </w:r>
      <w:r>
        <w:rPr>
          <w:rFonts w:ascii="Arial" w:hAnsi="Arial" w:cs="Arial"/>
          <w:sz w:val="22"/>
        </w:rPr>
        <w:t xml:space="preserve">33(03), </w:t>
      </w:r>
      <w:r>
        <w:rPr>
          <w:rFonts w:ascii="Arial" w:hAnsi="Arial" w:cs="Arial" w:hint="eastAsia"/>
          <w:sz w:val="22"/>
        </w:rPr>
        <w:t>pp.</w:t>
      </w:r>
      <w:r>
        <w:rPr>
          <w:rFonts w:ascii="Arial" w:hAnsi="Arial" w:cs="Arial"/>
          <w:sz w:val="22"/>
        </w:rPr>
        <w:t>419–442.</w:t>
      </w:r>
    </w:p>
    <w:p w14:paraId="3B778582" w14:textId="77777777" w:rsidR="004531E8" w:rsidRDefault="00CA37DE">
      <w:pPr>
        <w:spacing w:afterLines="50" w:after="156" w:line="360" w:lineRule="auto"/>
        <w:rPr>
          <w:ins w:id="671" w:author="hina qureshi" w:date="2019-08-27T23:17:00Z"/>
          <w:rFonts w:ascii="Arial" w:hAnsi="Arial" w:cs="Arial"/>
          <w:sz w:val="22"/>
        </w:rPr>
      </w:pPr>
      <w:proofErr w:type="spellStart"/>
      <w:r>
        <w:rPr>
          <w:rFonts w:ascii="Arial" w:hAnsi="Arial" w:cs="Arial"/>
          <w:sz w:val="22"/>
        </w:rPr>
        <w:t>Zafeiris</w:t>
      </w:r>
      <w:proofErr w:type="spellEnd"/>
      <w:r>
        <w:rPr>
          <w:rFonts w:ascii="Arial" w:hAnsi="Arial" w:cs="Arial"/>
          <w:sz w:val="22"/>
        </w:rPr>
        <w:t xml:space="preserve">, A., </w:t>
      </w:r>
      <w:proofErr w:type="spellStart"/>
      <w:r>
        <w:rPr>
          <w:rFonts w:ascii="Arial" w:hAnsi="Arial" w:cs="Arial"/>
          <w:sz w:val="22"/>
        </w:rPr>
        <w:t>Koman</w:t>
      </w:r>
      <w:proofErr w:type="spellEnd"/>
      <w:r>
        <w:rPr>
          <w:rFonts w:ascii="Arial" w:hAnsi="Arial" w:cs="Arial"/>
          <w:sz w:val="22"/>
        </w:rPr>
        <w:t xml:space="preserve">, Z., </w:t>
      </w:r>
      <w:proofErr w:type="spellStart"/>
      <w:r>
        <w:rPr>
          <w:rFonts w:ascii="Arial" w:hAnsi="Arial" w:cs="Arial"/>
          <w:sz w:val="22"/>
        </w:rPr>
        <w:t>Mones</w:t>
      </w:r>
      <w:proofErr w:type="spellEnd"/>
      <w:r>
        <w:rPr>
          <w:rFonts w:ascii="Arial" w:hAnsi="Arial" w:cs="Arial"/>
          <w:sz w:val="22"/>
        </w:rPr>
        <w:t xml:space="preserve">, E., &amp; </w:t>
      </w:r>
      <w:proofErr w:type="spellStart"/>
      <w:r>
        <w:rPr>
          <w:rFonts w:ascii="Arial" w:hAnsi="Arial" w:cs="Arial"/>
          <w:sz w:val="22"/>
        </w:rPr>
        <w:t>Vicsek</w:t>
      </w:r>
      <w:proofErr w:type="spellEnd"/>
      <w:r>
        <w:rPr>
          <w:rFonts w:ascii="Arial" w:hAnsi="Arial" w:cs="Arial"/>
          <w:sz w:val="22"/>
        </w:rPr>
        <w:t xml:space="preserve">, T. (2017). Phenomenological theory of collective decision-making. </w:t>
      </w:r>
      <w:proofErr w:type="spellStart"/>
      <w:r>
        <w:rPr>
          <w:rFonts w:ascii="Arial" w:hAnsi="Arial" w:cs="Arial"/>
          <w:i/>
          <w:sz w:val="22"/>
        </w:rPr>
        <w:t>Physica</w:t>
      </w:r>
      <w:proofErr w:type="spellEnd"/>
      <w:r>
        <w:rPr>
          <w:rFonts w:ascii="Arial" w:hAnsi="Arial" w:cs="Arial"/>
          <w:i/>
          <w:sz w:val="22"/>
        </w:rPr>
        <w:t xml:space="preserve"> A: Statistical Mechanics and its Applications</w:t>
      </w:r>
      <w:r>
        <w:rPr>
          <w:rFonts w:ascii="Arial" w:hAnsi="Arial" w:cs="Arial"/>
          <w:sz w:val="22"/>
        </w:rPr>
        <w:t xml:space="preserve">, 479, </w:t>
      </w:r>
      <w:r>
        <w:rPr>
          <w:rFonts w:ascii="Arial" w:hAnsi="Arial" w:cs="Arial" w:hint="eastAsia"/>
          <w:sz w:val="22"/>
        </w:rPr>
        <w:t>pp.</w:t>
      </w:r>
      <w:r>
        <w:rPr>
          <w:rFonts w:ascii="Arial" w:hAnsi="Arial" w:cs="Arial"/>
          <w:sz w:val="22"/>
        </w:rPr>
        <w:t>287-298.</w:t>
      </w:r>
    </w:p>
    <w:p w14:paraId="6BE2387F" w14:textId="609E4BBB" w:rsidR="00034356" w:rsidRDefault="00034356">
      <w:pPr>
        <w:widowControl/>
        <w:jc w:val="left"/>
        <w:rPr>
          <w:ins w:id="672" w:author="hina qureshi" w:date="2019-08-27T23:17:00Z"/>
          <w:rFonts w:ascii="Arial" w:hAnsi="Arial" w:cs="Arial"/>
          <w:sz w:val="22"/>
        </w:rPr>
      </w:pPr>
      <w:ins w:id="673" w:author="hina qureshi" w:date="2019-08-27T23:17:00Z">
        <w:r>
          <w:rPr>
            <w:rFonts w:ascii="Arial" w:hAnsi="Arial" w:cs="Arial"/>
            <w:sz w:val="22"/>
          </w:rPr>
          <w:br w:type="page"/>
        </w:r>
      </w:ins>
    </w:p>
    <w:p w14:paraId="33CC3ED8" w14:textId="0241EB20" w:rsidR="00034356" w:rsidRDefault="00034356">
      <w:pPr>
        <w:pStyle w:val="1"/>
        <w:numPr>
          <w:ilvl w:val="0"/>
          <w:numId w:val="0"/>
        </w:numPr>
        <w:ind w:left="432" w:hanging="432"/>
        <w:rPr>
          <w:ins w:id="674" w:author="Xueyang Li" w:date="2019-08-30T22:03:00Z"/>
        </w:rPr>
      </w:pPr>
      <w:bookmarkStart w:id="675" w:name="_Toc18005631"/>
      <w:ins w:id="676" w:author="hina qureshi" w:date="2019-08-27T23:17:00Z">
        <w:r>
          <w:lastRenderedPageBreak/>
          <w:t>Appendix A Questionnaire</w:t>
        </w:r>
      </w:ins>
      <w:bookmarkEnd w:id="675"/>
    </w:p>
    <w:p w14:paraId="19E0C5D5" w14:textId="77777777" w:rsidR="00D050D7" w:rsidRDefault="00D050D7" w:rsidP="00D050D7">
      <w:pPr>
        <w:rPr>
          <w:ins w:id="677" w:author="Xueyang Li" w:date="2019-08-30T22:03:00Z"/>
          <w:rFonts w:ascii="Arial" w:hAnsi="Arial" w:cs="Arial"/>
          <w:sz w:val="22"/>
        </w:rPr>
      </w:pPr>
    </w:p>
    <w:p w14:paraId="4E699E6A" w14:textId="5F12400A" w:rsidR="00D050D7" w:rsidRDefault="00D050D7" w:rsidP="00D050D7">
      <w:pPr>
        <w:rPr>
          <w:ins w:id="678" w:author="Xueyang Li" w:date="2019-08-30T22:03:00Z"/>
          <w:rFonts w:ascii="Arial" w:hAnsi="Arial" w:cs="Arial"/>
          <w:sz w:val="22"/>
        </w:rPr>
      </w:pPr>
      <w:ins w:id="679" w:author="Xueyang Li" w:date="2019-08-30T22:03:00Z">
        <w:r w:rsidRPr="000B6688">
          <w:rPr>
            <w:rFonts w:ascii="Arial" w:hAnsi="Arial" w:cs="Arial"/>
            <w:sz w:val="22"/>
          </w:rPr>
          <w:t>Dear Participant</w:t>
        </w:r>
        <w:r>
          <w:rPr>
            <w:rFonts w:ascii="Arial" w:hAnsi="Arial" w:cs="Arial"/>
            <w:sz w:val="22"/>
          </w:rPr>
          <w:t>,</w:t>
        </w:r>
      </w:ins>
    </w:p>
    <w:p w14:paraId="44EF1562" w14:textId="77777777" w:rsidR="00D050D7" w:rsidRDefault="00D050D7" w:rsidP="00D050D7">
      <w:pPr>
        <w:rPr>
          <w:ins w:id="680" w:author="Xueyang Li" w:date="2019-08-30T22:03:00Z"/>
          <w:rFonts w:ascii="Arial" w:hAnsi="Arial" w:cs="Arial"/>
          <w:sz w:val="22"/>
        </w:rPr>
      </w:pPr>
    </w:p>
    <w:p w14:paraId="23143861" w14:textId="77777777" w:rsidR="00D050D7" w:rsidRDefault="00D050D7" w:rsidP="00D050D7">
      <w:pPr>
        <w:rPr>
          <w:ins w:id="681" w:author="Xueyang Li" w:date="2019-08-30T22:03:00Z"/>
          <w:rFonts w:ascii="Arial" w:hAnsi="Arial" w:cs="Arial"/>
          <w:sz w:val="22"/>
        </w:rPr>
      </w:pPr>
      <w:ins w:id="682" w:author="Xueyang Li" w:date="2019-08-30T22:03:00Z">
        <w:r w:rsidRPr="000B6688">
          <w:rPr>
            <w:rFonts w:ascii="Arial" w:hAnsi="Arial" w:cs="Arial"/>
            <w:sz w:val="22"/>
          </w:rPr>
          <w:t>You are invited to participate in a</w:t>
        </w:r>
        <w:r>
          <w:rPr>
            <w:rFonts w:ascii="Arial" w:hAnsi="Arial" w:cs="Arial"/>
            <w:sz w:val="22"/>
          </w:rPr>
          <w:t xml:space="preserve"> research</w:t>
        </w:r>
        <w:r w:rsidRPr="000B6688">
          <w:rPr>
            <w:rFonts w:ascii="Arial" w:hAnsi="Arial" w:cs="Arial"/>
            <w:sz w:val="22"/>
          </w:rPr>
          <w:t xml:space="preserve"> study from a graduate student</w:t>
        </w:r>
        <w:r>
          <w:rPr>
            <w:rFonts w:ascii="Arial" w:hAnsi="Arial" w:cs="Arial"/>
            <w:sz w:val="22"/>
          </w:rPr>
          <w:t xml:space="preserve"> at </w:t>
        </w:r>
        <w:r w:rsidRPr="000B6688">
          <w:rPr>
            <w:rFonts w:ascii="Arial" w:hAnsi="Arial" w:cs="Arial"/>
            <w:sz w:val="22"/>
          </w:rPr>
          <w:t>the University of Leeds</w:t>
        </w:r>
        <w:r>
          <w:rPr>
            <w:rFonts w:ascii="Arial" w:hAnsi="Arial" w:cs="Arial"/>
            <w:sz w:val="22"/>
          </w:rPr>
          <w:t xml:space="preserve"> titled</w:t>
        </w:r>
        <w:r w:rsidRPr="000B6688">
          <w:rPr>
            <w:rFonts w:ascii="Arial" w:hAnsi="Arial" w:cs="Arial"/>
            <w:sz w:val="22"/>
          </w:rPr>
          <w:t xml:space="preserve"> “</w:t>
        </w:r>
        <w:r w:rsidRPr="00EC4ABF">
          <w:rPr>
            <w:rFonts w:ascii="Arial" w:hAnsi="Arial" w:cs="Arial"/>
            <w:sz w:val="22"/>
          </w:rPr>
          <w:t xml:space="preserve">How can groupthink influence the </w:t>
        </w:r>
        <w:r>
          <w:rPr>
            <w:rFonts w:ascii="Arial" w:hAnsi="Arial" w:cs="Arial"/>
            <w:sz w:val="22"/>
          </w:rPr>
          <w:t>quality</w:t>
        </w:r>
        <w:r w:rsidRPr="00EC4ABF">
          <w:rPr>
            <w:rFonts w:ascii="Arial" w:hAnsi="Arial" w:cs="Arial"/>
            <w:sz w:val="22"/>
          </w:rPr>
          <w:t xml:space="preserve"> of collective decision-making in a time-limited case?</w:t>
        </w:r>
        <w:r w:rsidRPr="000B6688">
          <w:rPr>
            <w:rFonts w:ascii="Arial" w:hAnsi="Arial" w:cs="Arial"/>
            <w:sz w:val="22"/>
          </w:rPr>
          <w:t xml:space="preserve">.” This questionnaire is anonymous and the data obtained will be used for academic purposes only. Your participation is completely voluntary, and you have the right to </w:t>
        </w:r>
        <w:r>
          <w:rPr>
            <w:rFonts w:ascii="Arial" w:hAnsi="Arial" w:cs="Arial"/>
            <w:sz w:val="22"/>
          </w:rPr>
          <w:t>withdraw</w:t>
        </w:r>
        <w:r w:rsidRPr="000B6688">
          <w:rPr>
            <w:rFonts w:ascii="Arial" w:hAnsi="Arial" w:cs="Arial"/>
            <w:sz w:val="22"/>
          </w:rPr>
          <w:t xml:space="preserve"> at any time. We will do our </w:t>
        </w:r>
        <w:r>
          <w:rPr>
            <w:rFonts w:ascii="Arial" w:hAnsi="Arial" w:cs="Arial"/>
            <w:sz w:val="22"/>
          </w:rPr>
          <w:t>bes</w:t>
        </w:r>
        <w:r w:rsidRPr="000B6688">
          <w:rPr>
            <w:rFonts w:ascii="Arial" w:hAnsi="Arial" w:cs="Arial"/>
            <w:sz w:val="22"/>
          </w:rPr>
          <w:t>t to keep your participation confidential.</w:t>
        </w:r>
      </w:ins>
    </w:p>
    <w:p w14:paraId="59C3AAAB" w14:textId="77777777" w:rsidR="00D050D7" w:rsidRDefault="00D050D7" w:rsidP="00D050D7">
      <w:pPr>
        <w:rPr>
          <w:ins w:id="683" w:author="Xueyang Li" w:date="2019-08-30T22:03:00Z"/>
          <w:rFonts w:ascii="Arial" w:hAnsi="Arial" w:cs="Arial"/>
          <w:sz w:val="22"/>
        </w:rPr>
      </w:pPr>
    </w:p>
    <w:p w14:paraId="42773C43" w14:textId="77777777" w:rsidR="00D050D7" w:rsidRPr="0051281B" w:rsidRDefault="00D050D7" w:rsidP="00D050D7">
      <w:pPr>
        <w:rPr>
          <w:ins w:id="684" w:author="Xueyang Li" w:date="2019-08-30T22:03:00Z"/>
          <w:rFonts w:ascii="Arial" w:hAnsi="Arial" w:cs="Arial"/>
          <w:sz w:val="22"/>
        </w:rPr>
      </w:pPr>
      <w:ins w:id="685" w:author="Xueyang Li" w:date="2019-08-30T22:03:00Z">
        <w:r>
          <w:rPr>
            <w:rFonts w:ascii="Arial" w:hAnsi="Arial" w:cs="Arial"/>
            <w:sz w:val="22"/>
          </w:rPr>
          <w:t>Thank you!</w:t>
        </w:r>
      </w:ins>
    </w:p>
    <w:p w14:paraId="734F9D85" w14:textId="77777777" w:rsidR="00D050D7" w:rsidRDefault="00D050D7" w:rsidP="00D050D7">
      <w:pPr>
        <w:rPr>
          <w:ins w:id="686" w:author="Xueyang Li" w:date="2019-08-30T22:03:00Z"/>
          <w:rFonts w:ascii="Arial" w:hAnsi="Arial" w:cs="Arial" w:hint="eastAsia"/>
          <w:sz w:val="22"/>
        </w:rPr>
      </w:pPr>
    </w:p>
    <w:p w14:paraId="505AE696" w14:textId="77777777" w:rsidR="00D050D7" w:rsidRDefault="00D050D7" w:rsidP="00D050D7">
      <w:pPr>
        <w:rPr>
          <w:ins w:id="687" w:author="Xueyang Li" w:date="2019-08-30T22:03:00Z"/>
          <w:rFonts w:ascii="Arial" w:hAnsi="Arial" w:cs="Arial"/>
          <w:sz w:val="22"/>
        </w:rPr>
      </w:pPr>
      <w:ins w:id="688" w:author="Xueyang Li" w:date="2019-08-30T22:03:00Z">
        <w:r>
          <w:rPr>
            <w:rFonts w:ascii="Arial" w:hAnsi="Arial" w:cs="Arial" w:hint="eastAsia"/>
            <w:sz w:val="22"/>
          </w:rPr>
          <w:t>Group number:_____.</w:t>
        </w:r>
      </w:ins>
    </w:p>
    <w:p w14:paraId="4A4CD84A" w14:textId="77777777" w:rsidR="00D050D7" w:rsidRDefault="00D050D7" w:rsidP="00D050D7">
      <w:pPr>
        <w:rPr>
          <w:ins w:id="689" w:author="Xueyang Li" w:date="2019-08-30T22:03:00Z"/>
          <w:rFonts w:ascii="Arial" w:hAnsi="Arial" w:cs="Arial"/>
          <w:sz w:val="22"/>
        </w:rPr>
      </w:pPr>
    </w:p>
    <w:p w14:paraId="011279E2" w14:textId="77777777" w:rsidR="00D050D7" w:rsidRDefault="00D050D7" w:rsidP="00D050D7">
      <w:pPr>
        <w:pStyle w:val="a4"/>
        <w:numPr>
          <w:ilvl w:val="0"/>
          <w:numId w:val="8"/>
        </w:numPr>
        <w:ind w:firstLineChars="0"/>
        <w:rPr>
          <w:ins w:id="690" w:author="Xueyang Li" w:date="2019-08-30T22:03:00Z"/>
          <w:rFonts w:ascii="Arial" w:hAnsi="Arial" w:cs="Arial"/>
          <w:sz w:val="22"/>
        </w:rPr>
      </w:pPr>
      <w:ins w:id="691" w:author="Xueyang Li" w:date="2019-08-30T22:03:00Z">
        <w:r>
          <w:rPr>
            <w:rFonts w:ascii="Arial" w:hAnsi="Arial" w:cs="Arial" w:hint="eastAsia"/>
            <w:sz w:val="22"/>
          </w:rPr>
          <w:t>What</w:t>
        </w:r>
        <w:r>
          <w:rPr>
            <w:rFonts w:ascii="Arial" w:hAnsi="Arial" w:cs="Arial"/>
            <w:sz w:val="22"/>
          </w:rPr>
          <w:t>’</w:t>
        </w:r>
        <w:r>
          <w:rPr>
            <w:rFonts w:ascii="Arial" w:hAnsi="Arial" w:cs="Arial" w:hint="eastAsia"/>
            <w:sz w:val="22"/>
          </w:rPr>
          <w:t>s your gender?</w:t>
        </w:r>
      </w:ins>
    </w:p>
    <w:p w14:paraId="3CDA9544" w14:textId="77777777" w:rsidR="00D050D7" w:rsidRDefault="00D050D7" w:rsidP="00D050D7">
      <w:pPr>
        <w:pStyle w:val="a4"/>
        <w:ind w:left="360" w:firstLineChars="0" w:firstLine="0"/>
        <w:rPr>
          <w:ins w:id="692" w:author="Xueyang Li" w:date="2019-08-30T22:03:00Z"/>
          <w:rFonts w:ascii="Arial" w:hAnsi="Arial" w:cs="Arial"/>
          <w:sz w:val="22"/>
        </w:rPr>
      </w:pPr>
      <w:ins w:id="693" w:author="Xueyang Li" w:date="2019-08-30T22:03:00Z">
        <w:r>
          <w:rPr>
            <w:rFonts w:ascii="宋体" w:eastAsia="宋体" w:hAnsi="宋体" w:cs="Arial" w:hint="eastAsia"/>
            <w:sz w:val="22"/>
          </w:rPr>
          <w:t>○</w:t>
        </w:r>
        <w:r>
          <w:rPr>
            <w:rFonts w:ascii="Arial" w:hAnsi="Arial" w:cs="Arial" w:hint="eastAsia"/>
            <w:sz w:val="22"/>
          </w:rPr>
          <w:t xml:space="preserve">Male            </w:t>
        </w:r>
        <w:r>
          <w:rPr>
            <w:rFonts w:ascii="宋体" w:eastAsia="宋体" w:hAnsi="宋体" w:cs="Arial" w:hint="eastAsia"/>
            <w:sz w:val="22"/>
          </w:rPr>
          <w:t>○</w:t>
        </w:r>
        <w:r>
          <w:rPr>
            <w:rFonts w:ascii="Arial" w:hAnsi="Arial" w:cs="Arial" w:hint="eastAsia"/>
            <w:sz w:val="22"/>
          </w:rPr>
          <w:t>Female</w:t>
        </w:r>
      </w:ins>
    </w:p>
    <w:p w14:paraId="289D1418" w14:textId="77777777" w:rsidR="00D050D7" w:rsidRDefault="00D050D7" w:rsidP="00D050D7">
      <w:pPr>
        <w:rPr>
          <w:ins w:id="694" w:author="Xueyang Li" w:date="2019-08-30T22:03:00Z"/>
          <w:rFonts w:ascii="Arial" w:hAnsi="Arial" w:cs="Arial"/>
          <w:sz w:val="22"/>
        </w:rPr>
      </w:pPr>
    </w:p>
    <w:p w14:paraId="2D18991D" w14:textId="77777777" w:rsidR="00D050D7" w:rsidRDefault="00D050D7" w:rsidP="00D050D7">
      <w:pPr>
        <w:pStyle w:val="a4"/>
        <w:numPr>
          <w:ilvl w:val="0"/>
          <w:numId w:val="8"/>
        </w:numPr>
        <w:ind w:firstLineChars="0"/>
        <w:rPr>
          <w:ins w:id="695" w:author="Xueyang Li" w:date="2019-08-30T22:03:00Z"/>
          <w:rFonts w:ascii="Arial" w:hAnsi="Arial" w:cs="Arial"/>
          <w:sz w:val="22"/>
        </w:rPr>
      </w:pPr>
      <w:ins w:id="696" w:author="Xueyang Li" w:date="2019-08-30T22:03:00Z">
        <w:r w:rsidRPr="00925F72">
          <w:rPr>
            <w:rFonts w:ascii="Arial" w:hAnsi="Arial" w:cs="Arial"/>
            <w:sz w:val="22"/>
          </w:rPr>
          <w:t>To what extent do you feel the pressure of time?</w:t>
        </w:r>
        <w:r>
          <w:rPr>
            <w:rFonts w:ascii="Arial" w:hAnsi="Arial" w:cs="Arial" w:hint="eastAsia"/>
            <w:sz w:val="22"/>
          </w:rPr>
          <w:t xml:space="preserve"> (</w:t>
        </w:r>
        <w:r>
          <w:rPr>
            <w:rFonts w:ascii="Arial" w:hAnsi="Arial" w:cs="Arial"/>
            <w:sz w:val="22"/>
          </w:rPr>
          <w:t>“</w:t>
        </w:r>
        <w:r>
          <w:rPr>
            <w:rFonts w:ascii="Arial" w:hAnsi="Arial" w:cs="Arial" w:hint="eastAsia"/>
            <w:sz w:val="22"/>
          </w:rPr>
          <w:t>1</w:t>
        </w:r>
        <w:r>
          <w:rPr>
            <w:rFonts w:ascii="Arial" w:hAnsi="Arial" w:cs="Arial"/>
            <w:sz w:val="22"/>
          </w:rPr>
          <w:t>”</w:t>
        </w:r>
        <w:r>
          <w:rPr>
            <w:rFonts w:ascii="Arial" w:hAnsi="Arial" w:cs="Arial" w:hint="eastAsia"/>
            <w:sz w:val="22"/>
          </w:rPr>
          <w:t xml:space="preserve"> for lowest time pressure and </w:t>
        </w:r>
        <w:r>
          <w:rPr>
            <w:rFonts w:ascii="Arial" w:hAnsi="Arial" w:cs="Arial"/>
            <w:sz w:val="22"/>
          </w:rPr>
          <w:t>“</w:t>
        </w:r>
        <w:r>
          <w:rPr>
            <w:rFonts w:ascii="Arial" w:hAnsi="Arial" w:cs="Arial" w:hint="eastAsia"/>
            <w:sz w:val="22"/>
          </w:rPr>
          <w:t>5</w:t>
        </w:r>
        <w:r>
          <w:rPr>
            <w:rFonts w:ascii="Arial" w:hAnsi="Arial" w:cs="Arial"/>
            <w:sz w:val="22"/>
          </w:rPr>
          <w:t>”</w:t>
        </w:r>
        <w:r>
          <w:rPr>
            <w:rFonts w:ascii="Arial" w:hAnsi="Arial" w:cs="Arial" w:hint="eastAsia"/>
            <w:sz w:val="22"/>
          </w:rPr>
          <w:t xml:space="preserve"> for highest time pressure)</w:t>
        </w:r>
      </w:ins>
    </w:p>
    <w:p w14:paraId="23B6B073" w14:textId="77777777" w:rsidR="00D050D7" w:rsidRDefault="00D050D7" w:rsidP="00D050D7">
      <w:pPr>
        <w:pStyle w:val="a4"/>
        <w:ind w:left="360" w:firstLineChars="0" w:firstLine="0"/>
        <w:rPr>
          <w:ins w:id="697" w:author="Xueyang Li" w:date="2019-08-30T22:03:00Z"/>
          <w:rFonts w:ascii="Arial" w:hAnsi="Arial" w:cs="Arial"/>
          <w:sz w:val="22"/>
        </w:rPr>
      </w:pPr>
      <w:ins w:id="698" w:author="Xueyang Li" w:date="2019-08-30T22:03:00Z">
        <w:r>
          <w:rPr>
            <w:rFonts w:ascii="宋体" w:eastAsia="宋体" w:hAnsi="宋体" w:cs="Arial" w:hint="eastAsia"/>
            <w:sz w:val="22"/>
          </w:rPr>
          <w:t>○</w:t>
        </w:r>
        <w:r>
          <w:rPr>
            <w:rFonts w:ascii="Arial" w:hAnsi="Arial" w:cs="Arial" w:hint="eastAsia"/>
            <w:sz w:val="22"/>
          </w:rPr>
          <w:t xml:space="preserve">1       </w:t>
        </w:r>
        <w:r>
          <w:rPr>
            <w:rFonts w:ascii="宋体" w:eastAsia="宋体" w:hAnsi="宋体" w:cs="Arial" w:hint="eastAsia"/>
            <w:sz w:val="22"/>
          </w:rPr>
          <w:t>○</w:t>
        </w:r>
        <w:r>
          <w:rPr>
            <w:rFonts w:ascii="Arial" w:hAnsi="Arial" w:cs="Arial" w:hint="eastAsia"/>
            <w:sz w:val="22"/>
          </w:rPr>
          <w:t xml:space="preserve">2       </w:t>
        </w:r>
        <w:r>
          <w:rPr>
            <w:rFonts w:ascii="宋体" w:eastAsia="宋体" w:hAnsi="宋体" w:cs="Arial" w:hint="eastAsia"/>
            <w:sz w:val="22"/>
          </w:rPr>
          <w:t>○</w:t>
        </w:r>
        <w:r>
          <w:rPr>
            <w:rFonts w:ascii="Arial" w:hAnsi="Arial" w:cs="Arial" w:hint="eastAsia"/>
            <w:sz w:val="22"/>
          </w:rPr>
          <w:t xml:space="preserve">3       </w:t>
        </w:r>
        <w:r>
          <w:rPr>
            <w:rFonts w:ascii="宋体" w:eastAsia="宋体" w:hAnsi="宋体" w:cs="Arial" w:hint="eastAsia"/>
            <w:sz w:val="22"/>
          </w:rPr>
          <w:t>○</w:t>
        </w:r>
        <w:r>
          <w:rPr>
            <w:rFonts w:ascii="Arial" w:hAnsi="Arial" w:cs="Arial" w:hint="eastAsia"/>
            <w:sz w:val="22"/>
          </w:rPr>
          <w:t xml:space="preserve">4       </w:t>
        </w:r>
        <w:r>
          <w:rPr>
            <w:rFonts w:ascii="宋体" w:eastAsia="宋体" w:hAnsi="宋体" w:cs="Arial" w:hint="eastAsia"/>
            <w:sz w:val="22"/>
          </w:rPr>
          <w:t>○</w:t>
        </w:r>
        <w:r>
          <w:rPr>
            <w:rFonts w:ascii="Arial" w:hAnsi="Arial" w:cs="Arial" w:hint="eastAsia"/>
            <w:sz w:val="22"/>
          </w:rPr>
          <w:t>5</w:t>
        </w:r>
      </w:ins>
    </w:p>
    <w:p w14:paraId="329BE71F" w14:textId="77777777" w:rsidR="00D050D7" w:rsidRPr="00925F72" w:rsidRDefault="00D050D7" w:rsidP="00D050D7">
      <w:pPr>
        <w:rPr>
          <w:ins w:id="699" w:author="Xueyang Li" w:date="2019-08-30T22:03:00Z"/>
          <w:rFonts w:ascii="Arial" w:hAnsi="Arial" w:cs="Arial"/>
          <w:sz w:val="22"/>
        </w:rPr>
      </w:pPr>
    </w:p>
    <w:p w14:paraId="21FE64B5" w14:textId="77777777" w:rsidR="00D050D7" w:rsidRDefault="00D050D7" w:rsidP="00D050D7">
      <w:pPr>
        <w:pStyle w:val="a4"/>
        <w:numPr>
          <w:ilvl w:val="0"/>
          <w:numId w:val="8"/>
        </w:numPr>
        <w:ind w:firstLineChars="0"/>
        <w:rPr>
          <w:ins w:id="700" w:author="Xueyang Li" w:date="2019-08-30T22:03:00Z"/>
          <w:rFonts w:ascii="Arial" w:hAnsi="Arial" w:cs="Arial"/>
          <w:sz w:val="22"/>
        </w:rPr>
      </w:pPr>
      <w:ins w:id="701" w:author="Xueyang Li" w:date="2019-08-30T22:03:00Z">
        <w:r>
          <w:rPr>
            <w:rFonts w:ascii="Arial" w:hAnsi="Arial" w:cs="Arial" w:hint="eastAsia"/>
            <w:sz w:val="22"/>
          </w:rPr>
          <w:t xml:space="preserve">Does a leader emerge or not during the discussion? (If you choose </w:t>
        </w:r>
        <w:r>
          <w:rPr>
            <w:rFonts w:ascii="Arial" w:hAnsi="Arial" w:cs="Arial"/>
            <w:sz w:val="22"/>
          </w:rPr>
          <w:t>“</w:t>
        </w:r>
        <w:r>
          <w:rPr>
            <w:rFonts w:ascii="Arial" w:hAnsi="Arial" w:cs="Arial" w:hint="eastAsia"/>
            <w:sz w:val="22"/>
          </w:rPr>
          <w:t>Yes</w:t>
        </w:r>
        <w:r>
          <w:rPr>
            <w:rFonts w:ascii="Arial" w:hAnsi="Arial" w:cs="Arial"/>
            <w:sz w:val="22"/>
          </w:rPr>
          <w:t>”</w:t>
        </w:r>
        <w:r>
          <w:rPr>
            <w:rFonts w:ascii="Arial" w:hAnsi="Arial" w:cs="Arial" w:hint="eastAsia"/>
            <w:sz w:val="22"/>
          </w:rPr>
          <w:t xml:space="preserve">, turn to question </w:t>
        </w:r>
        <w:r>
          <w:rPr>
            <w:rFonts w:ascii="Arial" w:hAnsi="Arial" w:cs="Arial"/>
            <w:sz w:val="22"/>
          </w:rPr>
          <w:t>“</w:t>
        </w:r>
        <w:r>
          <w:rPr>
            <w:rFonts w:ascii="Arial" w:hAnsi="Arial" w:cs="Arial" w:hint="eastAsia"/>
            <w:sz w:val="22"/>
          </w:rPr>
          <w:t>4</w:t>
        </w:r>
        <w:r>
          <w:rPr>
            <w:rFonts w:ascii="Arial" w:hAnsi="Arial" w:cs="Arial"/>
            <w:sz w:val="22"/>
          </w:rPr>
          <w:t>”</w:t>
        </w:r>
        <w:r>
          <w:rPr>
            <w:rFonts w:ascii="Arial" w:hAnsi="Arial" w:cs="Arial" w:hint="eastAsia"/>
            <w:sz w:val="22"/>
          </w:rPr>
          <w:t xml:space="preserve">; otherwise turn to question </w:t>
        </w:r>
        <w:r>
          <w:rPr>
            <w:rFonts w:ascii="Arial" w:hAnsi="Arial" w:cs="Arial"/>
            <w:sz w:val="22"/>
          </w:rPr>
          <w:t>“</w:t>
        </w:r>
        <w:r>
          <w:rPr>
            <w:rFonts w:ascii="Arial" w:hAnsi="Arial" w:cs="Arial" w:hint="eastAsia"/>
            <w:sz w:val="22"/>
          </w:rPr>
          <w:t>6</w:t>
        </w:r>
        <w:r>
          <w:rPr>
            <w:rFonts w:ascii="Arial" w:hAnsi="Arial" w:cs="Arial"/>
            <w:sz w:val="22"/>
          </w:rPr>
          <w:t>”</w:t>
        </w:r>
        <w:r>
          <w:rPr>
            <w:rFonts w:ascii="Arial" w:hAnsi="Arial" w:cs="Arial" w:hint="eastAsia"/>
            <w:sz w:val="22"/>
          </w:rPr>
          <w:t>)</w:t>
        </w:r>
      </w:ins>
    </w:p>
    <w:p w14:paraId="376A426E" w14:textId="77777777" w:rsidR="00D050D7" w:rsidRDefault="00D050D7" w:rsidP="00D050D7">
      <w:pPr>
        <w:pStyle w:val="a4"/>
        <w:ind w:left="360" w:firstLineChars="0" w:firstLine="0"/>
        <w:rPr>
          <w:ins w:id="702" w:author="Xueyang Li" w:date="2019-08-30T22:03:00Z"/>
          <w:rFonts w:ascii="Arial" w:hAnsi="Arial" w:cs="Arial"/>
          <w:sz w:val="22"/>
        </w:rPr>
      </w:pPr>
      <w:ins w:id="703" w:author="Xueyang Li" w:date="2019-08-30T22:03:00Z">
        <w:r>
          <w:rPr>
            <w:rFonts w:ascii="宋体" w:eastAsia="宋体" w:hAnsi="宋体" w:cs="Arial" w:hint="eastAsia"/>
            <w:sz w:val="22"/>
          </w:rPr>
          <w:t>○</w:t>
        </w:r>
        <w:r>
          <w:rPr>
            <w:rFonts w:ascii="Arial" w:hAnsi="Arial" w:cs="Arial" w:hint="eastAsia"/>
            <w:sz w:val="22"/>
          </w:rPr>
          <w:t xml:space="preserve">Yes             </w:t>
        </w:r>
        <w:r>
          <w:rPr>
            <w:rFonts w:ascii="宋体" w:eastAsia="宋体" w:hAnsi="宋体" w:cs="Arial" w:hint="eastAsia"/>
            <w:sz w:val="22"/>
          </w:rPr>
          <w:t>○</w:t>
        </w:r>
        <w:r>
          <w:rPr>
            <w:rFonts w:ascii="Arial" w:hAnsi="Arial" w:cs="Arial" w:hint="eastAsia"/>
            <w:sz w:val="22"/>
          </w:rPr>
          <w:t>No</w:t>
        </w:r>
      </w:ins>
    </w:p>
    <w:p w14:paraId="0283452A" w14:textId="77777777" w:rsidR="00D050D7" w:rsidRDefault="00D050D7" w:rsidP="00D050D7">
      <w:pPr>
        <w:rPr>
          <w:ins w:id="704" w:author="Xueyang Li" w:date="2019-08-30T22:03:00Z"/>
          <w:rFonts w:ascii="Arial" w:hAnsi="Arial" w:cs="Arial"/>
          <w:sz w:val="22"/>
        </w:rPr>
      </w:pPr>
    </w:p>
    <w:p w14:paraId="01010F83" w14:textId="77777777" w:rsidR="00D050D7" w:rsidRDefault="00D050D7" w:rsidP="00D050D7">
      <w:pPr>
        <w:pStyle w:val="a4"/>
        <w:numPr>
          <w:ilvl w:val="0"/>
          <w:numId w:val="8"/>
        </w:numPr>
        <w:ind w:firstLineChars="0"/>
        <w:rPr>
          <w:ins w:id="705" w:author="Xueyang Li" w:date="2019-08-30T22:03:00Z"/>
          <w:rFonts w:ascii="Arial" w:hAnsi="Arial" w:cs="Arial"/>
          <w:sz w:val="22"/>
        </w:rPr>
      </w:pPr>
      <w:ins w:id="706" w:author="Xueyang Li" w:date="2019-08-30T22:03:00Z">
        <w:r>
          <w:rPr>
            <w:rFonts w:ascii="Arial" w:hAnsi="Arial" w:cs="Arial" w:hint="eastAsia"/>
            <w:sz w:val="22"/>
          </w:rPr>
          <w:t>How the leader exhibit this leadership?</w:t>
        </w:r>
      </w:ins>
    </w:p>
    <w:p w14:paraId="20BCD15C" w14:textId="77777777" w:rsidR="00D050D7" w:rsidRDefault="00D050D7" w:rsidP="00D050D7">
      <w:pPr>
        <w:pStyle w:val="a4"/>
        <w:ind w:left="360" w:firstLineChars="0" w:firstLine="0"/>
        <w:rPr>
          <w:ins w:id="707" w:author="Xueyang Li" w:date="2019-08-30T22:03:00Z"/>
          <w:rFonts w:ascii="Arial" w:hAnsi="Arial" w:cs="Arial"/>
          <w:sz w:val="22"/>
        </w:rPr>
      </w:pPr>
      <w:ins w:id="708" w:author="Xueyang Li" w:date="2019-08-30T22:03:00Z">
        <w:r>
          <w:rPr>
            <w:rFonts w:ascii="宋体" w:eastAsia="宋体" w:hAnsi="宋体" w:cs="Arial" w:hint="eastAsia"/>
            <w:sz w:val="22"/>
          </w:rPr>
          <w:t>○</w:t>
        </w:r>
        <w:r>
          <w:rPr>
            <w:rFonts w:ascii="Arial" w:hAnsi="Arial" w:cs="Arial" w:hint="eastAsia"/>
            <w:sz w:val="22"/>
          </w:rPr>
          <w:t>He / She has more influence on opinion decision.</w:t>
        </w:r>
      </w:ins>
    </w:p>
    <w:p w14:paraId="06B88CD0" w14:textId="77777777" w:rsidR="00D050D7" w:rsidRDefault="00D050D7" w:rsidP="00D050D7">
      <w:pPr>
        <w:pStyle w:val="a4"/>
        <w:ind w:left="360" w:firstLineChars="0" w:firstLine="0"/>
        <w:rPr>
          <w:ins w:id="709" w:author="Xueyang Li" w:date="2019-08-30T22:03:00Z"/>
          <w:rFonts w:ascii="Arial" w:hAnsi="Arial" w:cs="Arial"/>
          <w:sz w:val="22"/>
        </w:rPr>
      </w:pPr>
      <w:ins w:id="710" w:author="Xueyang Li" w:date="2019-08-30T22:03:00Z">
        <w:r>
          <w:rPr>
            <w:rFonts w:ascii="宋体" w:eastAsia="宋体" w:hAnsi="宋体" w:cs="Arial" w:hint="eastAsia"/>
            <w:sz w:val="22"/>
          </w:rPr>
          <w:t>○</w:t>
        </w:r>
        <w:r>
          <w:rPr>
            <w:rFonts w:ascii="Arial" w:hAnsi="Arial" w:cs="Arial" w:hint="eastAsia"/>
            <w:sz w:val="22"/>
          </w:rPr>
          <w:t>He / She has more influence on the process of decision making.</w:t>
        </w:r>
      </w:ins>
    </w:p>
    <w:p w14:paraId="70FEB873" w14:textId="77777777" w:rsidR="00D050D7" w:rsidRDefault="00D050D7" w:rsidP="00D050D7">
      <w:pPr>
        <w:rPr>
          <w:ins w:id="711" w:author="Xueyang Li" w:date="2019-08-30T22:03:00Z"/>
          <w:rFonts w:ascii="Arial" w:hAnsi="Arial" w:cs="Arial"/>
          <w:sz w:val="22"/>
        </w:rPr>
      </w:pPr>
    </w:p>
    <w:p w14:paraId="76F714C3" w14:textId="77777777" w:rsidR="00D050D7" w:rsidRDefault="00D050D7" w:rsidP="00D050D7">
      <w:pPr>
        <w:pStyle w:val="a4"/>
        <w:numPr>
          <w:ilvl w:val="0"/>
          <w:numId w:val="8"/>
        </w:numPr>
        <w:ind w:firstLineChars="0"/>
        <w:rPr>
          <w:ins w:id="712" w:author="Xueyang Li" w:date="2019-08-30T22:03:00Z"/>
          <w:rFonts w:ascii="Arial" w:hAnsi="Arial" w:cs="Arial"/>
          <w:sz w:val="22"/>
        </w:rPr>
      </w:pPr>
      <w:ins w:id="713" w:author="Xueyang Li" w:date="2019-08-30T22:03:00Z">
        <w:r>
          <w:rPr>
            <w:rFonts w:ascii="Arial" w:hAnsi="Arial" w:cs="Arial" w:hint="eastAsia"/>
            <w:sz w:val="22"/>
          </w:rPr>
          <w:t>How much confidence do you have to convince others if time is not limited? (</w:t>
        </w:r>
        <w:r>
          <w:rPr>
            <w:rFonts w:ascii="Arial" w:hAnsi="Arial" w:cs="Arial"/>
            <w:sz w:val="22"/>
          </w:rPr>
          <w:t>“</w:t>
        </w:r>
        <w:r>
          <w:rPr>
            <w:rFonts w:ascii="Arial" w:hAnsi="Arial" w:cs="Arial" w:hint="eastAsia"/>
            <w:sz w:val="22"/>
          </w:rPr>
          <w:t>1</w:t>
        </w:r>
        <w:r>
          <w:rPr>
            <w:rFonts w:ascii="Arial" w:hAnsi="Arial" w:cs="Arial"/>
            <w:sz w:val="22"/>
          </w:rPr>
          <w:t>”</w:t>
        </w:r>
        <w:r>
          <w:rPr>
            <w:rFonts w:ascii="Arial" w:hAnsi="Arial" w:cs="Arial" w:hint="eastAsia"/>
            <w:sz w:val="22"/>
          </w:rPr>
          <w:t xml:space="preserve"> for very few and </w:t>
        </w:r>
        <w:r>
          <w:rPr>
            <w:rFonts w:ascii="Arial" w:hAnsi="Arial" w:cs="Arial"/>
            <w:sz w:val="22"/>
          </w:rPr>
          <w:t>“</w:t>
        </w:r>
        <w:r>
          <w:rPr>
            <w:rFonts w:ascii="Arial" w:hAnsi="Arial" w:cs="Arial" w:hint="eastAsia"/>
            <w:sz w:val="22"/>
          </w:rPr>
          <w:t>5</w:t>
        </w:r>
        <w:r>
          <w:rPr>
            <w:rFonts w:ascii="Arial" w:hAnsi="Arial" w:cs="Arial"/>
            <w:sz w:val="22"/>
          </w:rPr>
          <w:t>”</w:t>
        </w:r>
        <w:r>
          <w:rPr>
            <w:rFonts w:ascii="Arial" w:hAnsi="Arial" w:cs="Arial" w:hint="eastAsia"/>
            <w:sz w:val="22"/>
          </w:rPr>
          <w:t xml:space="preserve"> for very much)</w:t>
        </w:r>
      </w:ins>
    </w:p>
    <w:p w14:paraId="7FE48488" w14:textId="77777777" w:rsidR="00D050D7" w:rsidRPr="00025F60" w:rsidRDefault="00D050D7" w:rsidP="00D050D7">
      <w:pPr>
        <w:pStyle w:val="a4"/>
        <w:ind w:left="360" w:firstLineChars="0" w:firstLine="0"/>
        <w:rPr>
          <w:ins w:id="714" w:author="Xueyang Li" w:date="2019-08-30T22:03:00Z"/>
          <w:rFonts w:ascii="Arial" w:hAnsi="Arial" w:cs="Arial"/>
          <w:sz w:val="22"/>
        </w:rPr>
      </w:pPr>
      <w:ins w:id="715" w:author="Xueyang Li" w:date="2019-08-30T22:03:00Z">
        <w:r>
          <w:rPr>
            <w:rFonts w:ascii="宋体" w:eastAsia="宋体" w:hAnsi="宋体" w:cs="Arial" w:hint="eastAsia"/>
            <w:sz w:val="22"/>
          </w:rPr>
          <w:t>○</w:t>
        </w:r>
        <w:r>
          <w:rPr>
            <w:rFonts w:ascii="Arial" w:hAnsi="Arial" w:cs="Arial" w:hint="eastAsia"/>
            <w:sz w:val="22"/>
          </w:rPr>
          <w:t xml:space="preserve">1       </w:t>
        </w:r>
        <w:r>
          <w:rPr>
            <w:rFonts w:ascii="宋体" w:eastAsia="宋体" w:hAnsi="宋体" w:cs="Arial" w:hint="eastAsia"/>
            <w:sz w:val="22"/>
          </w:rPr>
          <w:t>○</w:t>
        </w:r>
        <w:r>
          <w:rPr>
            <w:rFonts w:ascii="Arial" w:hAnsi="Arial" w:cs="Arial" w:hint="eastAsia"/>
            <w:sz w:val="22"/>
          </w:rPr>
          <w:t xml:space="preserve">2       </w:t>
        </w:r>
        <w:r>
          <w:rPr>
            <w:rFonts w:ascii="宋体" w:eastAsia="宋体" w:hAnsi="宋体" w:cs="Arial" w:hint="eastAsia"/>
            <w:sz w:val="22"/>
          </w:rPr>
          <w:t>○</w:t>
        </w:r>
        <w:r>
          <w:rPr>
            <w:rFonts w:ascii="Arial" w:hAnsi="Arial" w:cs="Arial" w:hint="eastAsia"/>
            <w:sz w:val="22"/>
          </w:rPr>
          <w:t xml:space="preserve">3       </w:t>
        </w:r>
        <w:r>
          <w:rPr>
            <w:rFonts w:ascii="宋体" w:eastAsia="宋体" w:hAnsi="宋体" w:cs="Arial" w:hint="eastAsia"/>
            <w:sz w:val="22"/>
          </w:rPr>
          <w:t>○</w:t>
        </w:r>
        <w:r>
          <w:rPr>
            <w:rFonts w:ascii="Arial" w:hAnsi="Arial" w:cs="Arial" w:hint="eastAsia"/>
            <w:sz w:val="22"/>
          </w:rPr>
          <w:t xml:space="preserve">4       </w:t>
        </w:r>
        <w:r>
          <w:rPr>
            <w:rFonts w:ascii="宋体" w:eastAsia="宋体" w:hAnsi="宋体" w:cs="Arial" w:hint="eastAsia"/>
            <w:sz w:val="22"/>
          </w:rPr>
          <w:t>○</w:t>
        </w:r>
        <w:r>
          <w:rPr>
            <w:rFonts w:ascii="Arial" w:hAnsi="Arial" w:cs="Arial" w:hint="eastAsia"/>
            <w:sz w:val="22"/>
          </w:rPr>
          <w:t>5</w:t>
        </w:r>
      </w:ins>
    </w:p>
    <w:p w14:paraId="7CBD53CF" w14:textId="77777777" w:rsidR="00D050D7" w:rsidRDefault="00D050D7" w:rsidP="00D050D7">
      <w:pPr>
        <w:rPr>
          <w:ins w:id="716" w:author="Xueyang Li" w:date="2019-08-30T22:03:00Z"/>
          <w:rFonts w:ascii="Arial" w:hAnsi="Arial" w:cs="Arial"/>
          <w:sz w:val="22"/>
        </w:rPr>
      </w:pPr>
    </w:p>
    <w:p w14:paraId="06451687" w14:textId="77777777" w:rsidR="00D050D7" w:rsidRDefault="00D050D7" w:rsidP="00D050D7">
      <w:pPr>
        <w:pStyle w:val="a4"/>
        <w:numPr>
          <w:ilvl w:val="0"/>
          <w:numId w:val="8"/>
        </w:numPr>
        <w:ind w:firstLineChars="0"/>
        <w:rPr>
          <w:ins w:id="717" w:author="Xueyang Li" w:date="2019-08-30T22:03:00Z"/>
          <w:rFonts w:ascii="Arial" w:hAnsi="Arial" w:cs="Arial"/>
          <w:sz w:val="22"/>
        </w:rPr>
      </w:pPr>
      <w:ins w:id="718" w:author="Xueyang Li" w:date="2019-08-30T22:03:00Z">
        <w:r>
          <w:rPr>
            <w:rFonts w:ascii="Arial" w:hAnsi="Arial" w:cs="Arial" w:hint="eastAsia"/>
            <w:sz w:val="22"/>
          </w:rPr>
          <w:t>Is any rule or procedure used to reach a consensus during the</w:t>
        </w:r>
        <w:r w:rsidRPr="00B13E3E">
          <w:rPr>
            <w:rFonts w:ascii="Arial" w:hAnsi="Arial" w:cs="Arial" w:hint="eastAsia"/>
            <w:sz w:val="22"/>
          </w:rPr>
          <w:t xml:space="preserve"> </w:t>
        </w:r>
        <w:r>
          <w:rPr>
            <w:rFonts w:ascii="Arial" w:hAnsi="Arial" w:cs="Arial" w:hint="eastAsia"/>
            <w:sz w:val="22"/>
          </w:rPr>
          <w:t>discussion? (</w:t>
        </w:r>
        <w:r w:rsidRPr="00B13E3E">
          <w:rPr>
            <w:rFonts w:ascii="Arial" w:hAnsi="Arial" w:cs="Arial"/>
            <w:sz w:val="22"/>
          </w:rPr>
          <w:t>e.g. voting, majority, unanimity, he who shouts the loudest, etc.</w:t>
        </w:r>
        <w:r>
          <w:rPr>
            <w:rFonts w:ascii="Arial" w:hAnsi="Arial" w:cs="Arial" w:hint="eastAsia"/>
            <w:sz w:val="22"/>
          </w:rPr>
          <w:t>)</w:t>
        </w:r>
      </w:ins>
    </w:p>
    <w:p w14:paraId="237DE2EE" w14:textId="77777777" w:rsidR="00D050D7" w:rsidRDefault="00D050D7" w:rsidP="00D050D7">
      <w:pPr>
        <w:pStyle w:val="a4"/>
        <w:ind w:left="360" w:firstLineChars="0" w:firstLine="0"/>
        <w:rPr>
          <w:ins w:id="719" w:author="Xueyang Li" w:date="2019-08-30T22:03:00Z"/>
          <w:rFonts w:ascii="Arial" w:hAnsi="Arial" w:cs="Arial"/>
          <w:sz w:val="22"/>
        </w:rPr>
      </w:pPr>
      <w:ins w:id="720" w:author="Xueyang Li" w:date="2019-08-30T22:03:00Z">
        <w:r>
          <w:rPr>
            <w:rFonts w:ascii="宋体" w:eastAsia="宋体" w:hAnsi="宋体" w:cs="Arial" w:hint="eastAsia"/>
            <w:sz w:val="22"/>
          </w:rPr>
          <w:t>○</w:t>
        </w:r>
        <w:r>
          <w:rPr>
            <w:rFonts w:ascii="Arial" w:hAnsi="Arial" w:cs="Arial" w:hint="eastAsia"/>
            <w:sz w:val="22"/>
          </w:rPr>
          <w:t xml:space="preserve">Yes            </w:t>
        </w:r>
        <w:r>
          <w:rPr>
            <w:rFonts w:ascii="宋体" w:eastAsia="宋体" w:hAnsi="宋体" w:cs="Arial" w:hint="eastAsia"/>
            <w:sz w:val="22"/>
          </w:rPr>
          <w:t>○</w:t>
        </w:r>
        <w:r>
          <w:rPr>
            <w:rFonts w:ascii="Arial" w:hAnsi="Arial" w:cs="Arial" w:hint="eastAsia"/>
            <w:sz w:val="22"/>
          </w:rPr>
          <w:t>No</w:t>
        </w:r>
      </w:ins>
    </w:p>
    <w:p w14:paraId="2F778C8B" w14:textId="77777777" w:rsidR="00D050D7" w:rsidRDefault="00D050D7" w:rsidP="00D050D7">
      <w:pPr>
        <w:rPr>
          <w:ins w:id="721" w:author="Xueyang Li" w:date="2019-08-30T22:03:00Z"/>
          <w:rFonts w:ascii="Arial" w:hAnsi="Arial" w:cs="Arial"/>
          <w:sz w:val="22"/>
        </w:rPr>
      </w:pPr>
    </w:p>
    <w:p w14:paraId="1857804C" w14:textId="77777777" w:rsidR="00D050D7" w:rsidRDefault="00D050D7" w:rsidP="00D050D7">
      <w:pPr>
        <w:pStyle w:val="a4"/>
        <w:numPr>
          <w:ilvl w:val="0"/>
          <w:numId w:val="8"/>
        </w:numPr>
        <w:ind w:firstLineChars="0"/>
        <w:rPr>
          <w:ins w:id="722" w:author="Xueyang Li" w:date="2019-08-30T22:03:00Z"/>
          <w:rFonts w:ascii="Arial" w:hAnsi="Arial" w:cs="Arial"/>
          <w:sz w:val="22"/>
        </w:rPr>
      </w:pPr>
      <w:ins w:id="723" w:author="Xueyang Li" w:date="2019-08-30T22:03:00Z">
        <w:r w:rsidRPr="00285260">
          <w:rPr>
            <w:rFonts w:ascii="Arial" w:hAnsi="Arial" w:cs="Arial"/>
            <w:sz w:val="22"/>
          </w:rPr>
          <w:t xml:space="preserve">Did </w:t>
        </w:r>
        <w:r>
          <w:rPr>
            <w:rFonts w:ascii="Arial" w:hAnsi="Arial" w:cs="Arial" w:hint="eastAsia"/>
            <w:sz w:val="22"/>
          </w:rPr>
          <w:t>your</w:t>
        </w:r>
        <w:r w:rsidRPr="00285260">
          <w:rPr>
            <w:rFonts w:ascii="Arial" w:hAnsi="Arial" w:cs="Arial"/>
            <w:sz w:val="22"/>
          </w:rPr>
          <w:t xml:space="preserve"> group set objectives?</w:t>
        </w:r>
      </w:ins>
    </w:p>
    <w:p w14:paraId="6FE1A83E" w14:textId="77777777" w:rsidR="00D050D7" w:rsidRDefault="00D050D7" w:rsidP="00D050D7">
      <w:pPr>
        <w:pStyle w:val="a4"/>
        <w:ind w:left="360" w:firstLineChars="0" w:firstLine="0"/>
        <w:rPr>
          <w:ins w:id="724" w:author="Xueyang Li" w:date="2019-08-30T22:03:00Z"/>
          <w:rFonts w:ascii="Arial" w:hAnsi="Arial" w:cs="Arial"/>
          <w:sz w:val="22"/>
        </w:rPr>
      </w:pPr>
      <w:ins w:id="725" w:author="Xueyang Li" w:date="2019-08-30T22:03:00Z">
        <w:r>
          <w:rPr>
            <w:rFonts w:ascii="宋体" w:eastAsia="宋体" w:hAnsi="宋体" w:cs="Arial" w:hint="eastAsia"/>
            <w:sz w:val="22"/>
          </w:rPr>
          <w:t>○</w:t>
        </w:r>
        <w:r>
          <w:rPr>
            <w:rFonts w:ascii="Arial" w:hAnsi="Arial" w:cs="Arial" w:hint="eastAsia"/>
            <w:sz w:val="22"/>
          </w:rPr>
          <w:t>Yes, we decided to stay put and wait to be rescued.</w:t>
        </w:r>
      </w:ins>
    </w:p>
    <w:p w14:paraId="3F003B0C" w14:textId="77777777" w:rsidR="00D050D7" w:rsidRDefault="00D050D7" w:rsidP="00D050D7">
      <w:pPr>
        <w:pStyle w:val="a4"/>
        <w:ind w:left="360" w:firstLineChars="0" w:firstLine="0"/>
        <w:rPr>
          <w:ins w:id="726" w:author="Xueyang Li" w:date="2019-08-30T22:03:00Z"/>
          <w:rFonts w:ascii="Arial" w:hAnsi="Arial" w:cs="Arial"/>
          <w:sz w:val="22"/>
        </w:rPr>
      </w:pPr>
      <w:ins w:id="727" w:author="Xueyang Li" w:date="2019-08-30T22:03:00Z">
        <w:r>
          <w:rPr>
            <w:rFonts w:ascii="宋体" w:eastAsia="宋体" w:hAnsi="宋体" w:cs="Arial" w:hint="eastAsia"/>
            <w:sz w:val="22"/>
          </w:rPr>
          <w:t>○</w:t>
        </w:r>
        <w:r>
          <w:rPr>
            <w:rFonts w:ascii="Arial" w:hAnsi="Arial" w:cs="Arial" w:hint="eastAsia"/>
            <w:sz w:val="22"/>
          </w:rPr>
          <w:t xml:space="preserve">Yes, we tried to </w:t>
        </w:r>
        <w:r w:rsidRPr="00285260">
          <w:rPr>
            <w:rFonts w:ascii="Arial" w:hAnsi="Arial" w:cs="Arial"/>
            <w:sz w:val="22"/>
          </w:rPr>
          <w:t>increase the chances of staying alive by reducing the speed of dehydration</w:t>
        </w:r>
        <w:r>
          <w:rPr>
            <w:rFonts w:ascii="Arial" w:hAnsi="Arial" w:cs="Arial" w:hint="eastAsia"/>
            <w:sz w:val="22"/>
          </w:rPr>
          <w:t>.</w:t>
        </w:r>
      </w:ins>
    </w:p>
    <w:p w14:paraId="06E62430" w14:textId="77777777" w:rsidR="00D050D7" w:rsidRDefault="00D050D7" w:rsidP="00D050D7">
      <w:pPr>
        <w:pStyle w:val="a4"/>
        <w:ind w:left="360" w:firstLineChars="0" w:firstLine="0"/>
        <w:rPr>
          <w:ins w:id="728" w:author="Xueyang Li" w:date="2019-08-30T22:03:00Z"/>
          <w:rFonts w:ascii="Arial" w:hAnsi="Arial" w:cs="Arial"/>
          <w:sz w:val="22"/>
        </w:rPr>
      </w:pPr>
      <w:ins w:id="729" w:author="Xueyang Li" w:date="2019-08-30T22:03:00Z">
        <w:r>
          <w:rPr>
            <w:rFonts w:ascii="宋体" w:eastAsia="宋体" w:hAnsi="宋体" w:cs="Arial" w:hint="eastAsia"/>
            <w:sz w:val="22"/>
          </w:rPr>
          <w:t>○</w:t>
        </w:r>
        <w:r>
          <w:rPr>
            <w:rFonts w:ascii="Arial" w:hAnsi="Arial" w:cs="Arial" w:hint="eastAsia"/>
            <w:sz w:val="22"/>
          </w:rPr>
          <w:t xml:space="preserve">Yes, we tried to </w:t>
        </w:r>
        <w:r w:rsidRPr="00285260">
          <w:rPr>
            <w:rFonts w:ascii="Arial" w:hAnsi="Arial" w:cs="Arial"/>
            <w:sz w:val="22"/>
          </w:rPr>
          <w:t xml:space="preserve">maximize the chances of being seen, including </w:t>
        </w:r>
        <w:proofErr w:type="spellStart"/>
        <w:r w:rsidRPr="00285260">
          <w:rPr>
            <w:rFonts w:ascii="Arial" w:hAnsi="Arial" w:cs="Arial"/>
            <w:sz w:val="22"/>
          </w:rPr>
          <w:t>signaling</w:t>
        </w:r>
        <w:proofErr w:type="spellEnd"/>
        <w:r w:rsidRPr="00285260">
          <w:rPr>
            <w:rFonts w:ascii="Arial" w:hAnsi="Arial" w:cs="Arial"/>
            <w:sz w:val="22"/>
          </w:rPr>
          <w:t xml:space="preserve"> </w:t>
        </w:r>
        <w:r w:rsidRPr="00285260">
          <w:rPr>
            <w:rFonts w:ascii="Arial" w:hAnsi="Arial" w:cs="Arial"/>
            <w:sz w:val="22"/>
          </w:rPr>
          <w:lastRenderedPageBreak/>
          <w:t>devices</w:t>
        </w:r>
        <w:r>
          <w:rPr>
            <w:rFonts w:ascii="Arial" w:hAnsi="Arial" w:cs="Arial" w:hint="eastAsia"/>
            <w:sz w:val="22"/>
          </w:rPr>
          <w:t>.</w:t>
        </w:r>
      </w:ins>
    </w:p>
    <w:p w14:paraId="4606FD55" w14:textId="77777777" w:rsidR="00D050D7" w:rsidRDefault="00D050D7" w:rsidP="00D050D7">
      <w:pPr>
        <w:pStyle w:val="a4"/>
        <w:ind w:left="360" w:firstLineChars="0" w:firstLine="0"/>
        <w:rPr>
          <w:ins w:id="730" w:author="Xueyang Li" w:date="2019-08-30T22:03:00Z"/>
          <w:rFonts w:ascii="Arial" w:hAnsi="Arial" w:cs="Arial"/>
          <w:sz w:val="22"/>
        </w:rPr>
      </w:pPr>
      <w:ins w:id="731" w:author="Xueyang Li" w:date="2019-08-30T22:03:00Z">
        <w:r>
          <w:rPr>
            <w:rFonts w:ascii="宋体" w:eastAsia="宋体" w:hAnsi="宋体" w:cs="Arial" w:hint="eastAsia"/>
            <w:sz w:val="22"/>
          </w:rPr>
          <w:t>○</w:t>
        </w:r>
        <w:r>
          <w:rPr>
            <w:rFonts w:ascii="Arial" w:hAnsi="Arial" w:cs="Arial" w:hint="eastAsia"/>
            <w:sz w:val="22"/>
          </w:rPr>
          <w:t>No, we didn</w:t>
        </w:r>
        <w:r>
          <w:rPr>
            <w:rFonts w:ascii="Arial" w:hAnsi="Arial" w:cs="Arial"/>
            <w:sz w:val="22"/>
          </w:rPr>
          <w:t>’</w:t>
        </w:r>
        <w:r>
          <w:rPr>
            <w:rFonts w:ascii="Arial" w:hAnsi="Arial" w:cs="Arial" w:hint="eastAsia"/>
            <w:sz w:val="22"/>
          </w:rPr>
          <w:t>t set objectives.</w:t>
        </w:r>
      </w:ins>
    </w:p>
    <w:p w14:paraId="1531930D" w14:textId="77777777" w:rsidR="00D050D7" w:rsidRDefault="00D050D7" w:rsidP="00D050D7">
      <w:pPr>
        <w:rPr>
          <w:ins w:id="732" w:author="Xueyang Li" w:date="2019-08-30T22:03:00Z"/>
          <w:rFonts w:ascii="Arial" w:hAnsi="Arial" w:cs="Arial"/>
          <w:sz w:val="22"/>
        </w:rPr>
      </w:pPr>
    </w:p>
    <w:p w14:paraId="29E32627" w14:textId="77777777" w:rsidR="00D050D7" w:rsidRPr="00730B9A" w:rsidRDefault="00D050D7" w:rsidP="00D050D7">
      <w:pPr>
        <w:pStyle w:val="a4"/>
        <w:numPr>
          <w:ilvl w:val="0"/>
          <w:numId w:val="8"/>
        </w:numPr>
        <w:ind w:firstLineChars="0"/>
        <w:rPr>
          <w:ins w:id="733" w:author="Xueyang Li" w:date="2019-08-30T22:03:00Z"/>
          <w:rFonts w:ascii="Arial" w:hAnsi="Arial" w:cs="Arial"/>
          <w:sz w:val="22"/>
        </w:rPr>
      </w:pPr>
      <w:ins w:id="734" w:author="Xueyang Li" w:date="2019-08-30T22:03:00Z">
        <w:r w:rsidRPr="00730B9A">
          <w:rPr>
            <w:rFonts w:ascii="Arial" w:hAnsi="Arial" w:cs="Arial"/>
            <w:sz w:val="22"/>
          </w:rPr>
          <w:t>If there is no time limit (for example, you have time to rethink now), will you still stick to this choice?</w:t>
        </w:r>
      </w:ins>
    </w:p>
    <w:p w14:paraId="0A3B6423" w14:textId="77777777" w:rsidR="00D050D7" w:rsidRPr="00730B9A" w:rsidRDefault="00D050D7" w:rsidP="00D050D7">
      <w:pPr>
        <w:pStyle w:val="a4"/>
        <w:ind w:left="360" w:firstLineChars="0" w:firstLine="0"/>
        <w:rPr>
          <w:ins w:id="735" w:author="Xueyang Li" w:date="2019-08-30T22:03:00Z"/>
          <w:rFonts w:ascii="Arial" w:hAnsi="Arial" w:cs="Arial" w:hint="eastAsia"/>
          <w:sz w:val="22"/>
        </w:rPr>
      </w:pPr>
      <w:ins w:id="736" w:author="Xueyang Li" w:date="2019-08-30T22:03:00Z">
        <w:r w:rsidRPr="00B47DAC">
          <w:rPr>
            <w:rFonts w:ascii="Arial" w:hAnsi="Arial" w:cs="Arial" w:hint="eastAsia"/>
            <w:sz w:val="22"/>
          </w:rPr>
          <w:t>○</w:t>
        </w:r>
        <w:r w:rsidRPr="00B47DAC">
          <w:rPr>
            <w:rFonts w:ascii="Arial" w:hAnsi="Arial" w:cs="Arial" w:hint="eastAsia"/>
            <w:sz w:val="22"/>
          </w:rPr>
          <w:t>Y</w:t>
        </w:r>
        <w:r w:rsidRPr="00B47DAC">
          <w:rPr>
            <w:rFonts w:ascii="Arial" w:hAnsi="Arial" w:cs="Arial"/>
            <w:sz w:val="22"/>
          </w:rPr>
          <w:t>es</w:t>
        </w:r>
        <w:r>
          <w:rPr>
            <w:rFonts w:ascii="Arial" w:hAnsi="Arial" w:cs="Arial"/>
            <w:sz w:val="22"/>
          </w:rPr>
          <w:t xml:space="preserve">            </w:t>
        </w:r>
        <w:r w:rsidRPr="00B47DAC">
          <w:rPr>
            <w:rFonts w:ascii="Arial" w:hAnsi="Arial" w:cs="Arial" w:hint="eastAsia"/>
            <w:sz w:val="22"/>
          </w:rPr>
          <w:t>○</w:t>
        </w:r>
        <w:r w:rsidRPr="00B47DAC">
          <w:rPr>
            <w:rFonts w:ascii="Arial" w:hAnsi="Arial" w:cs="Arial" w:hint="eastAsia"/>
            <w:sz w:val="22"/>
          </w:rPr>
          <w:t>N</w:t>
        </w:r>
        <w:r w:rsidRPr="00B47DAC">
          <w:rPr>
            <w:rFonts w:ascii="Arial" w:hAnsi="Arial" w:cs="Arial"/>
            <w:sz w:val="22"/>
          </w:rPr>
          <w:t>o</w:t>
        </w:r>
      </w:ins>
    </w:p>
    <w:p w14:paraId="237D4E82" w14:textId="77777777" w:rsidR="00D050D7" w:rsidRPr="00285260" w:rsidRDefault="00D050D7" w:rsidP="00D050D7">
      <w:pPr>
        <w:pStyle w:val="a4"/>
        <w:ind w:left="360" w:firstLineChars="0" w:firstLine="0"/>
        <w:rPr>
          <w:ins w:id="737" w:author="Xueyang Li" w:date="2019-08-30T22:03:00Z"/>
          <w:rFonts w:ascii="Arial" w:hAnsi="Arial" w:cs="Arial"/>
          <w:sz w:val="22"/>
        </w:rPr>
      </w:pPr>
    </w:p>
    <w:p w14:paraId="1939A91F" w14:textId="77777777" w:rsidR="00D050D7" w:rsidRDefault="00D050D7" w:rsidP="00D050D7">
      <w:pPr>
        <w:pStyle w:val="a4"/>
        <w:numPr>
          <w:ilvl w:val="0"/>
          <w:numId w:val="8"/>
        </w:numPr>
        <w:ind w:firstLineChars="0"/>
        <w:rPr>
          <w:ins w:id="738" w:author="Xueyang Li" w:date="2019-08-30T22:03:00Z"/>
          <w:rFonts w:ascii="Arial" w:hAnsi="Arial" w:cs="Arial"/>
          <w:sz w:val="22"/>
        </w:rPr>
      </w:pPr>
      <w:ins w:id="739" w:author="Xueyang Li" w:date="2019-08-30T22:03:00Z">
        <w:r w:rsidRPr="00F27C0A">
          <w:rPr>
            <w:rFonts w:ascii="Arial" w:hAnsi="Arial" w:cs="Arial"/>
            <w:sz w:val="22"/>
          </w:rPr>
          <w:t>To what extent do you think there is strong cohesion among team members?</w:t>
        </w:r>
        <w:r>
          <w:rPr>
            <w:rFonts w:ascii="Arial" w:hAnsi="Arial" w:cs="Arial" w:hint="eastAsia"/>
            <w:sz w:val="22"/>
          </w:rPr>
          <w:t xml:space="preserve"> (</w:t>
        </w:r>
        <w:r>
          <w:rPr>
            <w:rFonts w:ascii="Arial" w:hAnsi="Arial" w:cs="Arial"/>
            <w:sz w:val="22"/>
          </w:rPr>
          <w:t>“</w:t>
        </w:r>
        <w:r>
          <w:rPr>
            <w:rFonts w:ascii="Arial" w:hAnsi="Arial" w:cs="Arial" w:hint="eastAsia"/>
            <w:sz w:val="22"/>
          </w:rPr>
          <w:t>1</w:t>
        </w:r>
        <w:r>
          <w:rPr>
            <w:rFonts w:ascii="Arial" w:hAnsi="Arial" w:cs="Arial"/>
            <w:sz w:val="22"/>
          </w:rPr>
          <w:t>”</w:t>
        </w:r>
        <w:r>
          <w:rPr>
            <w:rFonts w:ascii="Arial" w:hAnsi="Arial" w:cs="Arial" w:hint="eastAsia"/>
            <w:sz w:val="22"/>
          </w:rPr>
          <w:t xml:space="preserve"> for the weakest cohesion and </w:t>
        </w:r>
        <w:r>
          <w:rPr>
            <w:rFonts w:ascii="Arial" w:hAnsi="Arial" w:cs="Arial"/>
            <w:sz w:val="22"/>
          </w:rPr>
          <w:t>“</w:t>
        </w:r>
        <w:r>
          <w:rPr>
            <w:rFonts w:ascii="Arial" w:hAnsi="Arial" w:cs="Arial" w:hint="eastAsia"/>
            <w:sz w:val="22"/>
          </w:rPr>
          <w:t>5</w:t>
        </w:r>
        <w:r>
          <w:rPr>
            <w:rFonts w:ascii="Arial" w:hAnsi="Arial" w:cs="Arial"/>
            <w:sz w:val="22"/>
          </w:rPr>
          <w:t>”</w:t>
        </w:r>
        <w:r>
          <w:rPr>
            <w:rFonts w:ascii="Arial" w:hAnsi="Arial" w:cs="Arial" w:hint="eastAsia"/>
            <w:sz w:val="22"/>
          </w:rPr>
          <w:t xml:space="preserve"> for the strongest cohesion)</w:t>
        </w:r>
      </w:ins>
    </w:p>
    <w:p w14:paraId="5419C036" w14:textId="77777777" w:rsidR="00D050D7" w:rsidRDefault="00D050D7" w:rsidP="00D050D7">
      <w:pPr>
        <w:pStyle w:val="a4"/>
        <w:ind w:left="360" w:firstLineChars="0" w:firstLine="0"/>
        <w:rPr>
          <w:ins w:id="740" w:author="Xueyang Li" w:date="2019-08-30T22:03:00Z"/>
          <w:rFonts w:ascii="Arial" w:hAnsi="Arial" w:cs="Arial"/>
          <w:sz w:val="22"/>
        </w:rPr>
      </w:pPr>
      <w:ins w:id="741" w:author="Xueyang Li" w:date="2019-08-30T22:03:00Z">
        <w:r>
          <w:rPr>
            <w:rFonts w:ascii="宋体" w:eastAsia="宋体" w:hAnsi="宋体" w:cs="Arial" w:hint="eastAsia"/>
            <w:sz w:val="22"/>
          </w:rPr>
          <w:t>○</w:t>
        </w:r>
        <w:r>
          <w:rPr>
            <w:rFonts w:ascii="Arial" w:hAnsi="Arial" w:cs="Arial" w:hint="eastAsia"/>
            <w:sz w:val="22"/>
          </w:rPr>
          <w:t xml:space="preserve">1       </w:t>
        </w:r>
        <w:r>
          <w:rPr>
            <w:rFonts w:ascii="宋体" w:eastAsia="宋体" w:hAnsi="宋体" w:cs="Arial" w:hint="eastAsia"/>
            <w:sz w:val="22"/>
          </w:rPr>
          <w:t>○</w:t>
        </w:r>
        <w:r>
          <w:rPr>
            <w:rFonts w:ascii="Arial" w:hAnsi="Arial" w:cs="Arial" w:hint="eastAsia"/>
            <w:sz w:val="22"/>
          </w:rPr>
          <w:t xml:space="preserve">2       </w:t>
        </w:r>
        <w:r>
          <w:rPr>
            <w:rFonts w:ascii="宋体" w:eastAsia="宋体" w:hAnsi="宋体" w:cs="Arial" w:hint="eastAsia"/>
            <w:sz w:val="22"/>
          </w:rPr>
          <w:t>○</w:t>
        </w:r>
        <w:r>
          <w:rPr>
            <w:rFonts w:ascii="Arial" w:hAnsi="Arial" w:cs="Arial" w:hint="eastAsia"/>
            <w:sz w:val="22"/>
          </w:rPr>
          <w:t xml:space="preserve">3       </w:t>
        </w:r>
        <w:r>
          <w:rPr>
            <w:rFonts w:ascii="宋体" w:eastAsia="宋体" w:hAnsi="宋体" w:cs="Arial" w:hint="eastAsia"/>
            <w:sz w:val="22"/>
          </w:rPr>
          <w:t>○</w:t>
        </w:r>
        <w:r>
          <w:rPr>
            <w:rFonts w:ascii="Arial" w:hAnsi="Arial" w:cs="Arial" w:hint="eastAsia"/>
            <w:sz w:val="22"/>
          </w:rPr>
          <w:t xml:space="preserve">4       </w:t>
        </w:r>
        <w:r>
          <w:rPr>
            <w:rFonts w:ascii="宋体" w:eastAsia="宋体" w:hAnsi="宋体" w:cs="Arial" w:hint="eastAsia"/>
            <w:sz w:val="22"/>
          </w:rPr>
          <w:t>○</w:t>
        </w:r>
        <w:r>
          <w:rPr>
            <w:rFonts w:ascii="Arial" w:hAnsi="Arial" w:cs="Arial" w:hint="eastAsia"/>
            <w:sz w:val="22"/>
          </w:rPr>
          <w:t>5</w:t>
        </w:r>
      </w:ins>
    </w:p>
    <w:p w14:paraId="7AEFA910" w14:textId="77777777" w:rsidR="00D050D7" w:rsidRDefault="00D050D7" w:rsidP="00D050D7">
      <w:pPr>
        <w:rPr>
          <w:ins w:id="742" w:author="Xueyang Li" w:date="2019-08-30T22:03:00Z"/>
          <w:rFonts w:ascii="Arial" w:hAnsi="Arial" w:cs="Arial"/>
          <w:sz w:val="22"/>
        </w:rPr>
      </w:pPr>
    </w:p>
    <w:p w14:paraId="5735B5A9" w14:textId="77777777" w:rsidR="00D050D7" w:rsidRDefault="00D050D7" w:rsidP="00D050D7">
      <w:pPr>
        <w:pStyle w:val="a4"/>
        <w:numPr>
          <w:ilvl w:val="0"/>
          <w:numId w:val="8"/>
        </w:numPr>
        <w:ind w:firstLineChars="0"/>
        <w:rPr>
          <w:ins w:id="743" w:author="Xueyang Li" w:date="2019-08-30T22:03:00Z"/>
          <w:rFonts w:ascii="Arial" w:hAnsi="Arial" w:cs="Arial"/>
          <w:sz w:val="22"/>
        </w:rPr>
      </w:pPr>
      <w:ins w:id="744" w:author="Xueyang Li" w:date="2019-08-30T22:03:00Z">
        <w:r w:rsidRPr="008928EE">
          <w:rPr>
            <w:rFonts w:ascii="Arial" w:hAnsi="Arial" w:cs="Arial"/>
            <w:sz w:val="22"/>
          </w:rPr>
          <w:t xml:space="preserve">Is your initial ranking consistent with </w:t>
        </w:r>
        <w:r>
          <w:rPr>
            <w:rFonts w:ascii="Arial" w:hAnsi="Arial" w:cs="Arial" w:hint="eastAsia"/>
            <w:sz w:val="22"/>
          </w:rPr>
          <w:t>your group</w:t>
        </w:r>
        <w:r w:rsidRPr="008928EE">
          <w:rPr>
            <w:rFonts w:ascii="Arial" w:hAnsi="Arial" w:cs="Arial"/>
            <w:sz w:val="22"/>
          </w:rPr>
          <w:t>'s final ranking?</w:t>
        </w:r>
        <w:r>
          <w:rPr>
            <w:rFonts w:ascii="Arial" w:hAnsi="Arial" w:cs="Arial" w:hint="eastAsia"/>
            <w:sz w:val="22"/>
          </w:rPr>
          <w:t xml:space="preserve"> (If you choose </w:t>
        </w:r>
        <w:r>
          <w:rPr>
            <w:rFonts w:ascii="Arial" w:hAnsi="Arial" w:cs="Arial"/>
            <w:sz w:val="22"/>
          </w:rPr>
          <w:t>“</w:t>
        </w:r>
        <w:r>
          <w:rPr>
            <w:rFonts w:ascii="Arial" w:hAnsi="Arial" w:cs="Arial" w:hint="eastAsia"/>
            <w:sz w:val="22"/>
          </w:rPr>
          <w:t>yes</w:t>
        </w:r>
        <w:r>
          <w:rPr>
            <w:rFonts w:ascii="Arial" w:hAnsi="Arial" w:cs="Arial"/>
            <w:sz w:val="22"/>
          </w:rPr>
          <w:t>”</w:t>
        </w:r>
        <w:r>
          <w:rPr>
            <w:rFonts w:ascii="Arial" w:hAnsi="Arial" w:cs="Arial" w:hint="eastAsia"/>
            <w:sz w:val="22"/>
          </w:rPr>
          <w:t xml:space="preserve">, turn to question </w:t>
        </w:r>
        <w:r>
          <w:rPr>
            <w:rFonts w:ascii="Arial" w:hAnsi="Arial" w:cs="Arial"/>
            <w:sz w:val="22"/>
          </w:rPr>
          <w:t>“</w:t>
        </w:r>
        <w:r>
          <w:rPr>
            <w:rFonts w:ascii="Arial" w:hAnsi="Arial" w:cs="Arial" w:hint="eastAsia"/>
            <w:sz w:val="22"/>
          </w:rPr>
          <w:t>11</w:t>
        </w:r>
        <w:r>
          <w:rPr>
            <w:rFonts w:ascii="Arial" w:hAnsi="Arial" w:cs="Arial"/>
            <w:sz w:val="22"/>
          </w:rPr>
          <w:t>”</w:t>
        </w:r>
        <w:r>
          <w:rPr>
            <w:rFonts w:ascii="Arial" w:hAnsi="Arial" w:cs="Arial" w:hint="eastAsia"/>
            <w:sz w:val="22"/>
          </w:rPr>
          <w:t xml:space="preserve">; otherwise turn to question </w:t>
        </w:r>
        <w:r>
          <w:rPr>
            <w:rFonts w:ascii="Arial" w:hAnsi="Arial" w:cs="Arial"/>
            <w:sz w:val="22"/>
          </w:rPr>
          <w:t>“</w:t>
        </w:r>
        <w:r>
          <w:rPr>
            <w:rFonts w:ascii="Arial" w:hAnsi="Arial" w:cs="Arial" w:hint="eastAsia"/>
            <w:sz w:val="22"/>
          </w:rPr>
          <w:t>10</w:t>
        </w:r>
        <w:r>
          <w:rPr>
            <w:rFonts w:ascii="Arial" w:hAnsi="Arial" w:cs="Arial"/>
            <w:sz w:val="22"/>
          </w:rPr>
          <w:t>”</w:t>
        </w:r>
        <w:r>
          <w:rPr>
            <w:rFonts w:ascii="Arial" w:hAnsi="Arial" w:cs="Arial" w:hint="eastAsia"/>
            <w:sz w:val="22"/>
          </w:rPr>
          <w:t>)</w:t>
        </w:r>
      </w:ins>
    </w:p>
    <w:p w14:paraId="4286EF22" w14:textId="77777777" w:rsidR="00D050D7" w:rsidRDefault="00D050D7" w:rsidP="00D050D7">
      <w:pPr>
        <w:pStyle w:val="a4"/>
        <w:ind w:left="360" w:firstLineChars="0" w:firstLine="0"/>
        <w:rPr>
          <w:ins w:id="745" w:author="Xueyang Li" w:date="2019-08-30T22:03:00Z"/>
          <w:rFonts w:ascii="Arial" w:hAnsi="Arial" w:cs="Arial"/>
          <w:sz w:val="22"/>
        </w:rPr>
      </w:pPr>
      <w:ins w:id="746" w:author="Xueyang Li" w:date="2019-08-30T22:03:00Z">
        <w:r>
          <w:rPr>
            <w:rFonts w:ascii="宋体" w:eastAsia="宋体" w:hAnsi="宋体" w:cs="Arial" w:hint="eastAsia"/>
            <w:sz w:val="22"/>
          </w:rPr>
          <w:t>○</w:t>
        </w:r>
        <w:r>
          <w:rPr>
            <w:rFonts w:ascii="Arial" w:hAnsi="Arial" w:cs="Arial" w:hint="eastAsia"/>
            <w:sz w:val="22"/>
          </w:rPr>
          <w:t xml:space="preserve">Yes            </w:t>
        </w:r>
        <w:r>
          <w:rPr>
            <w:rFonts w:ascii="宋体" w:eastAsia="宋体" w:hAnsi="宋体" w:cs="Arial" w:hint="eastAsia"/>
            <w:sz w:val="22"/>
          </w:rPr>
          <w:t>○</w:t>
        </w:r>
        <w:r>
          <w:rPr>
            <w:rFonts w:ascii="Arial" w:hAnsi="Arial" w:cs="Arial" w:hint="eastAsia"/>
            <w:sz w:val="22"/>
          </w:rPr>
          <w:t>No</w:t>
        </w:r>
      </w:ins>
    </w:p>
    <w:p w14:paraId="4D90C3EB" w14:textId="77777777" w:rsidR="00D050D7" w:rsidRDefault="00D050D7" w:rsidP="00D050D7">
      <w:pPr>
        <w:rPr>
          <w:ins w:id="747" w:author="Xueyang Li" w:date="2019-08-30T22:03:00Z"/>
          <w:rFonts w:ascii="Arial" w:hAnsi="Arial" w:cs="Arial"/>
          <w:sz w:val="22"/>
        </w:rPr>
      </w:pPr>
    </w:p>
    <w:p w14:paraId="45B8DCAC" w14:textId="77777777" w:rsidR="00D050D7" w:rsidRDefault="00D050D7" w:rsidP="00D050D7">
      <w:pPr>
        <w:pStyle w:val="a4"/>
        <w:numPr>
          <w:ilvl w:val="0"/>
          <w:numId w:val="8"/>
        </w:numPr>
        <w:ind w:firstLineChars="0"/>
        <w:rPr>
          <w:ins w:id="748" w:author="Xueyang Li" w:date="2019-08-30T22:03:00Z"/>
          <w:rFonts w:ascii="Arial" w:hAnsi="Arial" w:cs="Arial"/>
          <w:sz w:val="22"/>
        </w:rPr>
      </w:pPr>
      <w:ins w:id="749" w:author="Xueyang Li" w:date="2019-08-30T22:03:00Z">
        <w:r w:rsidRPr="008928EE">
          <w:rPr>
            <w:rFonts w:ascii="Arial" w:hAnsi="Arial" w:cs="Arial"/>
            <w:sz w:val="22"/>
          </w:rPr>
          <w:t>What is the reason for your change of ranking?</w:t>
        </w:r>
      </w:ins>
    </w:p>
    <w:p w14:paraId="5FF68534" w14:textId="77777777" w:rsidR="00D050D7" w:rsidRDefault="00D050D7" w:rsidP="00D050D7">
      <w:pPr>
        <w:pStyle w:val="a4"/>
        <w:ind w:left="360" w:firstLineChars="0" w:firstLine="0"/>
        <w:rPr>
          <w:ins w:id="750" w:author="Xueyang Li" w:date="2019-08-30T22:03:00Z"/>
          <w:rFonts w:ascii="Arial" w:hAnsi="Arial" w:cs="Arial"/>
          <w:sz w:val="22"/>
        </w:rPr>
      </w:pPr>
      <w:ins w:id="751" w:author="Xueyang Li" w:date="2019-08-30T22:03:00Z">
        <w:r>
          <w:rPr>
            <w:rFonts w:ascii="宋体" w:eastAsia="宋体" w:hAnsi="宋体" w:cs="Arial" w:hint="eastAsia"/>
            <w:sz w:val="22"/>
          </w:rPr>
          <w:t>○</w:t>
        </w:r>
        <w:r>
          <w:rPr>
            <w:rFonts w:ascii="Arial" w:hAnsi="Arial" w:cs="Arial" w:hint="eastAsia"/>
            <w:sz w:val="22"/>
          </w:rPr>
          <w:t xml:space="preserve">Time pressure         </w:t>
        </w:r>
        <w:r>
          <w:rPr>
            <w:rFonts w:ascii="宋体" w:eastAsia="宋体" w:hAnsi="宋体" w:cs="Arial" w:hint="eastAsia"/>
            <w:sz w:val="22"/>
          </w:rPr>
          <w:t>○</w:t>
        </w:r>
        <w:r>
          <w:rPr>
            <w:rFonts w:ascii="Arial" w:hAnsi="Arial" w:cs="Arial" w:hint="eastAsia"/>
            <w:sz w:val="22"/>
          </w:rPr>
          <w:t>Other reasons</w:t>
        </w:r>
      </w:ins>
    </w:p>
    <w:p w14:paraId="0F610A1D" w14:textId="77777777" w:rsidR="00D050D7" w:rsidRDefault="00D050D7" w:rsidP="00D050D7">
      <w:pPr>
        <w:rPr>
          <w:ins w:id="752" w:author="Xueyang Li" w:date="2019-08-30T22:03:00Z"/>
          <w:rFonts w:ascii="Arial" w:hAnsi="Arial" w:cs="Arial"/>
          <w:sz w:val="22"/>
        </w:rPr>
      </w:pPr>
    </w:p>
    <w:p w14:paraId="18CDB56E" w14:textId="77777777" w:rsidR="00D050D7" w:rsidRDefault="00D050D7" w:rsidP="00D050D7">
      <w:pPr>
        <w:pStyle w:val="a4"/>
        <w:numPr>
          <w:ilvl w:val="0"/>
          <w:numId w:val="8"/>
        </w:numPr>
        <w:ind w:firstLineChars="0"/>
        <w:rPr>
          <w:ins w:id="753" w:author="Xueyang Li" w:date="2019-08-30T22:03:00Z"/>
          <w:rFonts w:ascii="Arial" w:hAnsi="Arial" w:cs="Arial"/>
          <w:sz w:val="22"/>
        </w:rPr>
      </w:pPr>
      <w:ins w:id="754" w:author="Xueyang Li" w:date="2019-08-30T22:03:00Z">
        <w:r w:rsidRPr="008928EE">
          <w:rPr>
            <w:rFonts w:ascii="Arial" w:hAnsi="Arial" w:cs="Arial"/>
            <w:sz w:val="22"/>
          </w:rPr>
          <w:t>Do you still have objections to the final order given by the team?</w:t>
        </w:r>
      </w:ins>
    </w:p>
    <w:p w14:paraId="26B60DF6" w14:textId="77777777" w:rsidR="00D050D7" w:rsidRDefault="00D050D7" w:rsidP="00D050D7">
      <w:pPr>
        <w:pStyle w:val="a4"/>
        <w:ind w:left="360" w:firstLineChars="0" w:firstLine="0"/>
        <w:rPr>
          <w:ins w:id="755" w:author="Xueyang Li" w:date="2019-08-30T22:03:00Z"/>
          <w:rFonts w:ascii="Arial" w:hAnsi="Arial" w:cs="Arial"/>
          <w:sz w:val="22"/>
        </w:rPr>
      </w:pPr>
      <w:ins w:id="756" w:author="Xueyang Li" w:date="2019-08-30T22:03:00Z">
        <w:r>
          <w:rPr>
            <w:rFonts w:ascii="宋体" w:eastAsia="宋体" w:hAnsi="宋体" w:cs="Arial" w:hint="eastAsia"/>
            <w:sz w:val="22"/>
          </w:rPr>
          <w:t>○</w:t>
        </w:r>
        <w:r>
          <w:rPr>
            <w:rFonts w:ascii="Arial" w:hAnsi="Arial" w:cs="Arial" w:hint="eastAsia"/>
            <w:sz w:val="22"/>
          </w:rPr>
          <w:t xml:space="preserve">Yes           </w:t>
        </w:r>
        <w:r>
          <w:rPr>
            <w:rFonts w:ascii="Arial" w:hAnsi="Arial" w:cs="Arial"/>
            <w:sz w:val="22"/>
          </w:rPr>
          <w:t xml:space="preserve"> </w:t>
        </w:r>
        <w:r>
          <w:rPr>
            <w:rFonts w:ascii="宋体" w:eastAsia="宋体" w:hAnsi="宋体" w:cs="Arial" w:hint="eastAsia"/>
            <w:sz w:val="22"/>
          </w:rPr>
          <w:t>○</w:t>
        </w:r>
        <w:r>
          <w:rPr>
            <w:rFonts w:ascii="Arial" w:hAnsi="Arial" w:cs="Arial" w:hint="eastAsia"/>
            <w:sz w:val="22"/>
          </w:rPr>
          <w:t>No</w:t>
        </w:r>
      </w:ins>
    </w:p>
    <w:p w14:paraId="31425768" w14:textId="77777777" w:rsidR="00D050D7" w:rsidRPr="00285260" w:rsidRDefault="00D050D7" w:rsidP="00D050D7">
      <w:pPr>
        <w:rPr>
          <w:ins w:id="757" w:author="Xueyang Li" w:date="2019-08-30T22:03:00Z"/>
          <w:rFonts w:ascii="Arial" w:hAnsi="Arial" w:cs="Arial"/>
          <w:sz w:val="22"/>
        </w:rPr>
      </w:pPr>
    </w:p>
    <w:p w14:paraId="35E5DD5A" w14:textId="6F3F2734" w:rsidR="00D050D7" w:rsidRDefault="00D050D7">
      <w:pPr>
        <w:widowControl/>
        <w:jc w:val="left"/>
        <w:rPr>
          <w:ins w:id="758" w:author="Xueyang Li" w:date="2019-08-30T22:03:00Z"/>
        </w:rPr>
      </w:pPr>
      <w:ins w:id="759" w:author="Xueyang Li" w:date="2019-08-30T22:03:00Z">
        <w:r>
          <w:br w:type="page"/>
        </w:r>
      </w:ins>
    </w:p>
    <w:p w14:paraId="64CFEEAC" w14:textId="77777777" w:rsidR="00D050D7" w:rsidRPr="00D050D7" w:rsidRDefault="00D050D7" w:rsidP="00D050D7">
      <w:pPr>
        <w:rPr>
          <w:ins w:id="760" w:author="hina qureshi" w:date="2019-08-27T23:18:00Z"/>
          <w:rFonts w:hint="eastAsia"/>
          <w:rPrChange w:id="761" w:author="Xueyang Li" w:date="2019-08-30T22:03:00Z">
            <w:rPr>
              <w:ins w:id="762" w:author="hina qureshi" w:date="2019-08-27T23:18:00Z"/>
            </w:rPr>
          </w:rPrChange>
        </w:rPr>
        <w:pPrChange w:id="763" w:author="Xueyang Li" w:date="2019-08-30T22:03:00Z">
          <w:pPr>
            <w:spacing w:afterLines="50" w:after="156" w:line="360" w:lineRule="auto"/>
          </w:pPr>
        </w:pPrChange>
      </w:pPr>
    </w:p>
    <w:p w14:paraId="366030B4" w14:textId="3734DE53" w:rsidR="00FE7133" w:rsidRPr="00FE7133" w:rsidDel="00D050D7" w:rsidRDefault="00FE7133">
      <w:pPr>
        <w:rPr>
          <w:ins w:id="764" w:author="hina qureshi" w:date="2019-08-27T23:17:00Z"/>
          <w:del w:id="765" w:author="Xueyang Li" w:date="2019-08-30T22:02:00Z"/>
        </w:rPr>
        <w:pPrChange w:id="766" w:author="hina qureshi" w:date="2019-08-27T23:18:00Z">
          <w:pPr>
            <w:spacing w:afterLines="50" w:after="156" w:line="360" w:lineRule="auto"/>
          </w:pPr>
        </w:pPrChange>
      </w:pPr>
      <w:ins w:id="767" w:author="hina qureshi" w:date="2019-08-27T23:18:00Z">
        <w:del w:id="768" w:author="Xueyang Li" w:date="2019-08-30T22:02:00Z">
          <w:r w:rsidDel="00D050D7">
            <w:delText>[insert questionnaire]</w:delText>
          </w:r>
        </w:del>
      </w:ins>
    </w:p>
    <w:p w14:paraId="696CA29E" w14:textId="77777777" w:rsidR="00FE7133" w:rsidRDefault="00034356">
      <w:pPr>
        <w:pStyle w:val="1"/>
        <w:numPr>
          <w:ilvl w:val="0"/>
          <w:numId w:val="0"/>
        </w:numPr>
        <w:ind w:left="432" w:hanging="432"/>
        <w:rPr>
          <w:ins w:id="769" w:author="hina qureshi" w:date="2019-08-27T23:18:00Z"/>
        </w:rPr>
        <w:pPrChange w:id="770" w:author="hina qureshi" w:date="2019-08-27T23:18:00Z">
          <w:pPr>
            <w:spacing w:afterLines="50" w:after="156" w:line="360" w:lineRule="auto"/>
          </w:pPr>
        </w:pPrChange>
      </w:pPr>
      <w:bookmarkStart w:id="771" w:name="_Toc18005632"/>
      <w:ins w:id="772" w:author="hina qureshi" w:date="2019-08-27T23:17:00Z">
        <w:r>
          <w:t xml:space="preserve">Appendix B </w:t>
        </w:r>
      </w:ins>
      <w:ins w:id="773" w:author="hina qureshi" w:date="2019-08-27T23:18:00Z">
        <w:r w:rsidR="00FE7133">
          <w:t xml:space="preserve">Instrument for </w:t>
        </w:r>
      </w:ins>
      <w:ins w:id="774" w:author="hina qureshi" w:date="2019-08-27T23:17:00Z">
        <w:r>
          <w:t>Experiment</w:t>
        </w:r>
      </w:ins>
      <w:ins w:id="775" w:author="hina qureshi" w:date="2019-08-27T23:18:00Z">
        <w:r w:rsidR="00FE7133">
          <w:t>al Research</w:t>
        </w:r>
        <w:bookmarkEnd w:id="771"/>
      </w:ins>
    </w:p>
    <w:p w14:paraId="4FD6C59B" w14:textId="77777777" w:rsidR="00D050D7" w:rsidRDefault="00D050D7">
      <w:pPr>
        <w:widowControl/>
        <w:jc w:val="left"/>
        <w:rPr>
          <w:ins w:id="776" w:author="Xueyang Li" w:date="2019-08-30T22:03:00Z"/>
        </w:rPr>
      </w:pPr>
      <w:bookmarkStart w:id="777" w:name="_GoBack"/>
      <w:bookmarkEnd w:id="777"/>
    </w:p>
    <w:p w14:paraId="13B74CC4" w14:textId="1DE8363B" w:rsidR="00733E73" w:rsidRDefault="00733E73" w:rsidP="00733E73">
      <w:pPr>
        <w:ind w:right="1080"/>
        <w:rPr>
          <w:ins w:id="778" w:author="Xueyang Li" w:date="2019-08-30T22:30:00Z"/>
          <w:rFonts w:ascii="Arial" w:hAnsi="Arial" w:cs="Arial"/>
          <w:b/>
          <w:sz w:val="22"/>
        </w:rPr>
      </w:pPr>
      <w:ins w:id="779" w:author="Xueyang Li" w:date="2019-08-30T22:29:00Z">
        <w:r w:rsidRPr="00F54DD0">
          <w:rPr>
            <w:rFonts w:ascii="Arial" w:hAnsi="Arial" w:cs="Arial"/>
            <w:b/>
            <w:sz w:val="22"/>
          </w:rPr>
          <w:t>Desert Survival Activity</w:t>
        </w:r>
      </w:ins>
    </w:p>
    <w:p w14:paraId="3D1EB87C" w14:textId="77777777" w:rsidR="00733E73" w:rsidRDefault="00733E73" w:rsidP="00733E73">
      <w:pPr>
        <w:ind w:right="1080"/>
        <w:rPr>
          <w:ins w:id="780" w:author="Xueyang Li" w:date="2019-08-30T22:30:00Z"/>
          <w:rFonts w:ascii="Arial" w:hAnsi="Arial" w:cs="Arial"/>
          <w:b/>
          <w:sz w:val="22"/>
        </w:rPr>
      </w:pPr>
    </w:p>
    <w:p w14:paraId="5A32F934" w14:textId="77777777" w:rsidR="00733E73" w:rsidRDefault="00733E73" w:rsidP="00733E73">
      <w:pPr>
        <w:ind w:right="1080"/>
        <w:rPr>
          <w:ins w:id="781" w:author="Xueyang Li" w:date="2019-08-30T22:30:00Z"/>
          <w:rFonts w:ascii="Arial" w:hAnsi="Arial" w:cs="Arial"/>
          <w:sz w:val="22"/>
        </w:rPr>
      </w:pPr>
      <w:ins w:id="782" w:author="Xueyang Li" w:date="2019-08-30T22:29:00Z">
        <w:r w:rsidRPr="00F54DD0">
          <w:rPr>
            <w:rFonts w:ascii="Arial" w:hAnsi="Arial" w:cs="Arial"/>
            <w:sz w:val="22"/>
          </w:rPr>
          <w:t xml:space="preserve">Please read the following situation and then rank all the items in terms of their importance, giving 1 to the most important and 15 to the least important.  Do this individually, without discussing with anyone else.  </w:t>
        </w:r>
      </w:ins>
    </w:p>
    <w:p w14:paraId="3DD7E13A" w14:textId="77777777" w:rsidR="00733E73" w:rsidRDefault="00733E73" w:rsidP="00733E73">
      <w:pPr>
        <w:ind w:right="1080"/>
        <w:rPr>
          <w:ins w:id="783" w:author="Xueyang Li" w:date="2019-08-30T22:30:00Z"/>
          <w:rFonts w:ascii="Arial" w:hAnsi="Arial" w:cs="Arial"/>
          <w:sz w:val="22"/>
        </w:rPr>
      </w:pPr>
    </w:p>
    <w:p w14:paraId="039EA8DB" w14:textId="1441121A" w:rsidR="00733E73" w:rsidRPr="00733E73" w:rsidRDefault="00733E73" w:rsidP="00733E73">
      <w:pPr>
        <w:ind w:right="1080"/>
        <w:rPr>
          <w:ins w:id="784" w:author="Xueyang Li" w:date="2019-08-30T22:29:00Z"/>
          <w:rFonts w:ascii="Arial" w:hAnsi="Arial" w:cs="Arial" w:hint="eastAsia"/>
          <w:b/>
          <w:sz w:val="22"/>
          <w:rPrChange w:id="785" w:author="Xueyang Li" w:date="2019-08-30T22:31:00Z">
            <w:rPr>
              <w:ins w:id="786" w:author="Xueyang Li" w:date="2019-08-30T22:29:00Z"/>
              <w:rFonts w:ascii="Arial" w:hAnsi="Arial" w:cs="Arial" w:hint="eastAsia"/>
              <w:sz w:val="22"/>
            </w:rPr>
          </w:rPrChange>
        </w:rPr>
        <w:pPrChange w:id="787" w:author="Xueyang Li" w:date="2019-08-30T22:31:00Z">
          <w:pPr/>
        </w:pPrChange>
      </w:pPr>
      <w:ins w:id="788" w:author="Xueyang Li" w:date="2019-08-30T22:29:00Z">
        <w:r w:rsidRPr="00733E73">
          <w:rPr>
            <w:rFonts w:ascii="Arial" w:hAnsi="Arial" w:cs="Arial"/>
            <w:b/>
            <w:sz w:val="22"/>
            <w:rPrChange w:id="789" w:author="Xueyang Li" w:date="2019-08-30T22:30:00Z">
              <w:rPr>
                <w:rFonts w:ascii="Arial" w:hAnsi="Arial" w:cs="Arial"/>
                <w:sz w:val="22"/>
              </w:rPr>
            </w:rPrChange>
          </w:rPr>
          <w:t>THE SITUATION</w:t>
        </w:r>
      </w:ins>
    </w:p>
    <w:p w14:paraId="78C09726" w14:textId="77777777" w:rsidR="00733E73" w:rsidRPr="00F54DD0" w:rsidRDefault="00733E73" w:rsidP="00733E73">
      <w:pPr>
        <w:pStyle w:val="af3"/>
        <w:spacing w:line="360" w:lineRule="auto"/>
        <w:jc w:val="both"/>
        <w:rPr>
          <w:ins w:id="790" w:author="Xueyang Li" w:date="2019-08-30T22:29:00Z"/>
          <w:rFonts w:ascii="Arial" w:hAnsi="Arial" w:cs="Arial"/>
        </w:rPr>
      </w:pPr>
      <w:ins w:id="791" w:author="Xueyang Li" w:date="2019-08-30T22:29:00Z">
        <w:r w:rsidRPr="00F54DD0">
          <w:rPr>
            <w:rFonts w:ascii="Arial" w:hAnsi="Arial" w:cs="Arial"/>
          </w:rPr>
          <w:t xml:space="preserve">It is approximately </w:t>
        </w:r>
        <w:smartTag w:uri="urn:schemas-microsoft-com:office:smarttags" w:element="time">
          <w:smartTagPr>
            <w:attr w:name="Minute" w:val="0"/>
            <w:attr w:name="Hour" w:val="10"/>
          </w:smartTagPr>
          <w:r w:rsidRPr="00F54DD0">
            <w:rPr>
              <w:rFonts w:ascii="Arial" w:hAnsi="Arial" w:cs="Arial"/>
            </w:rPr>
            <w:t>10.00am</w:t>
          </w:r>
        </w:smartTag>
        <w:r w:rsidRPr="00F54DD0">
          <w:rPr>
            <w:rFonts w:ascii="Arial" w:hAnsi="Arial" w:cs="Arial"/>
          </w:rPr>
          <w:t xml:space="preserve"> in </w:t>
        </w:r>
        <w:proofErr w:type="spellStart"/>
        <w:r w:rsidRPr="00F54DD0">
          <w:rPr>
            <w:rFonts w:ascii="Arial" w:hAnsi="Arial" w:cs="Arial"/>
          </w:rPr>
          <w:t>mid August</w:t>
        </w:r>
        <w:proofErr w:type="spellEnd"/>
        <w:r w:rsidRPr="00F54DD0">
          <w:rPr>
            <w:rFonts w:ascii="Arial" w:hAnsi="Arial" w:cs="Arial"/>
          </w:rPr>
          <w:t xml:space="preserve"> and you have just crash-landed in the Sonora Desert in south western USA. The light twinned engine plane, containing the bodies of the pilot and co-pilot, has completely burned out. Only the frame</w:t>
        </w:r>
        <w:r w:rsidRPr="00F54DD0">
          <w:rPr>
            <w:rFonts w:ascii="Arial" w:eastAsiaTheme="minorEastAsia" w:hAnsi="Arial" w:cs="Arial"/>
            <w:lang w:eastAsia="zh-CN"/>
          </w:rPr>
          <w:t xml:space="preserve"> </w:t>
        </w:r>
        <w:r w:rsidRPr="00F54DD0">
          <w:rPr>
            <w:rFonts w:ascii="Arial" w:hAnsi="Arial" w:cs="Arial"/>
          </w:rPr>
          <w:t>remains. None of the rest of you has been injured</w:t>
        </w:r>
      </w:ins>
    </w:p>
    <w:p w14:paraId="0F73727C" w14:textId="77777777" w:rsidR="00733E73" w:rsidRPr="00F54DD0" w:rsidRDefault="00733E73" w:rsidP="00733E73">
      <w:pPr>
        <w:pStyle w:val="af3"/>
        <w:spacing w:line="360" w:lineRule="auto"/>
        <w:jc w:val="both"/>
        <w:rPr>
          <w:ins w:id="792" w:author="Xueyang Li" w:date="2019-08-30T22:29:00Z"/>
          <w:rFonts w:ascii="Arial" w:hAnsi="Arial" w:cs="Arial"/>
        </w:rPr>
      </w:pPr>
      <w:ins w:id="793" w:author="Xueyang Li" w:date="2019-08-30T22:29:00Z">
        <w:r w:rsidRPr="00F54DD0">
          <w:rPr>
            <w:rFonts w:ascii="Arial" w:hAnsi="Arial" w:cs="Arial"/>
          </w:rPr>
          <w:t>The pilot was unable to notify anyone of your position before the crash. However, he had indicated before impact that you were 70 miles south-west from a mining camp which is the nearest known habitation, and that you were approximately 65 miles off the course that was filed in your VFR flight plan.</w:t>
        </w:r>
      </w:ins>
    </w:p>
    <w:p w14:paraId="063C93E1" w14:textId="77777777" w:rsidR="00733E73" w:rsidRDefault="00733E73" w:rsidP="00733E73">
      <w:pPr>
        <w:pStyle w:val="af3"/>
        <w:spacing w:line="360" w:lineRule="auto"/>
        <w:jc w:val="both"/>
        <w:rPr>
          <w:ins w:id="794" w:author="Xueyang Li" w:date="2019-08-30T22:30:00Z"/>
          <w:rFonts w:ascii="Arial" w:hAnsi="Arial" w:cs="Arial"/>
        </w:rPr>
      </w:pPr>
      <w:ins w:id="795" w:author="Xueyang Li" w:date="2019-08-30T22:29:00Z">
        <w:r w:rsidRPr="00F54DD0">
          <w:rPr>
            <w:rFonts w:ascii="Arial" w:hAnsi="Arial" w:cs="Arial"/>
          </w:rPr>
          <w:t>The immediate area is quite flat and except for occasional barrel and saguaro</w:t>
        </w:r>
        <w:r w:rsidRPr="00F54DD0">
          <w:rPr>
            <w:rFonts w:ascii="Arial" w:eastAsiaTheme="minorEastAsia" w:hAnsi="Arial" w:cs="Arial"/>
            <w:lang w:eastAsia="zh-CN"/>
          </w:rPr>
          <w:t xml:space="preserve"> </w:t>
        </w:r>
        <w:r w:rsidRPr="00F54DD0">
          <w:rPr>
            <w:rFonts w:ascii="Arial" w:hAnsi="Arial" w:cs="Arial"/>
          </w:rPr>
          <w:t>cacti, appears to be rather barren. The last weather report indicated that the</w:t>
        </w:r>
        <w:r w:rsidRPr="00F54DD0">
          <w:rPr>
            <w:rFonts w:ascii="Arial" w:eastAsiaTheme="minorEastAsia" w:hAnsi="Arial" w:cs="Arial"/>
            <w:lang w:eastAsia="zh-CN"/>
          </w:rPr>
          <w:t xml:space="preserve"> </w:t>
        </w:r>
        <w:r w:rsidRPr="00F54DD0">
          <w:rPr>
            <w:rFonts w:ascii="Arial" w:hAnsi="Arial" w:cs="Arial"/>
          </w:rPr>
          <w:t>temperature would reach 110 degrees Fahrenheit, which means that the</w:t>
        </w:r>
        <w:r w:rsidRPr="00F54DD0">
          <w:rPr>
            <w:rFonts w:ascii="Arial" w:eastAsiaTheme="minorEastAsia" w:hAnsi="Arial" w:cs="Arial"/>
            <w:lang w:eastAsia="zh-CN"/>
          </w:rPr>
          <w:t xml:space="preserve"> </w:t>
        </w:r>
        <w:r w:rsidRPr="00F54DD0">
          <w:rPr>
            <w:rFonts w:ascii="Arial" w:hAnsi="Arial" w:cs="Arial"/>
          </w:rPr>
          <w:t>temperature at ground level will be around 130 degrees. You are dressed in</w:t>
        </w:r>
        <w:r w:rsidRPr="00F54DD0">
          <w:rPr>
            <w:rFonts w:ascii="Arial" w:eastAsiaTheme="minorEastAsia" w:hAnsi="Arial" w:cs="Arial"/>
            <w:lang w:eastAsia="zh-CN"/>
          </w:rPr>
          <w:t xml:space="preserve"> </w:t>
        </w:r>
        <w:r w:rsidRPr="00F54DD0">
          <w:rPr>
            <w:rFonts w:ascii="Arial" w:hAnsi="Arial" w:cs="Arial"/>
          </w:rPr>
          <w:t>lightweight clothing – short sleeved shirts, lightweight trousers, socks and shoes. Everyone has a handkerchief. Collectively, your pockets contain $2.83 in change, $85.00 in notes, a pack of cigarettes and a ball point pen.</w:t>
        </w:r>
      </w:ins>
    </w:p>
    <w:p w14:paraId="2C45FE7F" w14:textId="77777777" w:rsidR="00733E73" w:rsidRDefault="00733E73" w:rsidP="00733E73">
      <w:pPr>
        <w:pStyle w:val="af3"/>
        <w:spacing w:line="360" w:lineRule="auto"/>
        <w:jc w:val="both"/>
        <w:rPr>
          <w:ins w:id="796" w:author="Xueyang Li" w:date="2019-08-30T22:30:00Z"/>
          <w:rFonts w:ascii="Arial" w:hAnsi="Arial" w:cs="Arial"/>
        </w:rPr>
      </w:pPr>
    </w:p>
    <w:p w14:paraId="18FE0EC1" w14:textId="5D01E1F3" w:rsidR="00733E73" w:rsidRPr="00733E73" w:rsidRDefault="00733E73" w:rsidP="00733E73">
      <w:pPr>
        <w:pStyle w:val="af3"/>
        <w:spacing w:line="360" w:lineRule="auto"/>
        <w:jc w:val="both"/>
        <w:rPr>
          <w:ins w:id="797" w:author="Xueyang Li" w:date="2019-08-30T22:29:00Z"/>
          <w:rFonts w:ascii="Arial" w:eastAsiaTheme="minorEastAsia" w:hAnsi="Arial" w:cs="Arial"/>
          <w:b/>
          <w:kern w:val="2"/>
          <w:lang w:eastAsia="zh-CN"/>
          <w:rPrChange w:id="798" w:author="Xueyang Li" w:date="2019-08-30T22:31:00Z">
            <w:rPr>
              <w:ins w:id="799" w:author="Xueyang Li" w:date="2019-08-30T22:29:00Z"/>
              <w:rFonts w:ascii="Arial" w:hAnsi="Arial" w:cs="Arial"/>
              <w:sz w:val="22"/>
              <w:szCs w:val="22"/>
            </w:rPr>
          </w:rPrChange>
        </w:rPr>
        <w:pPrChange w:id="800" w:author="Xueyang Li" w:date="2019-08-30T22:30:00Z">
          <w:pPr>
            <w:pStyle w:val="1"/>
            <w:jc w:val="both"/>
          </w:pPr>
        </w:pPrChange>
      </w:pPr>
      <w:ins w:id="801" w:author="Xueyang Li" w:date="2019-08-30T22:29:00Z">
        <w:r w:rsidRPr="00733E73">
          <w:rPr>
            <w:rFonts w:ascii="Arial" w:eastAsiaTheme="minorEastAsia" w:hAnsi="Arial" w:cs="Arial"/>
            <w:b/>
            <w:kern w:val="2"/>
            <w:lang w:eastAsia="zh-CN"/>
            <w:rPrChange w:id="802" w:author="Xueyang Li" w:date="2019-08-30T22:31:00Z">
              <w:rPr>
                <w:rFonts w:ascii="Arial" w:hAnsi="Arial" w:cs="Arial"/>
                <w:sz w:val="22"/>
                <w:szCs w:val="22"/>
              </w:rPr>
            </w:rPrChange>
          </w:rPr>
          <w:t>YOUR TASK</w:t>
        </w:r>
      </w:ins>
    </w:p>
    <w:p w14:paraId="6588BAE8" w14:textId="77777777" w:rsidR="00733E73" w:rsidRPr="00F54DD0" w:rsidRDefault="00733E73" w:rsidP="00733E73">
      <w:pPr>
        <w:spacing w:line="360" w:lineRule="auto"/>
        <w:rPr>
          <w:ins w:id="803" w:author="Xueyang Li" w:date="2019-08-30T22:29:00Z"/>
          <w:rFonts w:ascii="Arial" w:hAnsi="Arial" w:cs="Arial"/>
          <w:sz w:val="22"/>
        </w:rPr>
      </w:pPr>
      <w:ins w:id="804" w:author="Xueyang Li" w:date="2019-08-30T22:29:00Z">
        <w:r w:rsidRPr="00F54DD0">
          <w:rPr>
            <w:rFonts w:ascii="Arial" w:hAnsi="Arial" w:cs="Arial"/>
            <w:sz w:val="22"/>
          </w:rPr>
          <w:t>Before the plane caught fire your group was able to salvage the 15 items listed. Your task is to rank these items according to their importance for survival, starting with ‘1’ for the most important to ‘15’ for the least important. You must rank all items.</w:t>
        </w:r>
      </w:ins>
    </w:p>
    <w:p w14:paraId="49774A58" w14:textId="77777777" w:rsidR="00733E73" w:rsidRPr="00F54DD0" w:rsidRDefault="00733E73" w:rsidP="00733E73">
      <w:pPr>
        <w:spacing w:line="360" w:lineRule="auto"/>
        <w:rPr>
          <w:ins w:id="805" w:author="Xueyang Li" w:date="2019-08-30T22:29:00Z"/>
          <w:rFonts w:ascii="Arial" w:hAnsi="Arial" w:cs="Arial"/>
          <w:sz w:val="22"/>
        </w:rPr>
      </w:pPr>
    </w:p>
    <w:p w14:paraId="006BF9AC" w14:textId="77777777" w:rsidR="00733E73" w:rsidRPr="00F54DD0" w:rsidRDefault="00733E73" w:rsidP="00733E73">
      <w:pPr>
        <w:spacing w:line="360" w:lineRule="auto"/>
        <w:rPr>
          <w:ins w:id="806" w:author="Xueyang Li" w:date="2019-08-30T22:29:00Z"/>
          <w:rFonts w:ascii="Arial" w:hAnsi="Arial" w:cs="Arial"/>
          <w:sz w:val="22"/>
        </w:rPr>
      </w:pPr>
      <w:ins w:id="807" w:author="Xueyang Li" w:date="2019-08-30T22:29:00Z">
        <w:r w:rsidRPr="00F54DD0">
          <w:rPr>
            <w:rFonts w:ascii="Arial" w:hAnsi="Arial" w:cs="Arial"/>
            <w:sz w:val="22"/>
          </w:rPr>
          <w:t>You may assume:</w:t>
        </w:r>
      </w:ins>
    </w:p>
    <w:p w14:paraId="4955FDF2" w14:textId="77777777" w:rsidR="00733E73" w:rsidRPr="00F54DD0" w:rsidRDefault="00733E73" w:rsidP="00733E73">
      <w:pPr>
        <w:widowControl/>
        <w:numPr>
          <w:ilvl w:val="0"/>
          <w:numId w:val="9"/>
        </w:numPr>
        <w:spacing w:line="360" w:lineRule="auto"/>
        <w:rPr>
          <w:ins w:id="808" w:author="Xueyang Li" w:date="2019-08-30T22:29:00Z"/>
          <w:rFonts w:ascii="Arial" w:hAnsi="Arial" w:cs="Arial"/>
          <w:sz w:val="22"/>
        </w:rPr>
      </w:pPr>
      <w:ins w:id="809" w:author="Xueyang Li" w:date="2019-08-30T22:29:00Z">
        <w:r w:rsidRPr="00F54DD0">
          <w:rPr>
            <w:rFonts w:ascii="Arial" w:hAnsi="Arial" w:cs="Arial"/>
            <w:sz w:val="22"/>
          </w:rPr>
          <w:lastRenderedPageBreak/>
          <w:t>The number of survivors is the same as the number of people in your team</w:t>
        </w:r>
      </w:ins>
    </w:p>
    <w:p w14:paraId="02FC0B2E" w14:textId="77777777" w:rsidR="00733E73" w:rsidRPr="00F54DD0" w:rsidRDefault="00733E73" w:rsidP="00733E73">
      <w:pPr>
        <w:widowControl/>
        <w:numPr>
          <w:ilvl w:val="0"/>
          <w:numId w:val="9"/>
        </w:numPr>
        <w:spacing w:line="360" w:lineRule="auto"/>
        <w:rPr>
          <w:ins w:id="810" w:author="Xueyang Li" w:date="2019-08-30T22:29:00Z"/>
          <w:rFonts w:ascii="Arial" w:hAnsi="Arial" w:cs="Arial"/>
          <w:sz w:val="22"/>
        </w:rPr>
      </w:pPr>
      <w:ins w:id="811" w:author="Xueyang Li" w:date="2019-08-30T22:29:00Z">
        <w:r w:rsidRPr="00F54DD0">
          <w:rPr>
            <w:rFonts w:ascii="Arial" w:hAnsi="Arial" w:cs="Arial"/>
            <w:sz w:val="22"/>
          </w:rPr>
          <w:t>You are the actual people in the situation</w:t>
        </w:r>
      </w:ins>
    </w:p>
    <w:p w14:paraId="1A458F9F" w14:textId="77777777" w:rsidR="00733E73" w:rsidRPr="00F54DD0" w:rsidRDefault="00733E73" w:rsidP="00733E73">
      <w:pPr>
        <w:widowControl/>
        <w:numPr>
          <w:ilvl w:val="0"/>
          <w:numId w:val="9"/>
        </w:numPr>
        <w:spacing w:line="360" w:lineRule="auto"/>
        <w:rPr>
          <w:ins w:id="812" w:author="Xueyang Li" w:date="2019-08-30T22:29:00Z"/>
          <w:rFonts w:ascii="Arial" w:hAnsi="Arial" w:cs="Arial"/>
          <w:sz w:val="22"/>
        </w:rPr>
      </w:pPr>
      <w:ins w:id="813" w:author="Xueyang Li" w:date="2019-08-30T22:29:00Z">
        <w:r w:rsidRPr="00F54DD0">
          <w:rPr>
            <w:rFonts w:ascii="Arial" w:hAnsi="Arial" w:cs="Arial"/>
            <w:sz w:val="22"/>
          </w:rPr>
          <w:t>The team has agreed to stick together</w:t>
        </w:r>
      </w:ins>
    </w:p>
    <w:p w14:paraId="79A38B2C" w14:textId="77777777" w:rsidR="00733E73" w:rsidRPr="00F54DD0" w:rsidRDefault="00733E73" w:rsidP="00733E73">
      <w:pPr>
        <w:widowControl/>
        <w:numPr>
          <w:ilvl w:val="0"/>
          <w:numId w:val="9"/>
        </w:numPr>
        <w:spacing w:line="360" w:lineRule="auto"/>
        <w:rPr>
          <w:ins w:id="814" w:author="Xueyang Li" w:date="2019-08-30T22:29:00Z"/>
          <w:rFonts w:ascii="Arial" w:hAnsi="Arial" w:cs="Arial"/>
          <w:sz w:val="22"/>
        </w:rPr>
      </w:pPr>
      <w:ins w:id="815" w:author="Xueyang Li" w:date="2019-08-30T22:29:00Z">
        <w:r w:rsidRPr="00F54DD0">
          <w:rPr>
            <w:rFonts w:ascii="Arial" w:hAnsi="Arial" w:cs="Arial"/>
            <w:sz w:val="22"/>
          </w:rPr>
          <w:t>All items are in good condition</w:t>
        </w:r>
      </w:ins>
    </w:p>
    <w:p w14:paraId="121F019C" w14:textId="77777777" w:rsidR="00733E73" w:rsidRPr="00F54DD0" w:rsidRDefault="00733E73" w:rsidP="00733E73">
      <w:pPr>
        <w:rPr>
          <w:ins w:id="816" w:author="Xueyang Li" w:date="2019-08-30T22:29:00Z"/>
          <w:rFonts w:ascii="Arial" w:hAnsi="Arial" w:cs="Arial"/>
          <w:sz w:val="22"/>
        </w:rPr>
      </w:pPr>
    </w:p>
    <w:p w14:paraId="402D7895" w14:textId="77777777" w:rsidR="00733E73" w:rsidRDefault="00733E73" w:rsidP="00733E73">
      <w:pPr>
        <w:rPr>
          <w:ins w:id="817" w:author="Xueyang Li" w:date="2019-08-30T22:31:00Z"/>
          <w:rFonts w:ascii="Arial" w:hAnsi="Arial" w:cs="Arial"/>
          <w:sz w:val="22"/>
        </w:rPr>
      </w:pPr>
      <w:ins w:id="818" w:author="Xueyang Li" w:date="2019-08-30T22:29:00Z">
        <w:r w:rsidRPr="00F54DD0">
          <w:rPr>
            <w:rFonts w:ascii="Arial" w:hAnsi="Arial" w:cs="Arial"/>
            <w:sz w:val="22"/>
          </w:rPr>
          <w:t>Step 1: Please rank the importance of each item given your current situation. Do not discuss the situation or problem with anyone else until you have finished the ranking</w:t>
        </w:r>
      </w:ins>
      <w:ins w:id="819" w:author="Xueyang Li" w:date="2019-08-30T22:31:00Z">
        <w:r>
          <w:rPr>
            <w:rFonts w:ascii="Arial" w:hAnsi="Arial" w:cs="Arial"/>
            <w:sz w:val="22"/>
          </w:rPr>
          <w:t>.</w:t>
        </w:r>
      </w:ins>
    </w:p>
    <w:p w14:paraId="2D3A6989" w14:textId="77777777" w:rsidR="00733E73" w:rsidRDefault="00733E73" w:rsidP="00733E73">
      <w:pPr>
        <w:rPr>
          <w:ins w:id="820" w:author="Xueyang Li" w:date="2019-08-30T22:31:00Z"/>
          <w:rFonts w:ascii="Arial" w:hAnsi="Arial" w:cs="Arial"/>
          <w:sz w:val="22"/>
        </w:rPr>
      </w:pPr>
    </w:p>
    <w:p w14:paraId="0FE25F09" w14:textId="2B77C7D8" w:rsidR="00733E73" w:rsidRPr="00733E73" w:rsidRDefault="00733E73" w:rsidP="00733E73">
      <w:pPr>
        <w:rPr>
          <w:ins w:id="821" w:author="Xueyang Li" w:date="2019-08-30T22:29:00Z"/>
          <w:rFonts w:ascii="Arial" w:hAnsi="Arial" w:cs="Arial"/>
          <w:b/>
          <w:bCs/>
          <w:sz w:val="22"/>
          <w:rPrChange w:id="822" w:author="Xueyang Li" w:date="2019-08-30T22:31:00Z">
            <w:rPr>
              <w:ins w:id="823" w:author="Xueyang Li" w:date="2019-08-30T22:29:00Z"/>
              <w:rFonts w:ascii="Arial" w:hAnsi="Arial" w:cs="Arial"/>
              <w:sz w:val="22"/>
              <w:szCs w:val="22"/>
            </w:rPr>
          </w:rPrChange>
        </w:rPr>
        <w:pPrChange w:id="824" w:author="Xueyang Li" w:date="2019-08-30T22:31:00Z">
          <w:pPr>
            <w:pStyle w:val="2"/>
            <w:spacing w:line="360" w:lineRule="auto"/>
            <w:jc w:val="both"/>
          </w:pPr>
        </w:pPrChange>
      </w:pPr>
      <w:ins w:id="825" w:author="Xueyang Li" w:date="2019-08-30T22:29:00Z">
        <w:r w:rsidRPr="00733E73">
          <w:rPr>
            <w:rFonts w:ascii="Arial" w:hAnsi="Arial" w:cs="Arial"/>
            <w:b/>
            <w:bCs/>
            <w:sz w:val="22"/>
            <w:rPrChange w:id="826" w:author="Xueyang Li" w:date="2019-08-30T22:31:00Z">
              <w:rPr>
                <w:rFonts w:ascii="Arial" w:hAnsi="Arial" w:cs="Arial"/>
                <w:sz w:val="22"/>
                <w:szCs w:val="22"/>
              </w:rPr>
            </w:rPrChange>
          </w:rPr>
          <w:t>ITEMS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1768"/>
        <w:gridCol w:w="1350"/>
        <w:gridCol w:w="1325"/>
      </w:tblGrid>
      <w:tr w:rsidR="00733E73" w:rsidRPr="00F54DD0" w14:paraId="42CABE16" w14:textId="77777777" w:rsidTr="00CD11DE">
        <w:trPr>
          <w:ins w:id="827" w:author="Xueyang Li" w:date="2019-08-30T22:29:00Z"/>
        </w:trPr>
        <w:tc>
          <w:tcPr>
            <w:tcW w:w="4077" w:type="dxa"/>
          </w:tcPr>
          <w:p w14:paraId="7A6492D0" w14:textId="77777777" w:rsidR="00733E73" w:rsidRPr="00F54DD0" w:rsidRDefault="00733E73" w:rsidP="00CD11DE">
            <w:pPr>
              <w:spacing w:line="360" w:lineRule="auto"/>
              <w:rPr>
                <w:ins w:id="828" w:author="Xueyang Li" w:date="2019-08-30T22:29:00Z"/>
                <w:rFonts w:ascii="Arial" w:hAnsi="Arial" w:cs="Arial"/>
                <w:sz w:val="22"/>
              </w:rPr>
            </w:pPr>
          </w:p>
        </w:tc>
        <w:tc>
          <w:tcPr>
            <w:tcW w:w="1768" w:type="dxa"/>
          </w:tcPr>
          <w:p w14:paraId="7F613EC1" w14:textId="77777777" w:rsidR="00733E73" w:rsidRPr="00F54DD0" w:rsidRDefault="00733E73" w:rsidP="00CD11DE">
            <w:pPr>
              <w:spacing w:line="360" w:lineRule="auto"/>
              <w:rPr>
                <w:ins w:id="829" w:author="Xueyang Li" w:date="2019-08-30T22:29:00Z"/>
                <w:rFonts w:ascii="Arial" w:hAnsi="Arial" w:cs="Arial"/>
                <w:sz w:val="22"/>
              </w:rPr>
            </w:pPr>
            <w:ins w:id="830" w:author="Xueyang Li" w:date="2019-08-30T22:29:00Z">
              <w:r w:rsidRPr="00F54DD0">
                <w:rPr>
                  <w:rFonts w:ascii="Arial" w:hAnsi="Arial" w:cs="Arial"/>
                  <w:sz w:val="22"/>
                </w:rPr>
                <w:t>Your ranking</w:t>
              </w:r>
            </w:ins>
          </w:p>
          <w:p w14:paraId="50B1626E" w14:textId="77777777" w:rsidR="00733E73" w:rsidRPr="00F54DD0" w:rsidRDefault="00733E73" w:rsidP="00CD11DE">
            <w:pPr>
              <w:spacing w:line="360" w:lineRule="auto"/>
              <w:rPr>
                <w:ins w:id="831" w:author="Xueyang Li" w:date="2019-08-30T22:29:00Z"/>
                <w:rFonts w:ascii="Arial" w:hAnsi="Arial" w:cs="Arial"/>
                <w:b/>
                <w:i/>
                <w:sz w:val="22"/>
              </w:rPr>
            </w:pPr>
            <w:ins w:id="832" w:author="Xueyang Li" w:date="2019-08-30T22:29:00Z">
              <w:r w:rsidRPr="00F54DD0">
                <w:rPr>
                  <w:rFonts w:ascii="Arial" w:hAnsi="Arial" w:cs="Arial"/>
                  <w:i/>
                  <w:sz w:val="22"/>
                </w:rPr>
                <w:t>(do this individually)</w:t>
              </w:r>
            </w:ins>
          </w:p>
        </w:tc>
        <w:tc>
          <w:tcPr>
            <w:tcW w:w="1350" w:type="dxa"/>
          </w:tcPr>
          <w:p w14:paraId="4019FA97" w14:textId="77777777" w:rsidR="00733E73" w:rsidRPr="00F54DD0" w:rsidRDefault="00733E73" w:rsidP="00CD11DE">
            <w:pPr>
              <w:spacing w:line="360" w:lineRule="auto"/>
              <w:rPr>
                <w:ins w:id="833" w:author="Xueyang Li" w:date="2019-08-30T22:29:00Z"/>
                <w:rFonts w:ascii="Arial" w:hAnsi="Arial" w:cs="Arial"/>
                <w:sz w:val="22"/>
              </w:rPr>
            </w:pPr>
            <w:ins w:id="834" w:author="Xueyang Li" w:date="2019-08-30T22:29:00Z">
              <w:r w:rsidRPr="00F54DD0">
                <w:rPr>
                  <w:rFonts w:ascii="Arial" w:hAnsi="Arial" w:cs="Arial"/>
                  <w:sz w:val="22"/>
                </w:rPr>
                <w:t>Group ranking</w:t>
              </w:r>
            </w:ins>
          </w:p>
        </w:tc>
        <w:tc>
          <w:tcPr>
            <w:tcW w:w="1325" w:type="dxa"/>
          </w:tcPr>
          <w:p w14:paraId="3FAF4A86" w14:textId="77777777" w:rsidR="00733E73" w:rsidRPr="00F54DD0" w:rsidRDefault="00733E73" w:rsidP="00CD11DE">
            <w:pPr>
              <w:spacing w:line="360" w:lineRule="auto"/>
              <w:rPr>
                <w:ins w:id="835" w:author="Xueyang Li" w:date="2019-08-30T22:29:00Z"/>
                <w:rFonts w:ascii="Arial" w:hAnsi="Arial" w:cs="Arial"/>
                <w:sz w:val="22"/>
              </w:rPr>
            </w:pPr>
            <w:ins w:id="836" w:author="Xueyang Li" w:date="2019-08-30T22:29:00Z">
              <w:r w:rsidRPr="00F54DD0">
                <w:rPr>
                  <w:rFonts w:ascii="Arial" w:hAnsi="Arial" w:cs="Arial"/>
                  <w:sz w:val="22"/>
                </w:rPr>
                <w:t>Expert ranking</w:t>
              </w:r>
            </w:ins>
          </w:p>
        </w:tc>
      </w:tr>
      <w:tr w:rsidR="00733E73" w:rsidRPr="00F54DD0" w14:paraId="7FA8CB09" w14:textId="77777777" w:rsidTr="00CD11DE">
        <w:trPr>
          <w:ins w:id="837" w:author="Xueyang Li" w:date="2019-08-30T22:29:00Z"/>
        </w:trPr>
        <w:tc>
          <w:tcPr>
            <w:tcW w:w="4077" w:type="dxa"/>
          </w:tcPr>
          <w:p w14:paraId="76EB2FCD" w14:textId="77777777" w:rsidR="00733E73" w:rsidRPr="00F54DD0" w:rsidRDefault="00733E73" w:rsidP="00CD11DE">
            <w:pPr>
              <w:spacing w:line="360" w:lineRule="auto"/>
              <w:rPr>
                <w:ins w:id="838" w:author="Xueyang Li" w:date="2019-08-30T22:29:00Z"/>
                <w:rFonts w:ascii="Arial" w:hAnsi="Arial" w:cs="Arial"/>
                <w:sz w:val="22"/>
              </w:rPr>
            </w:pPr>
            <w:ins w:id="839" w:author="Xueyang Li" w:date="2019-08-30T22:29:00Z">
              <w:r w:rsidRPr="00F54DD0">
                <w:rPr>
                  <w:rFonts w:ascii="Arial" w:hAnsi="Arial" w:cs="Arial"/>
                  <w:sz w:val="22"/>
                </w:rPr>
                <w:t>Flashlight (4 battery size)</w:t>
              </w:r>
            </w:ins>
          </w:p>
        </w:tc>
        <w:tc>
          <w:tcPr>
            <w:tcW w:w="1768" w:type="dxa"/>
          </w:tcPr>
          <w:p w14:paraId="3795B533" w14:textId="77777777" w:rsidR="00733E73" w:rsidRPr="00F54DD0" w:rsidRDefault="00733E73" w:rsidP="00CD11DE">
            <w:pPr>
              <w:spacing w:line="360" w:lineRule="auto"/>
              <w:rPr>
                <w:ins w:id="840" w:author="Xueyang Li" w:date="2019-08-30T22:29:00Z"/>
                <w:rFonts w:ascii="Arial" w:hAnsi="Arial" w:cs="Arial"/>
                <w:sz w:val="22"/>
              </w:rPr>
            </w:pPr>
          </w:p>
        </w:tc>
        <w:tc>
          <w:tcPr>
            <w:tcW w:w="1350" w:type="dxa"/>
          </w:tcPr>
          <w:p w14:paraId="05552465" w14:textId="77777777" w:rsidR="00733E73" w:rsidRPr="00F54DD0" w:rsidRDefault="00733E73" w:rsidP="00CD11DE">
            <w:pPr>
              <w:spacing w:line="360" w:lineRule="auto"/>
              <w:rPr>
                <w:ins w:id="841" w:author="Xueyang Li" w:date="2019-08-30T22:29:00Z"/>
                <w:rFonts w:ascii="Arial" w:hAnsi="Arial" w:cs="Arial"/>
                <w:sz w:val="22"/>
              </w:rPr>
            </w:pPr>
          </w:p>
        </w:tc>
        <w:tc>
          <w:tcPr>
            <w:tcW w:w="1325" w:type="dxa"/>
          </w:tcPr>
          <w:p w14:paraId="2E61F961" w14:textId="77777777" w:rsidR="00733E73" w:rsidRPr="00F54DD0" w:rsidRDefault="00733E73" w:rsidP="00CD11DE">
            <w:pPr>
              <w:spacing w:line="360" w:lineRule="auto"/>
              <w:rPr>
                <w:ins w:id="842" w:author="Xueyang Li" w:date="2019-08-30T22:29:00Z"/>
                <w:rFonts w:ascii="Arial" w:hAnsi="Arial" w:cs="Arial"/>
                <w:sz w:val="22"/>
              </w:rPr>
            </w:pPr>
          </w:p>
        </w:tc>
      </w:tr>
      <w:tr w:rsidR="00733E73" w:rsidRPr="00F54DD0" w14:paraId="477135CD" w14:textId="77777777" w:rsidTr="00CD11DE">
        <w:trPr>
          <w:ins w:id="843" w:author="Xueyang Li" w:date="2019-08-30T22:29:00Z"/>
        </w:trPr>
        <w:tc>
          <w:tcPr>
            <w:tcW w:w="4077" w:type="dxa"/>
          </w:tcPr>
          <w:p w14:paraId="09821F72" w14:textId="77777777" w:rsidR="00733E73" w:rsidRPr="00F54DD0" w:rsidRDefault="00733E73" w:rsidP="00CD11DE">
            <w:pPr>
              <w:spacing w:line="360" w:lineRule="auto"/>
              <w:rPr>
                <w:ins w:id="844" w:author="Xueyang Li" w:date="2019-08-30T22:29:00Z"/>
                <w:rFonts w:ascii="Arial" w:hAnsi="Arial" w:cs="Arial"/>
                <w:sz w:val="22"/>
              </w:rPr>
            </w:pPr>
            <w:ins w:id="845" w:author="Xueyang Li" w:date="2019-08-30T22:29:00Z">
              <w:r w:rsidRPr="00F54DD0">
                <w:rPr>
                  <w:rFonts w:ascii="Arial" w:hAnsi="Arial" w:cs="Arial"/>
                  <w:sz w:val="22"/>
                </w:rPr>
                <w:t>Jack-knife</w:t>
              </w:r>
            </w:ins>
          </w:p>
        </w:tc>
        <w:tc>
          <w:tcPr>
            <w:tcW w:w="1768" w:type="dxa"/>
          </w:tcPr>
          <w:p w14:paraId="5FFCFF9A" w14:textId="77777777" w:rsidR="00733E73" w:rsidRPr="00F54DD0" w:rsidRDefault="00733E73" w:rsidP="00CD11DE">
            <w:pPr>
              <w:spacing w:line="360" w:lineRule="auto"/>
              <w:rPr>
                <w:ins w:id="846" w:author="Xueyang Li" w:date="2019-08-30T22:29:00Z"/>
                <w:rFonts w:ascii="Arial" w:hAnsi="Arial" w:cs="Arial"/>
                <w:sz w:val="22"/>
              </w:rPr>
            </w:pPr>
          </w:p>
        </w:tc>
        <w:tc>
          <w:tcPr>
            <w:tcW w:w="1350" w:type="dxa"/>
          </w:tcPr>
          <w:p w14:paraId="07E690B7" w14:textId="77777777" w:rsidR="00733E73" w:rsidRPr="00F54DD0" w:rsidRDefault="00733E73" w:rsidP="00CD11DE">
            <w:pPr>
              <w:spacing w:line="360" w:lineRule="auto"/>
              <w:rPr>
                <w:ins w:id="847" w:author="Xueyang Li" w:date="2019-08-30T22:29:00Z"/>
                <w:rFonts w:ascii="Arial" w:hAnsi="Arial" w:cs="Arial"/>
                <w:sz w:val="22"/>
              </w:rPr>
            </w:pPr>
          </w:p>
        </w:tc>
        <w:tc>
          <w:tcPr>
            <w:tcW w:w="1325" w:type="dxa"/>
          </w:tcPr>
          <w:p w14:paraId="334A60D2" w14:textId="77777777" w:rsidR="00733E73" w:rsidRPr="00F54DD0" w:rsidRDefault="00733E73" w:rsidP="00CD11DE">
            <w:pPr>
              <w:spacing w:line="360" w:lineRule="auto"/>
              <w:rPr>
                <w:ins w:id="848" w:author="Xueyang Li" w:date="2019-08-30T22:29:00Z"/>
                <w:rFonts w:ascii="Arial" w:hAnsi="Arial" w:cs="Arial"/>
                <w:sz w:val="22"/>
              </w:rPr>
            </w:pPr>
          </w:p>
        </w:tc>
      </w:tr>
      <w:tr w:rsidR="00733E73" w:rsidRPr="00F54DD0" w14:paraId="70F867F8" w14:textId="77777777" w:rsidTr="00CD11DE">
        <w:trPr>
          <w:ins w:id="849" w:author="Xueyang Li" w:date="2019-08-30T22:29:00Z"/>
        </w:trPr>
        <w:tc>
          <w:tcPr>
            <w:tcW w:w="4077" w:type="dxa"/>
          </w:tcPr>
          <w:p w14:paraId="5D29C752" w14:textId="77777777" w:rsidR="00733E73" w:rsidRPr="00F54DD0" w:rsidRDefault="00733E73" w:rsidP="00CD11DE">
            <w:pPr>
              <w:spacing w:line="360" w:lineRule="auto"/>
              <w:rPr>
                <w:ins w:id="850" w:author="Xueyang Li" w:date="2019-08-30T22:29:00Z"/>
                <w:rFonts w:ascii="Arial" w:hAnsi="Arial" w:cs="Arial"/>
                <w:sz w:val="22"/>
              </w:rPr>
            </w:pPr>
            <w:ins w:id="851" w:author="Xueyang Li" w:date="2019-08-30T22:29:00Z">
              <w:r w:rsidRPr="00F54DD0">
                <w:rPr>
                  <w:rFonts w:ascii="Arial" w:hAnsi="Arial" w:cs="Arial"/>
                  <w:sz w:val="22"/>
                </w:rPr>
                <w:t>Sectional air map</w:t>
              </w:r>
            </w:ins>
          </w:p>
        </w:tc>
        <w:tc>
          <w:tcPr>
            <w:tcW w:w="1768" w:type="dxa"/>
          </w:tcPr>
          <w:p w14:paraId="26D08A6E" w14:textId="77777777" w:rsidR="00733E73" w:rsidRPr="00F54DD0" w:rsidRDefault="00733E73" w:rsidP="00CD11DE">
            <w:pPr>
              <w:spacing w:line="360" w:lineRule="auto"/>
              <w:rPr>
                <w:ins w:id="852" w:author="Xueyang Li" w:date="2019-08-30T22:29:00Z"/>
                <w:rFonts w:ascii="Arial" w:hAnsi="Arial" w:cs="Arial"/>
                <w:sz w:val="22"/>
              </w:rPr>
            </w:pPr>
          </w:p>
        </w:tc>
        <w:tc>
          <w:tcPr>
            <w:tcW w:w="1350" w:type="dxa"/>
          </w:tcPr>
          <w:p w14:paraId="295B582F" w14:textId="77777777" w:rsidR="00733E73" w:rsidRPr="00F54DD0" w:rsidRDefault="00733E73" w:rsidP="00CD11DE">
            <w:pPr>
              <w:spacing w:line="360" w:lineRule="auto"/>
              <w:rPr>
                <w:ins w:id="853" w:author="Xueyang Li" w:date="2019-08-30T22:29:00Z"/>
                <w:rFonts w:ascii="Arial" w:hAnsi="Arial" w:cs="Arial"/>
                <w:sz w:val="22"/>
              </w:rPr>
            </w:pPr>
          </w:p>
        </w:tc>
        <w:tc>
          <w:tcPr>
            <w:tcW w:w="1325" w:type="dxa"/>
          </w:tcPr>
          <w:p w14:paraId="3052BBB9" w14:textId="77777777" w:rsidR="00733E73" w:rsidRPr="00F54DD0" w:rsidRDefault="00733E73" w:rsidP="00CD11DE">
            <w:pPr>
              <w:spacing w:line="360" w:lineRule="auto"/>
              <w:rPr>
                <w:ins w:id="854" w:author="Xueyang Li" w:date="2019-08-30T22:29:00Z"/>
                <w:rFonts w:ascii="Arial" w:hAnsi="Arial" w:cs="Arial"/>
                <w:sz w:val="22"/>
              </w:rPr>
            </w:pPr>
          </w:p>
        </w:tc>
      </w:tr>
      <w:tr w:rsidR="00733E73" w:rsidRPr="00F54DD0" w14:paraId="7EAAD726" w14:textId="77777777" w:rsidTr="00CD11DE">
        <w:trPr>
          <w:ins w:id="855" w:author="Xueyang Li" w:date="2019-08-30T22:29:00Z"/>
        </w:trPr>
        <w:tc>
          <w:tcPr>
            <w:tcW w:w="4077" w:type="dxa"/>
          </w:tcPr>
          <w:p w14:paraId="04B9850A" w14:textId="77777777" w:rsidR="00733E73" w:rsidRPr="00F54DD0" w:rsidRDefault="00733E73" w:rsidP="00CD11DE">
            <w:pPr>
              <w:spacing w:line="360" w:lineRule="auto"/>
              <w:rPr>
                <w:ins w:id="856" w:author="Xueyang Li" w:date="2019-08-30T22:29:00Z"/>
                <w:rFonts w:ascii="Arial" w:hAnsi="Arial" w:cs="Arial"/>
                <w:sz w:val="22"/>
              </w:rPr>
            </w:pPr>
            <w:ins w:id="857" w:author="Xueyang Li" w:date="2019-08-30T22:29:00Z">
              <w:r w:rsidRPr="00F54DD0">
                <w:rPr>
                  <w:rFonts w:ascii="Arial" w:hAnsi="Arial" w:cs="Arial"/>
                  <w:sz w:val="22"/>
                </w:rPr>
                <w:t>Plastic raincoat (large size)</w:t>
              </w:r>
            </w:ins>
          </w:p>
        </w:tc>
        <w:tc>
          <w:tcPr>
            <w:tcW w:w="1768" w:type="dxa"/>
          </w:tcPr>
          <w:p w14:paraId="5C31927E" w14:textId="77777777" w:rsidR="00733E73" w:rsidRPr="00F54DD0" w:rsidRDefault="00733E73" w:rsidP="00CD11DE">
            <w:pPr>
              <w:spacing w:line="360" w:lineRule="auto"/>
              <w:rPr>
                <w:ins w:id="858" w:author="Xueyang Li" w:date="2019-08-30T22:29:00Z"/>
                <w:rFonts w:ascii="Arial" w:hAnsi="Arial" w:cs="Arial"/>
                <w:sz w:val="22"/>
              </w:rPr>
            </w:pPr>
          </w:p>
        </w:tc>
        <w:tc>
          <w:tcPr>
            <w:tcW w:w="1350" w:type="dxa"/>
          </w:tcPr>
          <w:p w14:paraId="74CDDF03" w14:textId="77777777" w:rsidR="00733E73" w:rsidRPr="00F54DD0" w:rsidRDefault="00733E73" w:rsidP="00CD11DE">
            <w:pPr>
              <w:spacing w:line="360" w:lineRule="auto"/>
              <w:rPr>
                <w:ins w:id="859" w:author="Xueyang Li" w:date="2019-08-30T22:29:00Z"/>
                <w:rFonts w:ascii="Arial" w:hAnsi="Arial" w:cs="Arial"/>
                <w:sz w:val="22"/>
              </w:rPr>
            </w:pPr>
          </w:p>
        </w:tc>
        <w:tc>
          <w:tcPr>
            <w:tcW w:w="1325" w:type="dxa"/>
          </w:tcPr>
          <w:p w14:paraId="18F15DDE" w14:textId="77777777" w:rsidR="00733E73" w:rsidRPr="00F54DD0" w:rsidRDefault="00733E73" w:rsidP="00CD11DE">
            <w:pPr>
              <w:spacing w:line="360" w:lineRule="auto"/>
              <w:rPr>
                <w:ins w:id="860" w:author="Xueyang Li" w:date="2019-08-30T22:29:00Z"/>
                <w:rFonts w:ascii="Arial" w:hAnsi="Arial" w:cs="Arial"/>
                <w:sz w:val="22"/>
              </w:rPr>
            </w:pPr>
          </w:p>
        </w:tc>
      </w:tr>
      <w:tr w:rsidR="00733E73" w:rsidRPr="00F54DD0" w14:paraId="7EBB8003" w14:textId="77777777" w:rsidTr="00CD11DE">
        <w:trPr>
          <w:ins w:id="861" w:author="Xueyang Li" w:date="2019-08-30T22:29:00Z"/>
        </w:trPr>
        <w:tc>
          <w:tcPr>
            <w:tcW w:w="4077" w:type="dxa"/>
          </w:tcPr>
          <w:p w14:paraId="7B0CD446" w14:textId="77777777" w:rsidR="00733E73" w:rsidRPr="00F54DD0" w:rsidRDefault="00733E73" w:rsidP="00CD11DE">
            <w:pPr>
              <w:spacing w:line="360" w:lineRule="auto"/>
              <w:rPr>
                <w:ins w:id="862" w:author="Xueyang Li" w:date="2019-08-30T22:29:00Z"/>
                <w:rFonts w:ascii="Arial" w:hAnsi="Arial" w:cs="Arial"/>
                <w:sz w:val="22"/>
              </w:rPr>
            </w:pPr>
            <w:ins w:id="863" w:author="Xueyang Li" w:date="2019-08-30T22:29:00Z">
              <w:r w:rsidRPr="00F54DD0">
                <w:rPr>
                  <w:rFonts w:ascii="Arial" w:hAnsi="Arial" w:cs="Arial"/>
                  <w:sz w:val="22"/>
                </w:rPr>
                <w:t>Magnetic compass</w:t>
              </w:r>
            </w:ins>
          </w:p>
        </w:tc>
        <w:tc>
          <w:tcPr>
            <w:tcW w:w="1768" w:type="dxa"/>
          </w:tcPr>
          <w:p w14:paraId="36386ADB" w14:textId="77777777" w:rsidR="00733E73" w:rsidRPr="00F54DD0" w:rsidRDefault="00733E73" w:rsidP="00CD11DE">
            <w:pPr>
              <w:spacing w:line="360" w:lineRule="auto"/>
              <w:rPr>
                <w:ins w:id="864" w:author="Xueyang Li" w:date="2019-08-30T22:29:00Z"/>
                <w:rFonts w:ascii="Arial" w:hAnsi="Arial" w:cs="Arial"/>
                <w:sz w:val="22"/>
              </w:rPr>
            </w:pPr>
          </w:p>
        </w:tc>
        <w:tc>
          <w:tcPr>
            <w:tcW w:w="1350" w:type="dxa"/>
          </w:tcPr>
          <w:p w14:paraId="2D681CEA" w14:textId="77777777" w:rsidR="00733E73" w:rsidRPr="00F54DD0" w:rsidRDefault="00733E73" w:rsidP="00CD11DE">
            <w:pPr>
              <w:spacing w:line="360" w:lineRule="auto"/>
              <w:rPr>
                <w:ins w:id="865" w:author="Xueyang Li" w:date="2019-08-30T22:29:00Z"/>
                <w:rFonts w:ascii="Arial" w:hAnsi="Arial" w:cs="Arial"/>
                <w:sz w:val="22"/>
              </w:rPr>
            </w:pPr>
          </w:p>
        </w:tc>
        <w:tc>
          <w:tcPr>
            <w:tcW w:w="1325" w:type="dxa"/>
          </w:tcPr>
          <w:p w14:paraId="0E2A102E" w14:textId="77777777" w:rsidR="00733E73" w:rsidRPr="00F54DD0" w:rsidRDefault="00733E73" w:rsidP="00CD11DE">
            <w:pPr>
              <w:spacing w:line="360" w:lineRule="auto"/>
              <w:rPr>
                <w:ins w:id="866" w:author="Xueyang Li" w:date="2019-08-30T22:29:00Z"/>
                <w:rFonts w:ascii="Arial" w:hAnsi="Arial" w:cs="Arial"/>
                <w:sz w:val="22"/>
              </w:rPr>
            </w:pPr>
          </w:p>
        </w:tc>
      </w:tr>
      <w:tr w:rsidR="00733E73" w:rsidRPr="00F54DD0" w14:paraId="2F4C2FBB" w14:textId="77777777" w:rsidTr="00CD11DE">
        <w:trPr>
          <w:ins w:id="867" w:author="Xueyang Li" w:date="2019-08-30T22:29:00Z"/>
        </w:trPr>
        <w:tc>
          <w:tcPr>
            <w:tcW w:w="4077" w:type="dxa"/>
          </w:tcPr>
          <w:p w14:paraId="7A2AE1FB" w14:textId="77777777" w:rsidR="00733E73" w:rsidRPr="00F54DD0" w:rsidRDefault="00733E73" w:rsidP="00CD11DE">
            <w:pPr>
              <w:spacing w:line="360" w:lineRule="auto"/>
              <w:rPr>
                <w:ins w:id="868" w:author="Xueyang Li" w:date="2019-08-30T22:29:00Z"/>
                <w:rFonts w:ascii="Arial" w:hAnsi="Arial" w:cs="Arial"/>
                <w:sz w:val="22"/>
              </w:rPr>
            </w:pPr>
            <w:ins w:id="869" w:author="Xueyang Li" w:date="2019-08-30T22:29:00Z">
              <w:r w:rsidRPr="00F54DD0">
                <w:rPr>
                  <w:rFonts w:ascii="Arial" w:hAnsi="Arial" w:cs="Arial"/>
                  <w:sz w:val="22"/>
                </w:rPr>
                <w:t>Compress kit with gauze</w:t>
              </w:r>
            </w:ins>
          </w:p>
        </w:tc>
        <w:tc>
          <w:tcPr>
            <w:tcW w:w="1768" w:type="dxa"/>
          </w:tcPr>
          <w:p w14:paraId="5A2C53CA" w14:textId="77777777" w:rsidR="00733E73" w:rsidRPr="00F54DD0" w:rsidRDefault="00733E73" w:rsidP="00CD11DE">
            <w:pPr>
              <w:spacing w:line="360" w:lineRule="auto"/>
              <w:rPr>
                <w:ins w:id="870" w:author="Xueyang Li" w:date="2019-08-30T22:29:00Z"/>
                <w:rFonts w:ascii="Arial" w:hAnsi="Arial" w:cs="Arial"/>
                <w:sz w:val="22"/>
              </w:rPr>
            </w:pPr>
          </w:p>
        </w:tc>
        <w:tc>
          <w:tcPr>
            <w:tcW w:w="1350" w:type="dxa"/>
          </w:tcPr>
          <w:p w14:paraId="71976517" w14:textId="77777777" w:rsidR="00733E73" w:rsidRPr="00F54DD0" w:rsidRDefault="00733E73" w:rsidP="00CD11DE">
            <w:pPr>
              <w:spacing w:line="360" w:lineRule="auto"/>
              <w:rPr>
                <w:ins w:id="871" w:author="Xueyang Li" w:date="2019-08-30T22:29:00Z"/>
                <w:rFonts w:ascii="Arial" w:hAnsi="Arial" w:cs="Arial"/>
                <w:sz w:val="22"/>
              </w:rPr>
            </w:pPr>
          </w:p>
        </w:tc>
        <w:tc>
          <w:tcPr>
            <w:tcW w:w="1325" w:type="dxa"/>
          </w:tcPr>
          <w:p w14:paraId="580E1518" w14:textId="77777777" w:rsidR="00733E73" w:rsidRPr="00F54DD0" w:rsidRDefault="00733E73" w:rsidP="00CD11DE">
            <w:pPr>
              <w:spacing w:line="360" w:lineRule="auto"/>
              <w:rPr>
                <w:ins w:id="872" w:author="Xueyang Li" w:date="2019-08-30T22:29:00Z"/>
                <w:rFonts w:ascii="Arial" w:hAnsi="Arial" w:cs="Arial"/>
                <w:sz w:val="22"/>
              </w:rPr>
            </w:pPr>
          </w:p>
        </w:tc>
      </w:tr>
      <w:tr w:rsidR="00733E73" w:rsidRPr="00F54DD0" w14:paraId="758B5936" w14:textId="77777777" w:rsidTr="00CD11DE">
        <w:trPr>
          <w:ins w:id="873" w:author="Xueyang Li" w:date="2019-08-30T22:29:00Z"/>
        </w:trPr>
        <w:tc>
          <w:tcPr>
            <w:tcW w:w="4077" w:type="dxa"/>
          </w:tcPr>
          <w:p w14:paraId="18CFF5FF" w14:textId="77777777" w:rsidR="00733E73" w:rsidRPr="00F54DD0" w:rsidRDefault="00733E73" w:rsidP="00CD11DE">
            <w:pPr>
              <w:spacing w:line="360" w:lineRule="auto"/>
              <w:rPr>
                <w:ins w:id="874" w:author="Xueyang Li" w:date="2019-08-30T22:29:00Z"/>
                <w:rFonts w:ascii="Arial" w:hAnsi="Arial" w:cs="Arial"/>
                <w:sz w:val="22"/>
              </w:rPr>
            </w:pPr>
            <w:ins w:id="875" w:author="Xueyang Li" w:date="2019-08-30T22:29:00Z">
              <w:r w:rsidRPr="00F54DD0">
                <w:rPr>
                  <w:rFonts w:ascii="Arial" w:hAnsi="Arial" w:cs="Arial"/>
                  <w:sz w:val="22"/>
                </w:rPr>
                <w:t>.45 calibre pistol (loaded)</w:t>
              </w:r>
            </w:ins>
          </w:p>
        </w:tc>
        <w:tc>
          <w:tcPr>
            <w:tcW w:w="1768" w:type="dxa"/>
          </w:tcPr>
          <w:p w14:paraId="7D1D020A" w14:textId="77777777" w:rsidR="00733E73" w:rsidRPr="00F54DD0" w:rsidRDefault="00733E73" w:rsidP="00CD11DE">
            <w:pPr>
              <w:spacing w:line="360" w:lineRule="auto"/>
              <w:rPr>
                <w:ins w:id="876" w:author="Xueyang Li" w:date="2019-08-30T22:29:00Z"/>
                <w:rFonts w:ascii="Arial" w:hAnsi="Arial" w:cs="Arial"/>
                <w:sz w:val="22"/>
              </w:rPr>
            </w:pPr>
          </w:p>
        </w:tc>
        <w:tc>
          <w:tcPr>
            <w:tcW w:w="1350" w:type="dxa"/>
          </w:tcPr>
          <w:p w14:paraId="5CE421A2" w14:textId="77777777" w:rsidR="00733E73" w:rsidRPr="00F54DD0" w:rsidRDefault="00733E73" w:rsidP="00CD11DE">
            <w:pPr>
              <w:spacing w:line="360" w:lineRule="auto"/>
              <w:rPr>
                <w:ins w:id="877" w:author="Xueyang Li" w:date="2019-08-30T22:29:00Z"/>
                <w:rFonts w:ascii="Arial" w:hAnsi="Arial" w:cs="Arial"/>
                <w:sz w:val="22"/>
              </w:rPr>
            </w:pPr>
          </w:p>
        </w:tc>
        <w:tc>
          <w:tcPr>
            <w:tcW w:w="1325" w:type="dxa"/>
          </w:tcPr>
          <w:p w14:paraId="36EB2230" w14:textId="77777777" w:rsidR="00733E73" w:rsidRPr="00F54DD0" w:rsidRDefault="00733E73" w:rsidP="00CD11DE">
            <w:pPr>
              <w:spacing w:line="360" w:lineRule="auto"/>
              <w:rPr>
                <w:ins w:id="878" w:author="Xueyang Li" w:date="2019-08-30T22:29:00Z"/>
                <w:rFonts w:ascii="Arial" w:hAnsi="Arial" w:cs="Arial"/>
                <w:sz w:val="22"/>
              </w:rPr>
            </w:pPr>
          </w:p>
        </w:tc>
      </w:tr>
      <w:tr w:rsidR="00733E73" w:rsidRPr="00F54DD0" w14:paraId="544D81E4" w14:textId="77777777" w:rsidTr="00CD11DE">
        <w:trPr>
          <w:ins w:id="879" w:author="Xueyang Li" w:date="2019-08-30T22:29:00Z"/>
        </w:trPr>
        <w:tc>
          <w:tcPr>
            <w:tcW w:w="4077" w:type="dxa"/>
          </w:tcPr>
          <w:p w14:paraId="7DEA5B48" w14:textId="77777777" w:rsidR="00733E73" w:rsidRPr="00F54DD0" w:rsidRDefault="00733E73" w:rsidP="00CD11DE">
            <w:pPr>
              <w:spacing w:line="360" w:lineRule="auto"/>
              <w:rPr>
                <w:ins w:id="880" w:author="Xueyang Li" w:date="2019-08-30T22:29:00Z"/>
                <w:rFonts w:ascii="Arial" w:hAnsi="Arial" w:cs="Arial"/>
                <w:sz w:val="22"/>
              </w:rPr>
            </w:pPr>
            <w:ins w:id="881" w:author="Xueyang Li" w:date="2019-08-30T22:29:00Z">
              <w:r w:rsidRPr="00F54DD0">
                <w:rPr>
                  <w:rFonts w:ascii="Arial" w:hAnsi="Arial" w:cs="Arial"/>
                  <w:sz w:val="22"/>
                </w:rPr>
                <w:t>Parachute (red &amp; white)</w:t>
              </w:r>
            </w:ins>
          </w:p>
        </w:tc>
        <w:tc>
          <w:tcPr>
            <w:tcW w:w="1768" w:type="dxa"/>
          </w:tcPr>
          <w:p w14:paraId="22BCE44D" w14:textId="77777777" w:rsidR="00733E73" w:rsidRPr="00F54DD0" w:rsidRDefault="00733E73" w:rsidP="00CD11DE">
            <w:pPr>
              <w:spacing w:line="360" w:lineRule="auto"/>
              <w:rPr>
                <w:ins w:id="882" w:author="Xueyang Li" w:date="2019-08-30T22:29:00Z"/>
                <w:rFonts w:ascii="Arial" w:hAnsi="Arial" w:cs="Arial"/>
                <w:sz w:val="22"/>
              </w:rPr>
            </w:pPr>
          </w:p>
        </w:tc>
        <w:tc>
          <w:tcPr>
            <w:tcW w:w="1350" w:type="dxa"/>
          </w:tcPr>
          <w:p w14:paraId="438F1D4A" w14:textId="77777777" w:rsidR="00733E73" w:rsidRPr="00F54DD0" w:rsidRDefault="00733E73" w:rsidP="00CD11DE">
            <w:pPr>
              <w:spacing w:line="360" w:lineRule="auto"/>
              <w:rPr>
                <w:ins w:id="883" w:author="Xueyang Li" w:date="2019-08-30T22:29:00Z"/>
                <w:rFonts w:ascii="Arial" w:hAnsi="Arial" w:cs="Arial"/>
                <w:sz w:val="22"/>
              </w:rPr>
            </w:pPr>
          </w:p>
        </w:tc>
        <w:tc>
          <w:tcPr>
            <w:tcW w:w="1325" w:type="dxa"/>
          </w:tcPr>
          <w:p w14:paraId="64636604" w14:textId="77777777" w:rsidR="00733E73" w:rsidRPr="00F54DD0" w:rsidRDefault="00733E73" w:rsidP="00CD11DE">
            <w:pPr>
              <w:spacing w:line="360" w:lineRule="auto"/>
              <w:rPr>
                <w:ins w:id="884" w:author="Xueyang Li" w:date="2019-08-30T22:29:00Z"/>
                <w:rFonts w:ascii="Arial" w:hAnsi="Arial" w:cs="Arial"/>
                <w:sz w:val="22"/>
              </w:rPr>
            </w:pPr>
          </w:p>
        </w:tc>
      </w:tr>
      <w:tr w:rsidR="00733E73" w:rsidRPr="00F54DD0" w14:paraId="033BD2B2" w14:textId="77777777" w:rsidTr="00CD11DE">
        <w:trPr>
          <w:ins w:id="885" w:author="Xueyang Li" w:date="2019-08-30T22:29:00Z"/>
        </w:trPr>
        <w:tc>
          <w:tcPr>
            <w:tcW w:w="4077" w:type="dxa"/>
          </w:tcPr>
          <w:p w14:paraId="3C7CEAE2" w14:textId="77777777" w:rsidR="00733E73" w:rsidRPr="00F54DD0" w:rsidRDefault="00733E73" w:rsidP="00CD11DE">
            <w:pPr>
              <w:spacing w:line="360" w:lineRule="auto"/>
              <w:rPr>
                <w:ins w:id="886" w:author="Xueyang Li" w:date="2019-08-30T22:29:00Z"/>
                <w:rFonts w:ascii="Arial" w:hAnsi="Arial" w:cs="Arial"/>
                <w:sz w:val="22"/>
              </w:rPr>
            </w:pPr>
            <w:ins w:id="887" w:author="Xueyang Li" w:date="2019-08-30T22:29:00Z">
              <w:r w:rsidRPr="00F54DD0">
                <w:rPr>
                  <w:rFonts w:ascii="Arial" w:hAnsi="Arial" w:cs="Arial"/>
                  <w:sz w:val="22"/>
                </w:rPr>
                <w:t>Bottle of salt tablets (1,000)</w:t>
              </w:r>
            </w:ins>
          </w:p>
        </w:tc>
        <w:tc>
          <w:tcPr>
            <w:tcW w:w="1768" w:type="dxa"/>
          </w:tcPr>
          <w:p w14:paraId="1F4BBEE3" w14:textId="77777777" w:rsidR="00733E73" w:rsidRPr="00F54DD0" w:rsidRDefault="00733E73" w:rsidP="00CD11DE">
            <w:pPr>
              <w:spacing w:line="360" w:lineRule="auto"/>
              <w:rPr>
                <w:ins w:id="888" w:author="Xueyang Li" w:date="2019-08-30T22:29:00Z"/>
                <w:rFonts w:ascii="Arial" w:hAnsi="Arial" w:cs="Arial"/>
                <w:sz w:val="22"/>
              </w:rPr>
            </w:pPr>
          </w:p>
        </w:tc>
        <w:tc>
          <w:tcPr>
            <w:tcW w:w="1350" w:type="dxa"/>
          </w:tcPr>
          <w:p w14:paraId="37E6DBB0" w14:textId="77777777" w:rsidR="00733E73" w:rsidRPr="00F54DD0" w:rsidRDefault="00733E73" w:rsidP="00CD11DE">
            <w:pPr>
              <w:spacing w:line="360" w:lineRule="auto"/>
              <w:rPr>
                <w:ins w:id="889" w:author="Xueyang Li" w:date="2019-08-30T22:29:00Z"/>
                <w:rFonts w:ascii="Arial" w:hAnsi="Arial" w:cs="Arial"/>
                <w:sz w:val="22"/>
              </w:rPr>
            </w:pPr>
          </w:p>
        </w:tc>
        <w:tc>
          <w:tcPr>
            <w:tcW w:w="1325" w:type="dxa"/>
          </w:tcPr>
          <w:p w14:paraId="2E86C4E2" w14:textId="77777777" w:rsidR="00733E73" w:rsidRPr="00F54DD0" w:rsidRDefault="00733E73" w:rsidP="00CD11DE">
            <w:pPr>
              <w:spacing w:line="360" w:lineRule="auto"/>
              <w:rPr>
                <w:ins w:id="890" w:author="Xueyang Li" w:date="2019-08-30T22:29:00Z"/>
                <w:rFonts w:ascii="Arial" w:hAnsi="Arial" w:cs="Arial"/>
                <w:sz w:val="22"/>
              </w:rPr>
            </w:pPr>
          </w:p>
        </w:tc>
      </w:tr>
      <w:tr w:rsidR="00733E73" w:rsidRPr="00F54DD0" w14:paraId="5BBB4814" w14:textId="77777777" w:rsidTr="00CD11DE">
        <w:trPr>
          <w:ins w:id="891" w:author="Xueyang Li" w:date="2019-08-30T22:29:00Z"/>
        </w:trPr>
        <w:tc>
          <w:tcPr>
            <w:tcW w:w="4077" w:type="dxa"/>
          </w:tcPr>
          <w:p w14:paraId="290E99CF" w14:textId="77777777" w:rsidR="00733E73" w:rsidRPr="00F54DD0" w:rsidRDefault="00733E73" w:rsidP="00CD11DE">
            <w:pPr>
              <w:spacing w:line="360" w:lineRule="auto"/>
              <w:rPr>
                <w:ins w:id="892" w:author="Xueyang Li" w:date="2019-08-30T22:29:00Z"/>
                <w:rFonts w:ascii="Arial" w:hAnsi="Arial" w:cs="Arial"/>
                <w:sz w:val="22"/>
              </w:rPr>
            </w:pPr>
            <w:ins w:id="893" w:author="Xueyang Li" w:date="2019-08-30T22:29:00Z">
              <w:r w:rsidRPr="00F54DD0">
                <w:rPr>
                  <w:rFonts w:ascii="Arial" w:hAnsi="Arial" w:cs="Arial"/>
                  <w:sz w:val="22"/>
                </w:rPr>
                <w:t>2 pints of water per person</w:t>
              </w:r>
            </w:ins>
          </w:p>
        </w:tc>
        <w:tc>
          <w:tcPr>
            <w:tcW w:w="1768" w:type="dxa"/>
          </w:tcPr>
          <w:p w14:paraId="302F54F2" w14:textId="77777777" w:rsidR="00733E73" w:rsidRPr="00F54DD0" w:rsidRDefault="00733E73" w:rsidP="00CD11DE">
            <w:pPr>
              <w:spacing w:line="360" w:lineRule="auto"/>
              <w:rPr>
                <w:ins w:id="894" w:author="Xueyang Li" w:date="2019-08-30T22:29:00Z"/>
                <w:rFonts w:ascii="Arial" w:hAnsi="Arial" w:cs="Arial"/>
                <w:sz w:val="22"/>
              </w:rPr>
            </w:pPr>
          </w:p>
        </w:tc>
        <w:tc>
          <w:tcPr>
            <w:tcW w:w="1350" w:type="dxa"/>
          </w:tcPr>
          <w:p w14:paraId="22DAA1FB" w14:textId="77777777" w:rsidR="00733E73" w:rsidRPr="00F54DD0" w:rsidRDefault="00733E73" w:rsidP="00CD11DE">
            <w:pPr>
              <w:spacing w:line="360" w:lineRule="auto"/>
              <w:rPr>
                <w:ins w:id="895" w:author="Xueyang Li" w:date="2019-08-30T22:29:00Z"/>
                <w:rFonts w:ascii="Arial" w:hAnsi="Arial" w:cs="Arial"/>
                <w:sz w:val="22"/>
              </w:rPr>
            </w:pPr>
          </w:p>
        </w:tc>
        <w:tc>
          <w:tcPr>
            <w:tcW w:w="1325" w:type="dxa"/>
          </w:tcPr>
          <w:p w14:paraId="3884DA66" w14:textId="77777777" w:rsidR="00733E73" w:rsidRPr="00F54DD0" w:rsidRDefault="00733E73" w:rsidP="00CD11DE">
            <w:pPr>
              <w:spacing w:line="360" w:lineRule="auto"/>
              <w:rPr>
                <w:ins w:id="896" w:author="Xueyang Li" w:date="2019-08-30T22:29:00Z"/>
                <w:rFonts w:ascii="Arial" w:hAnsi="Arial" w:cs="Arial"/>
                <w:sz w:val="22"/>
              </w:rPr>
            </w:pPr>
          </w:p>
        </w:tc>
      </w:tr>
      <w:tr w:rsidR="00733E73" w:rsidRPr="00F54DD0" w14:paraId="58790802" w14:textId="77777777" w:rsidTr="00CD11DE">
        <w:trPr>
          <w:ins w:id="897" w:author="Xueyang Li" w:date="2019-08-30T22:29:00Z"/>
        </w:trPr>
        <w:tc>
          <w:tcPr>
            <w:tcW w:w="4077" w:type="dxa"/>
          </w:tcPr>
          <w:p w14:paraId="3AC91CFB" w14:textId="77777777" w:rsidR="00733E73" w:rsidRPr="00F54DD0" w:rsidRDefault="00733E73" w:rsidP="00CD11DE">
            <w:pPr>
              <w:spacing w:line="360" w:lineRule="auto"/>
              <w:rPr>
                <w:ins w:id="898" w:author="Xueyang Li" w:date="2019-08-30T22:29:00Z"/>
                <w:rFonts w:ascii="Arial" w:hAnsi="Arial" w:cs="Arial"/>
                <w:sz w:val="22"/>
              </w:rPr>
            </w:pPr>
            <w:ins w:id="899" w:author="Xueyang Li" w:date="2019-08-30T22:29:00Z">
              <w:r w:rsidRPr="00F54DD0">
                <w:rPr>
                  <w:rFonts w:ascii="Arial" w:hAnsi="Arial" w:cs="Arial"/>
                  <w:sz w:val="22"/>
                </w:rPr>
                <w:t>Book entitled ‘Edible animals of the desert’</w:t>
              </w:r>
            </w:ins>
          </w:p>
        </w:tc>
        <w:tc>
          <w:tcPr>
            <w:tcW w:w="1768" w:type="dxa"/>
          </w:tcPr>
          <w:p w14:paraId="50698A5F" w14:textId="77777777" w:rsidR="00733E73" w:rsidRPr="00F54DD0" w:rsidRDefault="00733E73" w:rsidP="00CD11DE">
            <w:pPr>
              <w:spacing w:line="360" w:lineRule="auto"/>
              <w:rPr>
                <w:ins w:id="900" w:author="Xueyang Li" w:date="2019-08-30T22:29:00Z"/>
                <w:rFonts w:ascii="Arial" w:hAnsi="Arial" w:cs="Arial"/>
                <w:sz w:val="22"/>
              </w:rPr>
            </w:pPr>
          </w:p>
        </w:tc>
        <w:tc>
          <w:tcPr>
            <w:tcW w:w="1350" w:type="dxa"/>
          </w:tcPr>
          <w:p w14:paraId="7BEE3965" w14:textId="77777777" w:rsidR="00733E73" w:rsidRPr="00F54DD0" w:rsidRDefault="00733E73" w:rsidP="00CD11DE">
            <w:pPr>
              <w:spacing w:line="360" w:lineRule="auto"/>
              <w:rPr>
                <w:ins w:id="901" w:author="Xueyang Li" w:date="2019-08-30T22:29:00Z"/>
                <w:rFonts w:ascii="Arial" w:hAnsi="Arial" w:cs="Arial"/>
                <w:sz w:val="22"/>
              </w:rPr>
            </w:pPr>
          </w:p>
        </w:tc>
        <w:tc>
          <w:tcPr>
            <w:tcW w:w="1325" w:type="dxa"/>
          </w:tcPr>
          <w:p w14:paraId="7D1CE48E" w14:textId="77777777" w:rsidR="00733E73" w:rsidRPr="00F54DD0" w:rsidRDefault="00733E73" w:rsidP="00CD11DE">
            <w:pPr>
              <w:spacing w:line="360" w:lineRule="auto"/>
              <w:rPr>
                <w:ins w:id="902" w:author="Xueyang Li" w:date="2019-08-30T22:29:00Z"/>
                <w:rFonts w:ascii="Arial" w:hAnsi="Arial" w:cs="Arial"/>
                <w:sz w:val="22"/>
              </w:rPr>
            </w:pPr>
          </w:p>
        </w:tc>
      </w:tr>
      <w:tr w:rsidR="00733E73" w:rsidRPr="00F54DD0" w14:paraId="405ADF15" w14:textId="77777777" w:rsidTr="00CD11DE">
        <w:trPr>
          <w:ins w:id="903" w:author="Xueyang Li" w:date="2019-08-30T22:29:00Z"/>
        </w:trPr>
        <w:tc>
          <w:tcPr>
            <w:tcW w:w="4077" w:type="dxa"/>
          </w:tcPr>
          <w:p w14:paraId="36350846" w14:textId="77777777" w:rsidR="00733E73" w:rsidRPr="00F54DD0" w:rsidRDefault="00733E73" w:rsidP="00CD11DE">
            <w:pPr>
              <w:spacing w:line="360" w:lineRule="auto"/>
              <w:rPr>
                <w:ins w:id="904" w:author="Xueyang Li" w:date="2019-08-30T22:29:00Z"/>
                <w:rFonts w:ascii="Arial" w:hAnsi="Arial" w:cs="Arial"/>
                <w:sz w:val="22"/>
              </w:rPr>
            </w:pPr>
            <w:ins w:id="905" w:author="Xueyang Li" w:date="2019-08-30T22:29:00Z">
              <w:r w:rsidRPr="00F54DD0">
                <w:rPr>
                  <w:rFonts w:ascii="Arial" w:hAnsi="Arial" w:cs="Arial"/>
                  <w:sz w:val="22"/>
                </w:rPr>
                <w:t>A pair of sunglasses per person</w:t>
              </w:r>
            </w:ins>
          </w:p>
        </w:tc>
        <w:tc>
          <w:tcPr>
            <w:tcW w:w="1768" w:type="dxa"/>
          </w:tcPr>
          <w:p w14:paraId="2B8B2D36" w14:textId="77777777" w:rsidR="00733E73" w:rsidRPr="00F54DD0" w:rsidRDefault="00733E73" w:rsidP="00CD11DE">
            <w:pPr>
              <w:spacing w:line="360" w:lineRule="auto"/>
              <w:rPr>
                <w:ins w:id="906" w:author="Xueyang Li" w:date="2019-08-30T22:29:00Z"/>
                <w:rFonts w:ascii="Arial" w:hAnsi="Arial" w:cs="Arial"/>
                <w:sz w:val="22"/>
              </w:rPr>
            </w:pPr>
          </w:p>
        </w:tc>
        <w:tc>
          <w:tcPr>
            <w:tcW w:w="1350" w:type="dxa"/>
          </w:tcPr>
          <w:p w14:paraId="15524AE9" w14:textId="77777777" w:rsidR="00733E73" w:rsidRPr="00F54DD0" w:rsidRDefault="00733E73" w:rsidP="00CD11DE">
            <w:pPr>
              <w:spacing w:line="360" w:lineRule="auto"/>
              <w:rPr>
                <w:ins w:id="907" w:author="Xueyang Li" w:date="2019-08-30T22:29:00Z"/>
                <w:rFonts w:ascii="Arial" w:hAnsi="Arial" w:cs="Arial"/>
                <w:sz w:val="22"/>
              </w:rPr>
            </w:pPr>
          </w:p>
        </w:tc>
        <w:tc>
          <w:tcPr>
            <w:tcW w:w="1325" w:type="dxa"/>
          </w:tcPr>
          <w:p w14:paraId="11107B67" w14:textId="77777777" w:rsidR="00733E73" w:rsidRPr="00F54DD0" w:rsidRDefault="00733E73" w:rsidP="00CD11DE">
            <w:pPr>
              <w:spacing w:line="360" w:lineRule="auto"/>
              <w:rPr>
                <w:ins w:id="908" w:author="Xueyang Li" w:date="2019-08-30T22:29:00Z"/>
                <w:rFonts w:ascii="Arial" w:hAnsi="Arial" w:cs="Arial"/>
                <w:sz w:val="22"/>
              </w:rPr>
            </w:pPr>
          </w:p>
        </w:tc>
      </w:tr>
      <w:tr w:rsidR="00733E73" w:rsidRPr="00F54DD0" w14:paraId="26CEDB6F" w14:textId="77777777" w:rsidTr="00CD11DE">
        <w:trPr>
          <w:ins w:id="909" w:author="Xueyang Li" w:date="2019-08-30T22:29:00Z"/>
        </w:trPr>
        <w:tc>
          <w:tcPr>
            <w:tcW w:w="4077" w:type="dxa"/>
          </w:tcPr>
          <w:p w14:paraId="792CF919" w14:textId="77777777" w:rsidR="00733E73" w:rsidRPr="00F54DD0" w:rsidRDefault="00733E73" w:rsidP="00CD11DE">
            <w:pPr>
              <w:spacing w:line="360" w:lineRule="auto"/>
              <w:rPr>
                <w:ins w:id="910" w:author="Xueyang Li" w:date="2019-08-30T22:29:00Z"/>
                <w:rFonts w:ascii="Arial" w:hAnsi="Arial" w:cs="Arial"/>
                <w:sz w:val="22"/>
              </w:rPr>
            </w:pPr>
            <w:ins w:id="911" w:author="Xueyang Li" w:date="2019-08-30T22:29:00Z">
              <w:r w:rsidRPr="00F54DD0">
                <w:rPr>
                  <w:rFonts w:ascii="Arial" w:hAnsi="Arial" w:cs="Arial"/>
                  <w:sz w:val="22"/>
                </w:rPr>
                <w:t>4 pints of 180 proof vodka</w:t>
              </w:r>
            </w:ins>
          </w:p>
        </w:tc>
        <w:tc>
          <w:tcPr>
            <w:tcW w:w="1768" w:type="dxa"/>
          </w:tcPr>
          <w:p w14:paraId="4D5D376E" w14:textId="77777777" w:rsidR="00733E73" w:rsidRPr="00F54DD0" w:rsidRDefault="00733E73" w:rsidP="00CD11DE">
            <w:pPr>
              <w:spacing w:line="360" w:lineRule="auto"/>
              <w:rPr>
                <w:ins w:id="912" w:author="Xueyang Li" w:date="2019-08-30T22:29:00Z"/>
                <w:rFonts w:ascii="Arial" w:hAnsi="Arial" w:cs="Arial"/>
                <w:sz w:val="22"/>
              </w:rPr>
            </w:pPr>
          </w:p>
        </w:tc>
        <w:tc>
          <w:tcPr>
            <w:tcW w:w="1350" w:type="dxa"/>
          </w:tcPr>
          <w:p w14:paraId="0C2460D7" w14:textId="77777777" w:rsidR="00733E73" w:rsidRPr="00F54DD0" w:rsidRDefault="00733E73" w:rsidP="00CD11DE">
            <w:pPr>
              <w:spacing w:line="360" w:lineRule="auto"/>
              <w:rPr>
                <w:ins w:id="913" w:author="Xueyang Li" w:date="2019-08-30T22:29:00Z"/>
                <w:rFonts w:ascii="Arial" w:hAnsi="Arial" w:cs="Arial"/>
                <w:sz w:val="22"/>
              </w:rPr>
            </w:pPr>
          </w:p>
        </w:tc>
        <w:tc>
          <w:tcPr>
            <w:tcW w:w="1325" w:type="dxa"/>
          </w:tcPr>
          <w:p w14:paraId="6AA3BE77" w14:textId="77777777" w:rsidR="00733E73" w:rsidRPr="00F54DD0" w:rsidRDefault="00733E73" w:rsidP="00CD11DE">
            <w:pPr>
              <w:spacing w:line="360" w:lineRule="auto"/>
              <w:rPr>
                <w:ins w:id="914" w:author="Xueyang Li" w:date="2019-08-30T22:29:00Z"/>
                <w:rFonts w:ascii="Arial" w:hAnsi="Arial" w:cs="Arial"/>
                <w:sz w:val="22"/>
              </w:rPr>
            </w:pPr>
          </w:p>
        </w:tc>
      </w:tr>
      <w:tr w:rsidR="00733E73" w:rsidRPr="00F54DD0" w14:paraId="08749EC5" w14:textId="77777777" w:rsidTr="00CD11DE">
        <w:trPr>
          <w:ins w:id="915" w:author="Xueyang Li" w:date="2019-08-30T22:29:00Z"/>
        </w:trPr>
        <w:tc>
          <w:tcPr>
            <w:tcW w:w="4077" w:type="dxa"/>
          </w:tcPr>
          <w:p w14:paraId="68C502FE" w14:textId="77777777" w:rsidR="00733E73" w:rsidRPr="00F54DD0" w:rsidRDefault="00733E73" w:rsidP="00CD11DE">
            <w:pPr>
              <w:spacing w:line="360" w:lineRule="auto"/>
              <w:rPr>
                <w:ins w:id="916" w:author="Xueyang Li" w:date="2019-08-30T22:29:00Z"/>
                <w:rFonts w:ascii="Arial" w:hAnsi="Arial" w:cs="Arial"/>
                <w:sz w:val="22"/>
              </w:rPr>
            </w:pPr>
            <w:ins w:id="917" w:author="Xueyang Li" w:date="2019-08-30T22:29:00Z">
              <w:r w:rsidRPr="00F54DD0">
                <w:rPr>
                  <w:rFonts w:ascii="Arial" w:hAnsi="Arial" w:cs="Arial"/>
                  <w:sz w:val="22"/>
                </w:rPr>
                <w:t>1 top coat per person</w:t>
              </w:r>
            </w:ins>
          </w:p>
        </w:tc>
        <w:tc>
          <w:tcPr>
            <w:tcW w:w="1768" w:type="dxa"/>
          </w:tcPr>
          <w:p w14:paraId="6910CA06" w14:textId="77777777" w:rsidR="00733E73" w:rsidRPr="00F54DD0" w:rsidRDefault="00733E73" w:rsidP="00CD11DE">
            <w:pPr>
              <w:spacing w:line="360" w:lineRule="auto"/>
              <w:rPr>
                <w:ins w:id="918" w:author="Xueyang Li" w:date="2019-08-30T22:29:00Z"/>
                <w:rFonts w:ascii="Arial" w:hAnsi="Arial" w:cs="Arial"/>
                <w:sz w:val="22"/>
              </w:rPr>
            </w:pPr>
          </w:p>
        </w:tc>
        <w:tc>
          <w:tcPr>
            <w:tcW w:w="1350" w:type="dxa"/>
          </w:tcPr>
          <w:p w14:paraId="44233CC5" w14:textId="77777777" w:rsidR="00733E73" w:rsidRPr="00F54DD0" w:rsidRDefault="00733E73" w:rsidP="00CD11DE">
            <w:pPr>
              <w:spacing w:line="360" w:lineRule="auto"/>
              <w:rPr>
                <w:ins w:id="919" w:author="Xueyang Li" w:date="2019-08-30T22:29:00Z"/>
                <w:rFonts w:ascii="Arial" w:hAnsi="Arial" w:cs="Arial"/>
                <w:sz w:val="22"/>
              </w:rPr>
            </w:pPr>
          </w:p>
        </w:tc>
        <w:tc>
          <w:tcPr>
            <w:tcW w:w="1325" w:type="dxa"/>
          </w:tcPr>
          <w:p w14:paraId="16DF1D52" w14:textId="77777777" w:rsidR="00733E73" w:rsidRPr="00F54DD0" w:rsidRDefault="00733E73" w:rsidP="00CD11DE">
            <w:pPr>
              <w:spacing w:line="360" w:lineRule="auto"/>
              <w:rPr>
                <w:ins w:id="920" w:author="Xueyang Li" w:date="2019-08-30T22:29:00Z"/>
                <w:rFonts w:ascii="Arial" w:hAnsi="Arial" w:cs="Arial"/>
                <w:sz w:val="22"/>
              </w:rPr>
            </w:pPr>
          </w:p>
        </w:tc>
      </w:tr>
      <w:tr w:rsidR="00733E73" w:rsidRPr="00F54DD0" w14:paraId="44ADA85D" w14:textId="77777777" w:rsidTr="00CD11DE">
        <w:trPr>
          <w:ins w:id="921" w:author="Xueyang Li" w:date="2019-08-30T22:29:00Z"/>
        </w:trPr>
        <w:tc>
          <w:tcPr>
            <w:tcW w:w="4077" w:type="dxa"/>
          </w:tcPr>
          <w:p w14:paraId="7CFBA615" w14:textId="77777777" w:rsidR="00733E73" w:rsidRPr="00F54DD0" w:rsidRDefault="00733E73" w:rsidP="00CD11DE">
            <w:pPr>
              <w:spacing w:line="360" w:lineRule="auto"/>
              <w:rPr>
                <w:ins w:id="922" w:author="Xueyang Li" w:date="2019-08-30T22:29:00Z"/>
                <w:rFonts w:ascii="Arial" w:hAnsi="Arial" w:cs="Arial"/>
                <w:sz w:val="22"/>
              </w:rPr>
            </w:pPr>
            <w:ins w:id="923" w:author="Xueyang Li" w:date="2019-08-30T22:29:00Z">
              <w:r w:rsidRPr="00F54DD0">
                <w:rPr>
                  <w:rFonts w:ascii="Arial" w:hAnsi="Arial" w:cs="Arial"/>
                  <w:sz w:val="22"/>
                </w:rPr>
                <w:t>A cosmetic mirror</w:t>
              </w:r>
            </w:ins>
          </w:p>
        </w:tc>
        <w:tc>
          <w:tcPr>
            <w:tcW w:w="1768" w:type="dxa"/>
          </w:tcPr>
          <w:p w14:paraId="5D1F6E83" w14:textId="77777777" w:rsidR="00733E73" w:rsidRPr="00F54DD0" w:rsidRDefault="00733E73" w:rsidP="00CD11DE">
            <w:pPr>
              <w:spacing w:line="360" w:lineRule="auto"/>
              <w:rPr>
                <w:ins w:id="924" w:author="Xueyang Li" w:date="2019-08-30T22:29:00Z"/>
                <w:rFonts w:ascii="Arial" w:hAnsi="Arial" w:cs="Arial"/>
                <w:sz w:val="22"/>
              </w:rPr>
            </w:pPr>
          </w:p>
        </w:tc>
        <w:tc>
          <w:tcPr>
            <w:tcW w:w="1350" w:type="dxa"/>
          </w:tcPr>
          <w:p w14:paraId="19DF6D3C" w14:textId="77777777" w:rsidR="00733E73" w:rsidRPr="00F54DD0" w:rsidRDefault="00733E73" w:rsidP="00CD11DE">
            <w:pPr>
              <w:spacing w:line="360" w:lineRule="auto"/>
              <w:rPr>
                <w:ins w:id="925" w:author="Xueyang Li" w:date="2019-08-30T22:29:00Z"/>
                <w:rFonts w:ascii="Arial" w:hAnsi="Arial" w:cs="Arial"/>
                <w:sz w:val="22"/>
              </w:rPr>
            </w:pPr>
          </w:p>
        </w:tc>
        <w:tc>
          <w:tcPr>
            <w:tcW w:w="1325" w:type="dxa"/>
          </w:tcPr>
          <w:p w14:paraId="2B6E61E0" w14:textId="77777777" w:rsidR="00733E73" w:rsidRPr="00F54DD0" w:rsidRDefault="00733E73" w:rsidP="00CD11DE">
            <w:pPr>
              <w:spacing w:line="360" w:lineRule="auto"/>
              <w:rPr>
                <w:ins w:id="926" w:author="Xueyang Li" w:date="2019-08-30T22:29:00Z"/>
                <w:rFonts w:ascii="Arial" w:hAnsi="Arial" w:cs="Arial"/>
                <w:sz w:val="22"/>
              </w:rPr>
            </w:pPr>
          </w:p>
        </w:tc>
      </w:tr>
    </w:tbl>
    <w:p w14:paraId="5520D765" w14:textId="77777777" w:rsidR="00733E73" w:rsidRPr="00F54DD0" w:rsidRDefault="00733E73" w:rsidP="00733E73">
      <w:pPr>
        <w:spacing w:line="360" w:lineRule="auto"/>
        <w:rPr>
          <w:ins w:id="927" w:author="Xueyang Li" w:date="2019-08-30T22:29:00Z"/>
          <w:rFonts w:ascii="Arial" w:hAnsi="Arial" w:cs="Arial"/>
          <w:sz w:val="22"/>
        </w:rPr>
      </w:pPr>
    </w:p>
    <w:p w14:paraId="67F40ED6" w14:textId="77777777" w:rsidR="00733E73" w:rsidRPr="00F54DD0" w:rsidRDefault="00733E73" w:rsidP="00733E73">
      <w:pPr>
        <w:rPr>
          <w:ins w:id="928" w:author="Xueyang Li" w:date="2019-08-30T22:29:00Z"/>
          <w:rFonts w:ascii="Arial" w:hAnsi="Arial" w:cs="Arial"/>
          <w:sz w:val="22"/>
        </w:rPr>
      </w:pPr>
      <w:ins w:id="929" w:author="Xueyang Li" w:date="2019-08-30T22:29:00Z">
        <w:r w:rsidRPr="00F54DD0">
          <w:rPr>
            <w:rFonts w:ascii="Arial" w:hAnsi="Arial" w:cs="Arial"/>
            <w:sz w:val="22"/>
          </w:rPr>
          <w:t xml:space="preserve">Please </w:t>
        </w:r>
        <w:r w:rsidRPr="00F54DD0">
          <w:rPr>
            <w:rFonts w:ascii="Arial" w:hAnsi="Arial" w:cs="Arial"/>
            <w:b/>
            <w:sz w:val="22"/>
          </w:rPr>
          <w:t>DO NOT</w:t>
        </w:r>
        <w:r w:rsidRPr="00F54DD0">
          <w:rPr>
            <w:rFonts w:ascii="Arial" w:hAnsi="Arial" w:cs="Arial"/>
            <w:sz w:val="22"/>
          </w:rPr>
          <w:t xml:space="preserve"> discuss this exercise until instructed to do so.</w:t>
        </w:r>
      </w:ins>
    </w:p>
    <w:p w14:paraId="18EA1D15" w14:textId="77777777" w:rsidR="00733E73" w:rsidRPr="00F54DD0" w:rsidRDefault="00733E73" w:rsidP="00733E73">
      <w:pPr>
        <w:rPr>
          <w:ins w:id="930" w:author="Xueyang Li" w:date="2019-08-30T22:29:00Z"/>
          <w:rFonts w:ascii="Arial" w:hAnsi="Arial" w:cs="Arial"/>
          <w:sz w:val="22"/>
        </w:rPr>
      </w:pPr>
      <w:ins w:id="931" w:author="Xueyang Li" w:date="2019-08-30T22:29:00Z">
        <w:r w:rsidRPr="00F54DD0">
          <w:rPr>
            <w:rFonts w:ascii="Arial" w:hAnsi="Arial" w:cs="Arial"/>
            <w:sz w:val="22"/>
          </w:rPr>
          <w:t>Thank you.</w:t>
        </w:r>
      </w:ins>
    </w:p>
    <w:p w14:paraId="74798A8A" w14:textId="34EF6BDC" w:rsidR="00FE7133" w:rsidRPr="00FE7133" w:rsidRDefault="00733E73" w:rsidP="00733E73">
      <w:pPr>
        <w:widowControl/>
        <w:jc w:val="left"/>
        <w:rPr>
          <w:ins w:id="932" w:author="hina qureshi" w:date="2019-08-27T23:18:00Z"/>
          <w:rFonts w:hint="eastAsia"/>
        </w:rPr>
        <w:pPrChange w:id="933" w:author="Xueyang Li" w:date="2019-08-30T22:32:00Z">
          <w:pPr>
            <w:spacing w:afterLines="50" w:after="156" w:line="360" w:lineRule="auto"/>
          </w:pPr>
        </w:pPrChange>
      </w:pPr>
      <w:ins w:id="934" w:author="Xueyang Li" w:date="2019-08-30T22:29:00Z">
        <w:r w:rsidDel="00D050D7">
          <w:t xml:space="preserve"> </w:t>
        </w:r>
      </w:ins>
      <w:ins w:id="935" w:author="hina qureshi" w:date="2019-08-27T23:18:00Z">
        <w:del w:id="936" w:author="Xueyang Li" w:date="2019-08-30T22:03:00Z">
          <w:r w:rsidR="00FE7133" w:rsidDel="00D050D7">
            <w:delText>[insert instrument details]</w:delText>
          </w:r>
        </w:del>
      </w:ins>
      <w:ins w:id="937" w:author="Xueyang Li" w:date="2019-08-30T22:03:00Z">
        <w:r w:rsidR="00D050D7">
          <w:br w:type="page"/>
        </w:r>
      </w:ins>
    </w:p>
    <w:p w14:paraId="3C8F0438" w14:textId="74F96BB6" w:rsidR="00FE7133" w:rsidRDefault="00FE7133">
      <w:pPr>
        <w:pStyle w:val="1"/>
        <w:numPr>
          <w:ilvl w:val="0"/>
          <w:numId w:val="0"/>
        </w:numPr>
        <w:ind w:left="432" w:hanging="432"/>
        <w:rPr>
          <w:ins w:id="938" w:author="hina qureshi" w:date="2019-08-27T23:19:00Z"/>
        </w:rPr>
        <w:pPrChange w:id="939" w:author="hina qureshi" w:date="2019-08-27T23:19:00Z">
          <w:pPr>
            <w:spacing w:afterLines="50" w:after="156" w:line="360" w:lineRule="auto"/>
          </w:pPr>
        </w:pPrChange>
      </w:pPr>
      <w:bookmarkStart w:id="940" w:name="_Toc18005633"/>
      <w:ins w:id="941" w:author="hina qureshi" w:date="2019-08-27T23:19:00Z">
        <w:r>
          <w:lastRenderedPageBreak/>
          <w:t>Appendix C Data Analysis Script</w:t>
        </w:r>
        <w:bookmarkEnd w:id="940"/>
      </w:ins>
    </w:p>
    <w:p w14:paraId="1FA61CDB" w14:textId="6CD6545A" w:rsidR="00FE7133" w:rsidRDefault="00FE7133">
      <w:pPr>
        <w:rPr>
          <w:ins w:id="942" w:author="hina qureshi" w:date="2019-08-27T23:19:00Z"/>
        </w:rPr>
        <w:pPrChange w:id="943" w:author="hina qureshi" w:date="2019-08-27T23:19:00Z">
          <w:pPr>
            <w:spacing w:afterLines="50" w:after="156" w:line="360" w:lineRule="auto"/>
          </w:pPr>
        </w:pPrChange>
      </w:pPr>
      <w:ins w:id="944" w:author="hina qureshi" w:date="2019-08-27T23:19:00Z">
        <w:r>
          <w:t>[insert any script used for analysing data]</w:t>
        </w:r>
      </w:ins>
    </w:p>
    <w:p w14:paraId="399D01B0" w14:textId="77777777" w:rsidR="00FE7133" w:rsidRDefault="00FE7133">
      <w:pPr>
        <w:rPr>
          <w:ins w:id="945" w:author="hina qureshi" w:date="2019-08-27T23:19:00Z"/>
        </w:rPr>
        <w:pPrChange w:id="946" w:author="hina qureshi" w:date="2019-08-27T23:19:00Z">
          <w:pPr>
            <w:spacing w:afterLines="50" w:after="156" w:line="360" w:lineRule="auto"/>
          </w:pPr>
        </w:pPrChange>
      </w:pPr>
    </w:p>
    <w:p w14:paraId="1CAC3293" w14:textId="12312955" w:rsidR="00034356" w:rsidRPr="00034356" w:rsidRDefault="00FE7133">
      <w:pPr>
        <w:pPrChange w:id="947" w:author="hina qureshi" w:date="2019-08-27T23:21:00Z">
          <w:pPr>
            <w:spacing w:afterLines="50" w:after="156" w:line="360" w:lineRule="auto"/>
          </w:pPr>
        </w:pPrChange>
      </w:pPr>
      <w:commentRangeStart w:id="948"/>
      <w:ins w:id="949" w:author="hina qureshi" w:date="2019-08-27T23:19:00Z">
        <w:r>
          <w:t>URL</w:t>
        </w:r>
      </w:ins>
      <w:commentRangeEnd w:id="948"/>
      <w:ins w:id="950" w:author="hina qureshi" w:date="2019-08-27T23:20:00Z">
        <w:r>
          <w:rPr>
            <w:rStyle w:val="aa"/>
          </w:rPr>
          <w:commentReference w:id="948"/>
        </w:r>
      </w:ins>
      <w:ins w:id="951" w:author="hina qureshi" w:date="2019-08-27T23:19:00Z">
        <w:r>
          <w:t xml:space="preserve"> for uploaded data</w:t>
        </w:r>
      </w:ins>
    </w:p>
    <w:sectPr w:rsidR="00034356" w:rsidRPr="00034356" w:rsidSect="00A769B8">
      <w:pgSz w:w="11906" w:h="16838"/>
      <w:pgMar w:top="1440" w:right="1800" w:bottom="1440" w:left="1800" w:header="851" w:footer="992" w:gutter="0"/>
      <w:pgNumType w:start="3"/>
      <w:cols w:space="425"/>
      <w:docGrid w:type="lines" w:linePitch="312"/>
      <w:sectPrChange w:id="952" w:author="Xueyang Li" w:date="2019-08-29T14:52:00Z">
        <w:sectPr w:rsidR="00034356" w:rsidRPr="00034356" w:rsidSect="00A769B8">
          <w:pgMar w:top="1440" w:right="1800" w:bottom="1440" w:left="1800" w:header="851" w:footer="992"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1" w:author="hina qureshi" w:date="2019-08-27T21:58:00Z" w:initials="hq">
    <w:p w14:paraId="5B296014" w14:textId="0D8551F6" w:rsidR="008D12AE" w:rsidRDefault="008D12AE">
      <w:pPr>
        <w:pStyle w:val="ab"/>
      </w:pPr>
      <w:r>
        <w:rPr>
          <w:rStyle w:val="aa"/>
        </w:rPr>
        <w:annotationRef/>
      </w:r>
      <w:r>
        <w:t>Please read the module guidelines for title-page template and formatting.</w:t>
      </w:r>
    </w:p>
  </w:comment>
  <w:comment w:id="254" w:author="hina qureshi" w:date="2019-08-27T22:04:00Z" w:initials="hq">
    <w:p w14:paraId="1EAF9C5A" w14:textId="7E2A9FDD" w:rsidR="008D12AE" w:rsidRDefault="008D12AE">
      <w:pPr>
        <w:pStyle w:val="ab"/>
      </w:pPr>
      <w:r>
        <w:rPr>
          <w:rStyle w:val="aa"/>
        </w:rPr>
        <w:annotationRef/>
      </w:r>
      <w:r>
        <w:t>Inflated discussion. You don’t need it to make your point.</w:t>
      </w:r>
    </w:p>
  </w:comment>
  <w:comment w:id="295" w:author="hina qureshi" w:date="2019-08-27T22:19:00Z" w:initials="hq">
    <w:p w14:paraId="64C998CF" w14:textId="4BCD7C35" w:rsidR="008D12AE" w:rsidRDefault="008D12AE">
      <w:pPr>
        <w:pStyle w:val="ab"/>
      </w:pPr>
      <w:r>
        <w:rPr>
          <w:rStyle w:val="aa"/>
        </w:rPr>
        <w:annotationRef/>
      </w:r>
      <w:r>
        <w:t>This all looks inflated. From critical writing perspective, you are discussing the advantages in a descriptive style, and therefore, the whole paragraph sounds repetitive. The reader would like to know “so what” and “what next”, so it is better to make a point and move on to the next point you want to make.</w:t>
      </w:r>
    </w:p>
  </w:comment>
  <w:comment w:id="310" w:author="hina qureshi" w:date="2019-08-27T22:24:00Z" w:initials="hq">
    <w:p w14:paraId="38E92555" w14:textId="1C0BC210" w:rsidR="008D12AE" w:rsidRDefault="008D12AE">
      <w:pPr>
        <w:pStyle w:val="ab"/>
      </w:pPr>
      <w:r>
        <w:rPr>
          <w:rStyle w:val="aa"/>
        </w:rPr>
        <w:annotationRef/>
      </w:r>
      <w:r>
        <w:t>This word is not clear, what is “accuracy” of decision?</w:t>
      </w:r>
    </w:p>
  </w:comment>
  <w:comment w:id="315" w:author="hina qureshi" w:date="2019-08-27T22:24:00Z" w:initials="hq">
    <w:p w14:paraId="20D78450" w14:textId="77777777" w:rsidR="008D12AE" w:rsidRDefault="008D12AE" w:rsidP="00BA01AE">
      <w:pPr>
        <w:pStyle w:val="ab"/>
      </w:pPr>
      <w:r>
        <w:rPr>
          <w:rStyle w:val="aa"/>
        </w:rPr>
        <w:annotationRef/>
      </w:r>
      <w:r>
        <w:t>This word is not clear, what is “accuracy” of decision?</w:t>
      </w:r>
    </w:p>
  </w:comment>
  <w:comment w:id="323" w:author="hina qureshi" w:date="2019-08-27T22:27:00Z" w:initials="hq">
    <w:p w14:paraId="4C2BAEFE" w14:textId="094B65B1" w:rsidR="008D12AE" w:rsidRDefault="008D12AE">
      <w:pPr>
        <w:pStyle w:val="ab"/>
      </w:pPr>
      <w:r>
        <w:rPr>
          <w:rStyle w:val="aa"/>
        </w:rPr>
        <w:annotationRef/>
      </w:r>
      <w:r>
        <w:t>AFM is not defined yet?</w:t>
      </w:r>
    </w:p>
  </w:comment>
  <w:comment w:id="326" w:author="hina qureshi" w:date="2019-08-27T22:28:00Z" w:initials="hq">
    <w:p w14:paraId="2C88DFB0" w14:textId="1F0EE01D" w:rsidR="008D12AE" w:rsidRDefault="008D12AE">
      <w:pPr>
        <w:pStyle w:val="ab"/>
      </w:pPr>
      <w:r>
        <w:rPr>
          <w:rStyle w:val="aa"/>
        </w:rPr>
        <w:annotationRef/>
      </w:r>
      <w:r>
        <w:t>Rephrase, the sentence is nor structured properly.</w:t>
      </w:r>
    </w:p>
  </w:comment>
  <w:comment w:id="350" w:author="hina qureshi" w:date="2019-08-27T22:32:00Z" w:initials="hq">
    <w:p w14:paraId="742185A2" w14:textId="2AEDA364" w:rsidR="008D12AE" w:rsidRDefault="008D12AE">
      <w:pPr>
        <w:pStyle w:val="ab"/>
      </w:pPr>
      <w:r>
        <w:rPr>
          <w:rStyle w:val="aa"/>
        </w:rPr>
        <w:annotationRef/>
      </w:r>
      <w:r>
        <w:t>Why this statement is made here? Where does this lead?</w:t>
      </w:r>
    </w:p>
  </w:comment>
  <w:comment w:id="365" w:author="hina qureshi" w:date="2019-08-27T22:36:00Z" w:initials="hq">
    <w:p w14:paraId="5EE73D14" w14:textId="2D4B7CDD" w:rsidR="008D12AE" w:rsidRDefault="008D12AE">
      <w:pPr>
        <w:pStyle w:val="ab"/>
      </w:pPr>
      <w:r>
        <w:rPr>
          <w:rStyle w:val="aa"/>
        </w:rPr>
        <w:annotationRef/>
      </w:r>
      <w:r>
        <w:t>All of this is descriptive writing; telling the reader what researcher X, Y or Z have done. It doesn’t show critical review, discussing their limitations, or discussing how each of their work is related to your topic.</w:t>
      </w:r>
    </w:p>
  </w:comment>
  <w:comment w:id="398" w:author="hina qureshi" w:date="2019-08-27T22:44:00Z" w:initials="hq">
    <w:p w14:paraId="136EDE12" w14:textId="7927FAC4" w:rsidR="008D12AE" w:rsidRDefault="008D12AE">
      <w:pPr>
        <w:pStyle w:val="ab"/>
      </w:pPr>
      <w:r>
        <w:rPr>
          <w:rStyle w:val="aa"/>
        </w:rPr>
        <w:annotationRef/>
      </w:r>
      <w:r>
        <w:t>That’s not an example of defining groupthink.</w:t>
      </w:r>
    </w:p>
  </w:comment>
  <w:comment w:id="412" w:author="hina qureshi" w:date="2019-08-27T22:48:00Z" w:initials="hq">
    <w:p w14:paraId="7D1BB79D" w14:textId="2785C575" w:rsidR="008D12AE" w:rsidRDefault="008D12AE">
      <w:pPr>
        <w:pStyle w:val="ab"/>
      </w:pPr>
      <w:r>
        <w:rPr>
          <w:rStyle w:val="aa"/>
        </w:rPr>
        <w:annotationRef/>
      </w:r>
      <w:r>
        <w:t xml:space="preserve">The whole discussion is too descriptive. It is perhaps better to think of sub-headings to these long paragraphs, so that reader can make sense of all this discussion. </w:t>
      </w:r>
    </w:p>
  </w:comment>
  <w:comment w:id="458" w:author="hina qureshi" w:date="2019-08-27T22:53:00Z" w:initials="hq">
    <w:p w14:paraId="27C7D950" w14:textId="0AB818D6" w:rsidR="008D12AE" w:rsidRDefault="008D12AE">
      <w:pPr>
        <w:pStyle w:val="ab"/>
      </w:pPr>
      <w:r>
        <w:rPr>
          <w:rStyle w:val="aa"/>
        </w:rPr>
        <w:annotationRef/>
      </w:r>
      <w:r>
        <w:t>Tell the reader what is this? Are you giving this as an imaginary scenario to the participants? If so, explicitly tell this to reader.</w:t>
      </w:r>
    </w:p>
  </w:comment>
  <w:comment w:id="459" w:author="hina qureshi" w:date="2019-08-27T22:55:00Z" w:initials="hq">
    <w:p w14:paraId="539D920C" w14:textId="54CECD62" w:rsidR="008D12AE" w:rsidRDefault="008D12AE">
      <w:pPr>
        <w:pStyle w:val="ab"/>
      </w:pPr>
      <w:r>
        <w:rPr>
          <w:rStyle w:val="aa"/>
        </w:rPr>
        <w:annotationRef/>
      </w:r>
      <w:r>
        <w:t>This can better be explained using block diagram showing these steps one by one.</w:t>
      </w:r>
    </w:p>
  </w:comment>
  <w:comment w:id="466" w:author="hina qureshi" w:date="2019-08-27T22:57:00Z" w:initials="hq">
    <w:p w14:paraId="03D14827" w14:textId="4AC099CA" w:rsidR="008D12AE" w:rsidRDefault="008D12AE">
      <w:pPr>
        <w:pStyle w:val="ab"/>
      </w:pPr>
      <w:r>
        <w:rPr>
          <w:rStyle w:val="aa"/>
        </w:rPr>
        <w:annotationRef/>
      </w:r>
      <w:r>
        <w:t>Present or past tense? You used “were” at the beginning.</w:t>
      </w:r>
    </w:p>
  </w:comment>
  <w:comment w:id="495" w:author="hina qureshi" w:date="2019-08-27T23:02:00Z" w:initials="hq">
    <w:p w14:paraId="49A3E22D" w14:textId="3A6FC828" w:rsidR="008D12AE" w:rsidRDefault="008D12AE">
      <w:pPr>
        <w:pStyle w:val="ab"/>
      </w:pPr>
      <w:r>
        <w:rPr>
          <w:rStyle w:val="aa"/>
        </w:rPr>
        <w:annotationRef/>
      </w:r>
      <w:r>
        <w:t>You may mention that your study doesn’t investigate groups involving different gender. Therefore, some of the gender-related analysis and findings might not be possible</w:t>
      </w:r>
    </w:p>
  </w:comment>
  <w:comment w:id="662" w:author="hina qureshi" w:date="2019-08-27T23:16:00Z" w:initials="hq">
    <w:p w14:paraId="5C87E6AA" w14:textId="068106E2" w:rsidR="008D12AE" w:rsidRDefault="008D12AE">
      <w:pPr>
        <w:pStyle w:val="ab"/>
      </w:pPr>
      <w:r>
        <w:rPr>
          <w:rStyle w:val="aa"/>
        </w:rPr>
        <w:annotationRef/>
      </w:r>
      <w:r>
        <w:t>Define these limitations as separate paragraph, and tell how future work can be carried out for each of these limitations.</w:t>
      </w:r>
    </w:p>
  </w:comment>
  <w:comment w:id="948" w:author="hina qureshi" w:date="2019-08-27T23:20:00Z" w:initials="hq">
    <w:p w14:paraId="731ABADC" w14:textId="2CA8EBC4" w:rsidR="008D12AE" w:rsidRDefault="008D12AE">
      <w:pPr>
        <w:pStyle w:val="ab"/>
      </w:pPr>
      <w:r>
        <w:rPr>
          <w:rStyle w:val="aa"/>
        </w:rPr>
        <w:annotationRef/>
      </w:r>
      <w:r>
        <w:t>Create an online git repository and upload all your data and codes online (but do NOT upload your dissertation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296014" w15:done="0"/>
  <w15:commentEx w15:paraId="1EAF9C5A" w15:done="0"/>
  <w15:commentEx w15:paraId="64C998CF" w15:done="0"/>
  <w15:commentEx w15:paraId="38E92555" w15:done="0"/>
  <w15:commentEx w15:paraId="20D78450" w15:done="0"/>
  <w15:commentEx w15:paraId="4C2BAEFE" w15:done="0"/>
  <w15:commentEx w15:paraId="2C88DFB0" w15:done="0"/>
  <w15:commentEx w15:paraId="742185A2" w15:done="0"/>
  <w15:commentEx w15:paraId="5EE73D14" w15:done="0"/>
  <w15:commentEx w15:paraId="136EDE12" w15:done="0"/>
  <w15:commentEx w15:paraId="7D1BB79D" w15:done="0"/>
  <w15:commentEx w15:paraId="27C7D950" w15:done="0"/>
  <w15:commentEx w15:paraId="539D920C" w15:done="0"/>
  <w15:commentEx w15:paraId="03D14827" w15:done="0"/>
  <w15:commentEx w15:paraId="49A3E22D" w15:done="0"/>
  <w15:commentEx w15:paraId="5C87E6AA" w15:done="0"/>
  <w15:commentEx w15:paraId="731ABA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296014" w16cid:durableId="21126294"/>
  <w16cid:commentId w16cid:paraId="1EAF9C5A" w16cid:durableId="21126296"/>
  <w16cid:commentId w16cid:paraId="64C998CF" w16cid:durableId="21126298"/>
  <w16cid:commentId w16cid:paraId="38E92555" w16cid:durableId="21126299"/>
  <w16cid:commentId w16cid:paraId="20D78450" w16cid:durableId="21126E59"/>
  <w16cid:commentId w16cid:paraId="4C2BAEFE" w16cid:durableId="2112629A"/>
  <w16cid:commentId w16cid:paraId="2C88DFB0" w16cid:durableId="2112629B"/>
  <w16cid:commentId w16cid:paraId="742185A2" w16cid:durableId="2112629C"/>
  <w16cid:commentId w16cid:paraId="5EE73D14" w16cid:durableId="2112629F"/>
  <w16cid:commentId w16cid:paraId="136EDE12" w16cid:durableId="211262A1"/>
  <w16cid:commentId w16cid:paraId="7D1BB79D" w16cid:durableId="211262A2"/>
  <w16cid:commentId w16cid:paraId="27C7D950" w16cid:durableId="211262A3"/>
  <w16cid:commentId w16cid:paraId="539D920C" w16cid:durableId="211262A4"/>
  <w16cid:commentId w16cid:paraId="03D14827" w16cid:durableId="211262A5"/>
  <w16cid:commentId w16cid:paraId="49A3E22D" w16cid:durableId="211262A6"/>
  <w16cid:commentId w16cid:paraId="5C87E6AA" w16cid:durableId="211262AD"/>
  <w16cid:commentId w16cid:paraId="731ABADC" w16cid:durableId="21126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922A1" w14:textId="77777777" w:rsidR="00647DF7" w:rsidRDefault="00647DF7" w:rsidP="003A649F">
      <w:r>
        <w:separator/>
      </w:r>
    </w:p>
  </w:endnote>
  <w:endnote w:type="continuationSeparator" w:id="0">
    <w:p w14:paraId="675A2C80" w14:textId="77777777" w:rsidR="00647DF7" w:rsidRDefault="00647DF7" w:rsidP="003A6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Kozuka Gothic Pro B">
    <w:altName w:val="MS Gothic"/>
    <w:panose1 w:val="00000000000000000000"/>
    <w:charset w:val="80"/>
    <w:family w:val="swiss"/>
    <w:notTrueType/>
    <w:pitch w:val="variable"/>
    <w:sig w:usb0="00000000" w:usb1="2AC71C11" w:usb2="00000012" w:usb3="00000000" w:csb0="00020005"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31" w:author="Xueyang Li" w:date="2019-08-29T14:52:00Z"/>
  <w:sdt>
    <w:sdtPr>
      <w:id w:val="149334686"/>
      <w:docPartObj>
        <w:docPartGallery w:val="Page Numbers (Bottom of Page)"/>
        <w:docPartUnique/>
      </w:docPartObj>
    </w:sdtPr>
    <w:sdtContent>
      <w:customXmlInsRangeEnd w:id="231"/>
      <w:p w14:paraId="7DFD8744" w14:textId="32F7E1BD" w:rsidR="008D12AE" w:rsidRDefault="008D12AE">
        <w:pPr>
          <w:pStyle w:val="a8"/>
          <w:jc w:val="right"/>
          <w:rPr>
            <w:ins w:id="232" w:author="Xueyang Li" w:date="2019-08-29T14:52:00Z"/>
          </w:rPr>
        </w:pPr>
        <w:ins w:id="233" w:author="Xueyang Li" w:date="2019-08-29T14:52:00Z">
          <w:r>
            <w:fldChar w:fldCharType="begin"/>
          </w:r>
          <w:r>
            <w:instrText>PAGE   \* MERGEFORMAT</w:instrText>
          </w:r>
          <w:r>
            <w:fldChar w:fldCharType="separate"/>
          </w:r>
          <w:r>
            <w:rPr>
              <w:lang w:val="zh-CN"/>
            </w:rPr>
            <w:t>2</w:t>
          </w:r>
          <w:r>
            <w:fldChar w:fldCharType="end"/>
          </w:r>
        </w:ins>
      </w:p>
      <w:customXmlInsRangeStart w:id="234" w:author="Xueyang Li" w:date="2019-08-29T14:52:00Z"/>
    </w:sdtContent>
  </w:sdt>
  <w:customXmlInsRangeEnd w:id="234"/>
  <w:p w14:paraId="468F6046" w14:textId="77777777" w:rsidR="008D12AE" w:rsidRDefault="008D12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086DC" w14:textId="77777777" w:rsidR="00647DF7" w:rsidRDefault="00647DF7" w:rsidP="003A649F">
      <w:r>
        <w:separator/>
      </w:r>
    </w:p>
  </w:footnote>
  <w:footnote w:type="continuationSeparator" w:id="0">
    <w:p w14:paraId="7F95CC07" w14:textId="77777777" w:rsidR="00647DF7" w:rsidRDefault="00647DF7" w:rsidP="003A6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666E2"/>
    <w:multiLevelType w:val="hybridMultilevel"/>
    <w:tmpl w:val="64DE0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12A9A"/>
    <w:multiLevelType w:val="hybridMultilevel"/>
    <w:tmpl w:val="E828E068"/>
    <w:lvl w:ilvl="0" w:tplc="6FD48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B84BA5"/>
    <w:multiLevelType w:val="multilevel"/>
    <w:tmpl w:val="25B84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00E4545"/>
    <w:multiLevelType w:val="multilevel"/>
    <w:tmpl w:val="300E45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7A97B9D"/>
    <w:multiLevelType w:val="hybridMultilevel"/>
    <w:tmpl w:val="0262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266B4B"/>
    <w:multiLevelType w:val="multilevel"/>
    <w:tmpl w:val="08090025"/>
    <w:lvl w:ilvl="0">
      <w:start w:val="1"/>
      <w:numFmt w:val="decimal"/>
      <w:pStyle w:val="1"/>
      <w:lvlText w:val="%1"/>
      <w:lvlJc w:val="left"/>
      <w:pPr>
        <w:ind w:left="432" w:hanging="432"/>
      </w:p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4A4174C0"/>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788312C8"/>
    <w:multiLevelType w:val="hybridMultilevel"/>
    <w:tmpl w:val="879AAABC"/>
    <w:lvl w:ilvl="0" w:tplc="EF66AEF6">
      <w:start w:val="1"/>
      <w:numFmt w:val="decimal"/>
      <w:lvlText w:val="Hypothesis %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7"/>
  </w:num>
  <w:num w:numId="7">
    <w:abstractNumId w:val="5"/>
  </w:num>
  <w:num w:numId="8">
    <w:abstractNumId w:val="1"/>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eyang Li">
    <w15:presenceInfo w15:providerId="None" w15:userId="Xueyang Li"/>
  </w15:person>
  <w15:person w15:author="hina qureshi">
    <w15:presenceInfo w15:providerId="Windows Live" w15:userId="f700b10c55ec45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5994"/>
    <w:rsid w:val="00006B97"/>
    <w:rsid w:val="00016C33"/>
    <w:rsid w:val="0002092C"/>
    <w:rsid w:val="00024801"/>
    <w:rsid w:val="000303F1"/>
    <w:rsid w:val="00034356"/>
    <w:rsid w:val="000B6DE0"/>
    <w:rsid w:val="000D29BC"/>
    <w:rsid w:val="000E2CF8"/>
    <w:rsid w:val="000F1BAE"/>
    <w:rsid w:val="00101995"/>
    <w:rsid w:val="00105994"/>
    <w:rsid w:val="0012106C"/>
    <w:rsid w:val="001431D4"/>
    <w:rsid w:val="00175B22"/>
    <w:rsid w:val="00184746"/>
    <w:rsid w:val="001A0F7B"/>
    <w:rsid w:val="001B0731"/>
    <w:rsid w:val="001C09A1"/>
    <w:rsid w:val="001D140E"/>
    <w:rsid w:val="001E37BA"/>
    <w:rsid w:val="001E7CEB"/>
    <w:rsid w:val="001F3FAD"/>
    <w:rsid w:val="001F4706"/>
    <w:rsid w:val="0020044B"/>
    <w:rsid w:val="00223D68"/>
    <w:rsid w:val="00224BDC"/>
    <w:rsid w:val="0025438F"/>
    <w:rsid w:val="00264E9B"/>
    <w:rsid w:val="002673C1"/>
    <w:rsid w:val="0027573B"/>
    <w:rsid w:val="002A6372"/>
    <w:rsid w:val="002B3321"/>
    <w:rsid w:val="002C7E51"/>
    <w:rsid w:val="002D1B85"/>
    <w:rsid w:val="002D51F2"/>
    <w:rsid w:val="002E4663"/>
    <w:rsid w:val="002E5950"/>
    <w:rsid w:val="002F0D3C"/>
    <w:rsid w:val="002F1D1C"/>
    <w:rsid w:val="0030064C"/>
    <w:rsid w:val="00317FB3"/>
    <w:rsid w:val="00325295"/>
    <w:rsid w:val="003331C9"/>
    <w:rsid w:val="00337922"/>
    <w:rsid w:val="00337FF2"/>
    <w:rsid w:val="00364A0C"/>
    <w:rsid w:val="00366A5A"/>
    <w:rsid w:val="003735E6"/>
    <w:rsid w:val="0038405C"/>
    <w:rsid w:val="00386FFD"/>
    <w:rsid w:val="003A649F"/>
    <w:rsid w:val="003A68FD"/>
    <w:rsid w:val="003A6DF8"/>
    <w:rsid w:val="003B67B7"/>
    <w:rsid w:val="003B76C5"/>
    <w:rsid w:val="003D26D4"/>
    <w:rsid w:val="003D645B"/>
    <w:rsid w:val="003D779A"/>
    <w:rsid w:val="003E4298"/>
    <w:rsid w:val="003F1AB9"/>
    <w:rsid w:val="003F70D7"/>
    <w:rsid w:val="00403A0C"/>
    <w:rsid w:val="0041151D"/>
    <w:rsid w:val="004116A7"/>
    <w:rsid w:val="004206C2"/>
    <w:rsid w:val="00422427"/>
    <w:rsid w:val="00423975"/>
    <w:rsid w:val="0042518B"/>
    <w:rsid w:val="00443047"/>
    <w:rsid w:val="004531E8"/>
    <w:rsid w:val="004746D3"/>
    <w:rsid w:val="004A0D73"/>
    <w:rsid w:val="004A11A6"/>
    <w:rsid w:val="004B11B5"/>
    <w:rsid w:val="004B35A9"/>
    <w:rsid w:val="004C5E8C"/>
    <w:rsid w:val="004E367A"/>
    <w:rsid w:val="004F22AA"/>
    <w:rsid w:val="004F6BCA"/>
    <w:rsid w:val="00520A6E"/>
    <w:rsid w:val="00521859"/>
    <w:rsid w:val="005722C8"/>
    <w:rsid w:val="00577B6E"/>
    <w:rsid w:val="00587C41"/>
    <w:rsid w:val="0059756A"/>
    <w:rsid w:val="005A06C9"/>
    <w:rsid w:val="005A1B81"/>
    <w:rsid w:val="005A69EF"/>
    <w:rsid w:val="005B6711"/>
    <w:rsid w:val="005B7DFF"/>
    <w:rsid w:val="005C0725"/>
    <w:rsid w:val="005D72A2"/>
    <w:rsid w:val="005E2164"/>
    <w:rsid w:val="00601C0A"/>
    <w:rsid w:val="006112D2"/>
    <w:rsid w:val="00613AC9"/>
    <w:rsid w:val="006274A6"/>
    <w:rsid w:val="00634C3F"/>
    <w:rsid w:val="00640511"/>
    <w:rsid w:val="00643649"/>
    <w:rsid w:val="00647DF7"/>
    <w:rsid w:val="00655C86"/>
    <w:rsid w:val="00656E63"/>
    <w:rsid w:val="0066144F"/>
    <w:rsid w:val="0069760F"/>
    <w:rsid w:val="006A3449"/>
    <w:rsid w:val="006D252E"/>
    <w:rsid w:val="006E6427"/>
    <w:rsid w:val="006E7E53"/>
    <w:rsid w:val="00703D26"/>
    <w:rsid w:val="007244D4"/>
    <w:rsid w:val="00733E73"/>
    <w:rsid w:val="0076167E"/>
    <w:rsid w:val="007875DB"/>
    <w:rsid w:val="00795DF3"/>
    <w:rsid w:val="007D1BB3"/>
    <w:rsid w:val="007E4533"/>
    <w:rsid w:val="007F136E"/>
    <w:rsid w:val="007F29D2"/>
    <w:rsid w:val="007F47F6"/>
    <w:rsid w:val="00813361"/>
    <w:rsid w:val="00815CA5"/>
    <w:rsid w:val="00822A3D"/>
    <w:rsid w:val="0082696C"/>
    <w:rsid w:val="008511C3"/>
    <w:rsid w:val="00861879"/>
    <w:rsid w:val="00862C01"/>
    <w:rsid w:val="00881FC1"/>
    <w:rsid w:val="00887D41"/>
    <w:rsid w:val="00891FDE"/>
    <w:rsid w:val="00897FDB"/>
    <w:rsid w:val="008B0411"/>
    <w:rsid w:val="008D12AE"/>
    <w:rsid w:val="008D14C4"/>
    <w:rsid w:val="008D2363"/>
    <w:rsid w:val="008D5ECB"/>
    <w:rsid w:val="008F59EB"/>
    <w:rsid w:val="008F757D"/>
    <w:rsid w:val="0090119D"/>
    <w:rsid w:val="00905F4D"/>
    <w:rsid w:val="00920E70"/>
    <w:rsid w:val="00944E43"/>
    <w:rsid w:val="009525C9"/>
    <w:rsid w:val="00962702"/>
    <w:rsid w:val="00963608"/>
    <w:rsid w:val="00965EF3"/>
    <w:rsid w:val="00986054"/>
    <w:rsid w:val="009A2607"/>
    <w:rsid w:val="009A32BD"/>
    <w:rsid w:val="009A43C6"/>
    <w:rsid w:val="009C0898"/>
    <w:rsid w:val="009C402E"/>
    <w:rsid w:val="009C60C0"/>
    <w:rsid w:val="009D18E1"/>
    <w:rsid w:val="009F0D4E"/>
    <w:rsid w:val="009F358F"/>
    <w:rsid w:val="00A11C37"/>
    <w:rsid w:val="00A11ECF"/>
    <w:rsid w:val="00A25FBE"/>
    <w:rsid w:val="00A44884"/>
    <w:rsid w:val="00A65E6B"/>
    <w:rsid w:val="00A72380"/>
    <w:rsid w:val="00A769B8"/>
    <w:rsid w:val="00AA074F"/>
    <w:rsid w:val="00AA16F8"/>
    <w:rsid w:val="00AA1A44"/>
    <w:rsid w:val="00AA5619"/>
    <w:rsid w:val="00AC1E07"/>
    <w:rsid w:val="00AF0F12"/>
    <w:rsid w:val="00B014E8"/>
    <w:rsid w:val="00B03A80"/>
    <w:rsid w:val="00B2458D"/>
    <w:rsid w:val="00B40808"/>
    <w:rsid w:val="00B40864"/>
    <w:rsid w:val="00B6140D"/>
    <w:rsid w:val="00B67C33"/>
    <w:rsid w:val="00B67F3B"/>
    <w:rsid w:val="00B77F17"/>
    <w:rsid w:val="00B82DDC"/>
    <w:rsid w:val="00B90376"/>
    <w:rsid w:val="00B9124F"/>
    <w:rsid w:val="00BA01AE"/>
    <w:rsid w:val="00BC45F3"/>
    <w:rsid w:val="00BC4DE2"/>
    <w:rsid w:val="00BC7DB0"/>
    <w:rsid w:val="00BE6462"/>
    <w:rsid w:val="00BF5CF1"/>
    <w:rsid w:val="00BF7444"/>
    <w:rsid w:val="00C014F8"/>
    <w:rsid w:val="00C06E66"/>
    <w:rsid w:val="00C2143A"/>
    <w:rsid w:val="00C25E9F"/>
    <w:rsid w:val="00C30F95"/>
    <w:rsid w:val="00C37041"/>
    <w:rsid w:val="00C41E1A"/>
    <w:rsid w:val="00C52828"/>
    <w:rsid w:val="00C6542F"/>
    <w:rsid w:val="00C660F0"/>
    <w:rsid w:val="00C664FC"/>
    <w:rsid w:val="00C67288"/>
    <w:rsid w:val="00C76C7B"/>
    <w:rsid w:val="00C80B07"/>
    <w:rsid w:val="00C82244"/>
    <w:rsid w:val="00C90E3C"/>
    <w:rsid w:val="00CA37DE"/>
    <w:rsid w:val="00CB6A80"/>
    <w:rsid w:val="00CD357D"/>
    <w:rsid w:val="00CE0CA8"/>
    <w:rsid w:val="00CE193F"/>
    <w:rsid w:val="00D050D7"/>
    <w:rsid w:val="00D36690"/>
    <w:rsid w:val="00D63567"/>
    <w:rsid w:val="00D71562"/>
    <w:rsid w:val="00D840BE"/>
    <w:rsid w:val="00D8657F"/>
    <w:rsid w:val="00DA4671"/>
    <w:rsid w:val="00DA6366"/>
    <w:rsid w:val="00DA72C7"/>
    <w:rsid w:val="00DB30D3"/>
    <w:rsid w:val="00DE61BA"/>
    <w:rsid w:val="00DF7E1C"/>
    <w:rsid w:val="00E2076B"/>
    <w:rsid w:val="00E22246"/>
    <w:rsid w:val="00E30E50"/>
    <w:rsid w:val="00E42499"/>
    <w:rsid w:val="00E4724C"/>
    <w:rsid w:val="00E54CD6"/>
    <w:rsid w:val="00E55C87"/>
    <w:rsid w:val="00E57A03"/>
    <w:rsid w:val="00E709C7"/>
    <w:rsid w:val="00E742A7"/>
    <w:rsid w:val="00EC0448"/>
    <w:rsid w:val="00EC58BF"/>
    <w:rsid w:val="00ED45B0"/>
    <w:rsid w:val="00F00347"/>
    <w:rsid w:val="00F3278E"/>
    <w:rsid w:val="00F423E6"/>
    <w:rsid w:val="00F4442E"/>
    <w:rsid w:val="00F67AE7"/>
    <w:rsid w:val="00F70BE9"/>
    <w:rsid w:val="00F840E8"/>
    <w:rsid w:val="00F87479"/>
    <w:rsid w:val="00F92C1A"/>
    <w:rsid w:val="00F94B6E"/>
    <w:rsid w:val="00F94BA8"/>
    <w:rsid w:val="00FE7133"/>
    <w:rsid w:val="00FF14F9"/>
    <w:rsid w:val="00FF6601"/>
    <w:rsid w:val="033C5084"/>
    <w:rsid w:val="07B53C63"/>
    <w:rsid w:val="0AF71F75"/>
    <w:rsid w:val="0D10669B"/>
    <w:rsid w:val="100D130E"/>
    <w:rsid w:val="13D44F78"/>
    <w:rsid w:val="17181F12"/>
    <w:rsid w:val="1BB542B6"/>
    <w:rsid w:val="2857067A"/>
    <w:rsid w:val="3D2362E5"/>
    <w:rsid w:val="47536A98"/>
    <w:rsid w:val="572740BA"/>
    <w:rsid w:val="5C705357"/>
    <w:rsid w:val="5E0854E5"/>
    <w:rsid w:val="5E6B5811"/>
    <w:rsid w:val="61AF21E5"/>
    <w:rsid w:val="67101341"/>
    <w:rsid w:val="67627D4F"/>
    <w:rsid w:val="6919031A"/>
    <w:rsid w:val="71504775"/>
    <w:rsid w:val="77A70D55"/>
    <w:rsid w:val="7B5F5697"/>
    <w:rsid w:val="7B9C4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time"/>
  <w:shapeDefaults>
    <o:shapedefaults v:ext="edit" spidmax="2049"/>
    <o:shapelayout v:ext="edit">
      <o:idmap v:ext="edit" data="1"/>
    </o:shapelayout>
  </w:shapeDefaults>
  <w:decimalSymbol w:val="."/>
  <w:listSeparator w:val=","/>
  <w14:docId w14:val="6AB41483"/>
  <w15:docId w15:val="{56EC485D-2EF7-4349-8154-558E6117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val="en-GB"/>
    </w:rPr>
  </w:style>
  <w:style w:type="paragraph" w:styleId="1">
    <w:name w:val="heading 1"/>
    <w:basedOn w:val="a"/>
    <w:next w:val="a"/>
    <w:link w:val="10"/>
    <w:uiPriority w:val="9"/>
    <w:qFormat/>
    <w:rsid w:val="00BE6462"/>
    <w:pPr>
      <w:keepNext/>
      <w:keepLines/>
      <w:numPr>
        <w:numId w:val="3"/>
      </w:numPr>
      <w:spacing w:before="240"/>
      <w:jc w:val="left"/>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qFormat/>
    <w:rsid w:val="00BE6462"/>
    <w:pPr>
      <w:keepNext/>
      <w:keepLines/>
      <w:numPr>
        <w:ilvl w:val="1"/>
        <w:numId w:val="3"/>
      </w:numPr>
      <w:spacing w:before="40"/>
      <w:jc w:val="left"/>
      <w:outlineLvl w:val="1"/>
    </w:pPr>
    <w:rPr>
      <w:rFonts w:asciiTheme="majorHAnsi" w:eastAsiaTheme="majorEastAsia" w:hAnsiTheme="majorHAnsi" w:cstheme="majorBidi"/>
      <w:sz w:val="26"/>
      <w:szCs w:val="26"/>
    </w:rPr>
  </w:style>
  <w:style w:type="paragraph" w:styleId="3">
    <w:name w:val="heading 3"/>
    <w:basedOn w:val="a"/>
    <w:next w:val="a"/>
    <w:link w:val="30"/>
    <w:uiPriority w:val="9"/>
    <w:unhideWhenUsed/>
    <w:qFormat/>
    <w:rsid w:val="00BE6462"/>
    <w:pPr>
      <w:keepNext/>
      <w:keepLines/>
      <w:numPr>
        <w:ilvl w:val="2"/>
        <w:numId w:val="3"/>
      </w:numPr>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BE6462"/>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BE6462"/>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BE6462"/>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BE6462"/>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BE6462"/>
    <w:pPr>
      <w:keepNext/>
      <w:keepLines/>
      <w:numPr>
        <w:ilvl w:val="7"/>
        <w:numId w:val="3"/>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BE6462"/>
    <w:pPr>
      <w:keepNext/>
      <w:keepLines/>
      <w:numPr>
        <w:ilvl w:val="8"/>
        <w:numId w:val="3"/>
      </w:numPr>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themeColor="hyperlink"/>
      <w:u w:val="single"/>
    </w:rPr>
  </w:style>
  <w:style w:type="paragraph" w:styleId="a4">
    <w:name w:val="List Paragraph"/>
    <w:basedOn w:val="a"/>
    <w:uiPriority w:val="34"/>
    <w:qFormat/>
    <w:pPr>
      <w:ind w:firstLineChars="200" w:firstLine="420"/>
    </w:pPr>
  </w:style>
  <w:style w:type="table" w:styleId="a5">
    <w:name w:val="Table Grid"/>
    <w:basedOn w:val="a1"/>
    <w:uiPriority w:val="39"/>
    <w:rsid w:val="0079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A64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649F"/>
    <w:rPr>
      <w:rFonts w:asciiTheme="minorHAnsi" w:eastAsiaTheme="minorEastAsia" w:hAnsiTheme="minorHAnsi" w:cstheme="minorBidi"/>
      <w:kern w:val="2"/>
      <w:sz w:val="18"/>
      <w:szCs w:val="18"/>
      <w:lang w:val="en-GB"/>
    </w:rPr>
  </w:style>
  <w:style w:type="paragraph" w:styleId="a8">
    <w:name w:val="footer"/>
    <w:basedOn w:val="a"/>
    <w:link w:val="a9"/>
    <w:uiPriority w:val="99"/>
    <w:unhideWhenUsed/>
    <w:rsid w:val="003A649F"/>
    <w:pPr>
      <w:tabs>
        <w:tab w:val="center" w:pos="4153"/>
        <w:tab w:val="right" w:pos="8306"/>
      </w:tabs>
      <w:snapToGrid w:val="0"/>
      <w:jc w:val="left"/>
    </w:pPr>
    <w:rPr>
      <w:sz w:val="18"/>
      <w:szCs w:val="18"/>
    </w:rPr>
  </w:style>
  <w:style w:type="character" w:customStyle="1" w:styleId="a9">
    <w:name w:val="页脚 字符"/>
    <w:basedOn w:val="a0"/>
    <w:link w:val="a8"/>
    <w:uiPriority w:val="99"/>
    <w:rsid w:val="003A649F"/>
    <w:rPr>
      <w:rFonts w:asciiTheme="minorHAnsi" w:eastAsiaTheme="minorEastAsia" w:hAnsiTheme="minorHAnsi" w:cstheme="minorBidi"/>
      <w:kern w:val="2"/>
      <w:sz w:val="18"/>
      <w:szCs w:val="18"/>
      <w:lang w:val="en-GB"/>
    </w:rPr>
  </w:style>
  <w:style w:type="character" w:styleId="aa">
    <w:name w:val="annotation reference"/>
    <w:basedOn w:val="a0"/>
    <w:uiPriority w:val="99"/>
    <w:semiHidden/>
    <w:unhideWhenUsed/>
    <w:rsid w:val="00BE6462"/>
    <w:rPr>
      <w:sz w:val="16"/>
      <w:szCs w:val="16"/>
    </w:rPr>
  </w:style>
  <w:style w:type="paragraph" w:styleId="ab">
    <w:name w:val="annotation text"/>
    <w:basedOn w:val="a"/>
    <w:link w:val="ac"/>
    <w:uiPriority w:val="99"/>
    <w:semiHidden/>
    <w:unhideWhenUsed/>
    <w:rsid w:val="00BE6462"/>
    <w:rPr>
      <w:sz w:val="20"/>
      <w:szCs w:val="20"/>
    </w:rPr>
  </w:style>
  <w:style w:type="character" w:customStyle="1" w:styleId="ac">
    <w:name w:val="批注文字 字符"/>
    <w:basedOn w:val="a0"/>
    <w:link w:val="ab"/>
    <w:uiPriority w:val="99"/>
    <w:semiHidden/>
    <w:rsid w:val="00BE6462"/>
    <w:rPr>
      <w:rFonts w:asciiTheme="minorHAnsi" w:eastAsiaTheme="minorEastAsia" w:hAnsiTheme="minorHAnsi" w:cstheme="minorBidi"/>
      <w:kern w:val="2"/>
      <w:lang w:val="en-GB"/>
    </w:rPr>
  </w:style>
  <w:style w:type="paragraph" w:styleId="ad">
    <w:name w:val="annotation subject"/>
    <w:basedOn w:val="ab"/>
    <w:next w:val="ab"/>
    <w:link w:val="ae"/>
    <w:uiPriority w:val="99"/>
    <w:semiHidden/>
    <w:unhideWhenUsed/>
    <w:rsid w:val="00BE6462"/>
    <w:rPr>
      <w:b/>
      <w:bCs/>
    </w:rPr>
  </w:style>
  <w:style w:type="character" w:customStyle="1" w:styleId="ae">
    <w:name w:val="批注主题 字符"/>
    <w:basedOn w:val="ac"/>
    <w:link w:val="ad"/>
    <w:uiPriority w:val="99"/>
    <w:semiHidden/>
    <w:rsid w:val="00BE6462"/>
    <w:rPr>
      <w:rFonts w:asciiTheme="minorHAnsi" w:eastAsiaTheme="minorEastAsia" w:hAnsiTheme="minorHAnsi" w:cstheme="minorBidi"/>
      <w:b/>
      <w:bCs/>
      <w:kern w:val="2"/>
      <w:lang w:val="en-GB"/>
    </w:rPr>
  </w:style>
  <w:style w:type="paragraph" w:styleId="af">
    <w:name w:val="Balloon Text"/>
    <w:basedOn w:val="a"/>
    <w:link w:val="af0"/>
    <w:uiPriority w:val="99"/>
    <w:semiHidden/>
    <w:unhideWhenUsed/>
    <w:rsid w:val="00BE6462"/>
    <w:rPr>
      <w:rFonts w:ascii="Segoe UI" w:hAnsi="Segoe UI" w:cs="Segoe UI"/>
      <w:sz w:val="18"/>
      <w:szCs w:val="18"/>
    </w:rPr>
  </w:style>
  <w:style w:type="character" w:customStyle="1" w:styleId="af0">
    <w:name w:val="批注框文本 字符"/>
    <w:basedOn w:val="a0"/>
    <w:link w:val="af"/>
    <w:uiPriority w:val="99"/>
    <w:semiHidden/>
    <w:rsid w:val="00BE6462"/>
    <w:rPr>
      <w:rFonts w:ascii="Segoe UI" w:eastAsiaTheme="minorEastAsia" w:hAnsi="Segoe UI" w:cs="Segoe UI"/>
      <w:kern w:val="2"/>
      <w:sz w:val="18"/>
      <w:szCs w:val="18"/>
      <w:lang w:val="en-GB"/>
    </w:rPr>
  </w:style>
  <w:style w:type="character" w:customStyle="1" w:styleId="10">
    <w:name w:val="标题 1 字符"/>
    <w:basedOn w:val="a0"/>
    <w:link w:val="1"/>
    <w:uiPriority w:val="9"/>
    <w:rsid w:val="00BE6462"/>
    <w:rPr>
      <w:rFonts w:asciiTheme="majorHAnsi" w:eastAsiaTheme="majorEastAsia" w:hAnsiTheme="majorHAnsi" w:cstheme="majorBidi"/>
      <w:b/>
      <w:kern w:val="2"/>
      <w:sz w:val="32"/>
      <w:szCs w:val="32"/>
      <w:lang w:val="en-GB"/>
    </w:rPr>
  </w:style>
  <w:style w:type="character" w:customStyle="1" w:styleId="20">
    <w:name w:val="标题 2 字符"/>
    <w:basedOn w:val="a0"/>
    <w:link w:val="2"/>
    <w:uiPriority w:val="9"/>
    <w:rsid w:val="00BE6462"/>
    <w:rPr>
      <w:rFonts w:asciiTheme="majorHAnsi" w:eastAsiaTheme="majorEastAsia" w:hAnsiTheme="majorHAnsi" w:cstheme="majorBidi"/>
      <w:kern w:val="2"/>
      <w:sz w:val="26"/>
      <w:szCs w:val="26"/>
      <w:lang w:val="en-GB"/>
    </w:rPr>
  </w:style>
  <w:style w:type="character" w:customStyle="1" w:styleId="30">
    <w:name w:val="标题 3 字符"/>
    <w:basedOn w:val="a0"/>
    <w:link w:val="3"/>
    <w:uiPriority w:val="9"/>
    <w:rsid w:val="00BE6462"/>
    <w:rPr>
      <w:rFonts w:asciiTheme="majorHAnsi" w:eastAsiaTheme="majorEastAsia" w:hAnsiTheme="majorHAnsi" w:cstheme="majorBidi"/>
      <w:color w:val="243F60" w:themeColor="accent1" w:themeShade="7F"/>
      <w:kern w:val="2"/>
      <w:sz w:val="24"/>
      <w:szCs w:val="24"/>
      <w:lang w:val="en-GB"/>
    </w:rPr>
  </w:style>
  <w:style w:type="character" w:customStyle="1" w:styleId="40">
    <w:name w:val="标题 4 字符"/>
    <w:basedOn w:val="a0"/>
    <w:link w:val="4"/>
    <w:uiPriority w:val="9"/>
    <w:semiHidden/>
    <w:rsid w:val="00BE6462"/>
    <w:rPr>
      <w:rFonts w:asciiTheme="majorHAnsi" w:eastAsiaTheme="majorEastAsia" w:hAnsiTheme="majorHAnsi" w:cstheme="majorBidi"/>
      <w:i/>
      <w:iCs/>
      <w:color w:val="365F91" w:themeColor="accent1" w:themeShade="BF"/>
      <w:kern w:val="2"/>
      <w:sz w:val="21"/>
      <w:szCs w:val="22"/>
      <w:lang w:val="en-GB"/>
    </w:rPr>
  </w:style>
  <w:style w:type="character" w:customStyle="1" w:styleId="50">
    <w:name w:val="标题 5 字符"/>
    <w:basedOn w:val="a0"/>
    <w:link w:val="5"/>
    <w:uiPriority w:val="9"/>
    <w:semiHidden/>
    <w:rsid w:val="00BE6462"/>
    <w:rPr>
      <w:rFonts w:asciiTheme="majorHAnsi" w:eastAsiaTheme="majorEastAsia" w:hAnsiTheme="majorHAnsi" w:cstheme="majorBidi"/>
      <w:color w:val="365F91" w:themeColor="accent1" w:themeShade="BF"/>
      <w:kern w:val="2"/>
      <w:sz w:val="21"/>
      <w:szCs w:val="22"/>
      <w:lang w:val="en-GB"/>
    </w:rPr>
  </w:style>
  <w:style w:type="character" w:customStyle="1" w:styleId="60">
    <w:name w:val="标题 6 字符"/>
    <w:basedOn w:val="a0"/>
    <w:link w:val="6"/>
    <w:uiPriority w:val="9"/>
    <w:semiHidden/>
    <w:rsid w:val="00BE6462"/>
    <w:rPr>
      <w:rFonts w:asciiTheme="majorHAnsi" w:eastAsiaTheme="majorEastAsia" w:hAnsiTheme="majorHAnsi" w:cstheme="majorBidi"/>
      <w:color w:val="243F60" w:themeColor="accent1" w:themeShade="7F"/>
      <w:kern w:val="2"/>
      <w:sz w:val="21"/>
      <w:szCs w:val="22"/>
      <w:lang w:val="en-GB"/>
    </w:rPr>
  </w:style>
  <w:style w:type="character" w:customStyle="1" w:styleId="70">
    <w:name w:val="标题 7 字符"/>
    <w:basedOn w:val="a0"/>
    <w:link w:val="7"/>
    <w:uiPriority w:val="9"/>
    <w:semiHidden/>
    <w:rsid w:val="00BE6462"/>
    <w:rPr>
      <w:rFonts w:asciiTheme="majorHAnsi" w:eastAsiaTheme="majorEastAsia" w:hAnsiTheme="majorHAnsi" w:cstheme="majorBidi"/>
      <w:i/>
      <w:iCs/>
      <w:color w:val="243F60" w:themeColor="accent1" w:themeShade="7F"/>
      <w:kern w:val="2"/>
      <w:sz w:val="21"/>
      <w:szCs w:val="22"/>
      <w:lang w:val="en-GB"/>
    </w:rPr>
  </w:style>
  <w:style w:type="character" w:customStyle="1" w:styleId="80">
    <w:name w:val="标题 8 字符"/>
    <w:basedOn w:val="a0"/>
    <w:link w:val="8"/>
    <w:uiPriority w:val="9"/>
    <w:semiHidden/>
    <w:rsid w:val="00BE6462"/>
    <w:rPr>
      <w:rFonts w:asciiTheme="majorHAnsi" w:eastAsiaTheme="majorEastAsia" w:hAnsiTheme="majorHAnsi" w:cstheme="majorBidi"/>
      <w:color w:val="272727" w:themeColor="text1" w:themeTint="D8"/>
      <w:kern w:val="2"/>
      <w:sz w:val="21"/>
      <w:szCs w:val="21"/>
      <w:lang w:val="en-GB"/>
    </w:rPr>
  </w:style>
  <w:style w:type="character" w:customStyle="1" w:styleId="90">
    <w:name w:val="标题 9 字符"/>
    <w:basedOn w:val="a0"/>
    <w:link w:val="9"/>
    <w:uiPriority w:val="9"/>
    <w:semiHidden/>
    <w:rsid w:val="00BE6462"/>
    <w:rPr>
      <w:rFonts w:asciiTheme="majorHAnsi" w:eastAsiaTheme="majorEastAsia" w:hAnsiTheme="majorHAnsi" w:cstheme="majorBidi"/>
      <w:i/>
      <w:iCs/>
      <w:color w:val="272727" w:themeColor="text1" w:themeTint="D8"/>
      <w:kern w:val="2"/>
      <w:sz w:val="21"/>
      <w:szCs w:val="21"/>
      <w:lang w:val="en-GB"/>
    </w:rPr>
  </w:style>
  <w:style w:type="paragraph" w:styleId="af1">
    <w:name w:val="Title"/>
    <w:basedOn w:val="a"/>
    <w:next w:val="a"/>
    <w:link w:val="af2"/>
    <w:uiPriority w:val="10"/>
    <w:qFormat/>
    <w:rsid w:val="00BE6462"/>
    <w:pPr>
      <w:contextualSpacing/>
      <w:jc w:val="left"/>
    </w:pPr>
    <w:rPr>
      <w:rFonts w:ascii="Times New Roman" w:eastAsiaTheme="majorEastAsia" w:hAnsi="Times New Roman" w:cstheme="majorBidi"/>
      <w:spacing w:val="-10"/>
      <w:kern w:val="28"/>
      <w:sz w:val="40"/>
      <w:szCs w:val="56"/>
    </w:rPr>
  </w:style>
  <w:style w:type="character" w:customStyle="1" w:styleId="af2">
    <w:name w:val="标题 字符"/>
    <w:basedOn w:val="a0"/>
    <w:link w:val="af1"/>
    <w:uiPriority w:val="10"/>
    <w:rsid w:val="00BE6462"/>
    <w:rPr>
      <w:rFonts w:eastAsiaTheme="majorEastAsia" w:cstheme="majorBidi"/>
      <w:spacing w:val="-10"/>
      <w:kern w:val="28"/>
      <w:sz w:val="40"/>
      <w:szCs w:val="56"/>
      <w:lang w:val="en-GB"/>
    </w:rPr>
  </w:style>
  <w:style w:type="paragraph" w:customStyle="1" w:styleId="SectionTitle">
    <w:name w:val="Section Title"/>
    <w:basedOn w:val="a"/>
    <w:link w:val="SectionTitleChar"/>
    <w:qFormat/>
    <w:rsid w:val="008F59EB"/>
    <w:pPr>
      <w:framePr w:hSpace="180" w:wrap="around" w:vAnchor="text" w:hAnchor="text" w:x="108" w:y="1"/>
      <w:widowControl/>
      <w:suppressOverlap/>
      <w:jc w:val="center"/>
    </w:pPr>
    <w:rPr>
      <w:rFonts w:ascii="Kozuka Gothic Pro B" w:eastAsia="Times New Roman" w:hAnsi="Kozuka Gothic Pro B" w:cs="Times New Roman"/>
      <w:b/>
      <w:color w:val="403152"/>
      <w:kern w:val="0"/>
      <w:sz w:val="24"/>
      <w:lang w:eastAsia="en-GB"/>
    </w:rPr>
  </w:style>
  <w:style w:type="character" w:customStyle="1" w:styleId="SectionTitleChar">
    <w:name w:val="Section Title Char"/>
    <w:link w:val="SectionTitle"/>
    <w:rsid w:val="008F59EB"/>
    <w:rPr>
      <w:rFonts w:ascii="Kozuka Gothic Pro B" w:eastAsia="Times New Roman" w:hAnsi="Kozuka Gothic Pro B"/>
      <w:b/>
      <w:color w:val="403152"/>
      <w:sz w:val="24"/>
      <w:szCs w:val="22"/>
      <w:lang w:val="en-GB" w:eastAsia="en-GB"/>
    </w:rPr>
  </w:style>
  <w:style w:type="paragraph" w:customStyle="1" w:styleId="PartyorEventName">
    <w:name w:val="Party or Event Name"/>
    <w:basedOn w:val="a"/>
    <w:link w:val="PartyorEventNameChar"/>
    <w:qFormat/>
    <w:rsid w:val="008F59EB"/>
    <w:pPr>
      <w:widowControl/>
      <w:jc w:val="left"/>
    </w:pPr>
    <w:rPr>
      <w:rFonts w:ascii="Candara" w:eastAsia="Times New Roman" w:hAnsi="Candara" w:cs="Times New Roman"/>
      <w:noProof/>
      <w:color w:val="0D0D0D"/>
      <w:kern w:val="0"/>
      <w:sz w:val="20"/>
      <w:lang w:eastAsia="en-GB"/>
    </w:rPr>
  </w:style>
  <w:style w:type="character" w:customStyle="1" w:styleId="PartyorEventNameChar">
    <w:name w:val="Party or Event Name Char"/>
    <w:link w:val="PartyorEventName"/>
    <w:rsid w:val="008F59EB"/>
    <w:rPr>
      <w:rFonts w:ascii="Candara" w:eastAsia="Times New Roman" w:hAnsi="Candara"/>
      <w:noProof/>
      <w:color w:val="0D0D0D"/>
      <w:szCs w:val="22"/>
      <w:lang w:val="en-GB" w:eastAsia="en-GB"/>
    </w:rPr>
  </w:style>
  <w:style w:type="paragraph" w:styleId="TOC">
    <w:name w:val="TOC Heading"/>
    <w:basedOn w:val="1"/>
    <w:next w:val="a"/>
    <w:uiPriority w:val="39"/>
    <w:unhideWhenUsed/>
    <w:qFormat/>
    <w:rsid w:val="00443047"/>
    <w:pPr>
      <w:widowControl/>
      <w:numPr>
        <w:numId w:val="0"/>
      </w:numPr>
      <w:spacing w:line="259" w:lineRule="auto"/>
      <w:outlineLvl w:val="9"/>
    </w:pPr>
    <w:rPr>
      <w:b w:val="0"/>
      <w:color w:val="365F91" w:themeColor="accent1" w:themeShade="BF"/>
      <w:kern w:val="0"/>
      <w:lang w:val="en-US"/>
    </w:rPr>
  </w:style>
  <w:style w:type="paragraph" w:styleId="TOC1">
    <w:name w:val="toc 1"/>
    <w:basedOn w:val="a"/>
    <w:next w:val="a"/>
    <w:autoRedefine/>
    <w:uiPriority w:val="39"/>
    <w:unhideWhenUsed/>
    <w:rsid w:val="00443047"/>
  </w:style>
  <w:style w:type="paragraph" w:styleId="TOC2">
    <w:name w:val="toc 2"/>
    <w:basedOn w:val="a"/>
    <w:next w:val="a"/>
    <w:autoRedefine/>
    <w:uiPriority w:val="39"/>
    <w:unhideWhenUsed/>
    <w:rsid w:val="00443047"/>
    <w:pPr>
      <w:ind w:leftChars="200" w:left="420"/>
    </w:pPr>
  </w:style>
  <w:style w:type="paragraph" w:styleId="TOC3">
    <w:name w:val="toc 3"/>
    <w:basedOn w:val="a"/>
    <w:next w:val="a"/>
    <w:autoRedefine/>
    <w:uiPriority w:val="39"/>
    <w:unhideWhenUsed/>
    <w:rsid w:val="00443047"/>
    <w:pPr>
      <w:ind w:leftChars="400" w:left="840"/>
    </w:pPr>
  </w:style>
  <w:style w:type="paragraph" w:styleId="af3">
    <w:name w:val="No Spacing"/>
    <w:uiPriority w:val="1"/>
    <w:qFormat/>
    <w:rsid w:val="00733E73"/>
    <w:rPr>
      <w:rFonts w:ascii="Calibri" w:eastAsia="Calibri" w:hAnsi="Calibr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226875">
      <w:bodyDiv w:val="1"/>
      <w:marLeft w:val="0"/>
      <w:marRight w:val="0"/>
      <w:marTop w:val="0"/>
      <w:marBottom w:val="0"/>
      <w:divBdr>
        <w:top w:val="none" w:sz="0" w:space="0" w:color="auto"/>
        <w:left w:val="none" w:sz="0" w:space="0" w:color="auto"/>
        <w:bottom w:val="none" w:sz="0" w:space="0" w:color="auto"/>
        <w:right w:val="none" w:sz="0" w:space="0" w:color="auto"/>
      </w:divBdr>
    </w:div>
    <w:div w:id="160769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A3F409-D36B-434E-AFD9-CC08E177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36</Pages>
  <Words>10287</Words>
  <Characters>54834</Characters>
  <Application>Microsoft Office Word</Application>
  <DocSecurity>0</DocSecurity>
  <Lines>1246</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李雪阳</dc:creator>
  <cp:lastModifiedBy>Xueyang Li</cp:lastModifiedBy>
  <cp:revision>28</cp:revision>
  <dcterms:created xsi:type="dcterms:W3CDTF">2019-08-29T06:47:00Z</dcterms:created>
  <dcterms:modified xsi:type="dcterms:W3CDTF">2019-08-30T14:32:00Z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
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B019E" w14:textId="03C2970C" w:rsidR="0012106C" w:rsidRDefault="0012106C" w:rsidP="00BE6462">
      <w:pPr>
        <w:pStyle w:val="Title"/>
        <w:pPrChange w:id="3" w:author="hina qureshi" w:date="2019-08-27T21:59:00Z">
          <w:pPr>
            <w:spacing w:line="360" w:lineRule="auto"/>
          </w:pPr>
        </w:pPrChange>
      </w:pPr>
      <w:bookmarkStart w:id="4" w:name="_Hlk17747436"/>
      <w:r w:rsidRPr="0012106C">
        <w:t xml:space="preserve">How </w:t>
      </w:r>
      <w:ins w:id="5" w:author="hina qureshi" w:date="2019-08-27T21:58:00Z">
        <w:r w:rsidR="00BE6462">
          <w:t xml:space="preserve">can </w:t>
        </w:r>
      </w:ins>
      <w:r w:rsidRPr="0012106C">
        <w:t xml:space="preserve">groupthink </w:t>
      </w:r>
      <w:del w:id="6" w:author="hina qureshi" w:date="2019-08-27T21:58:00Z">
        <w:r w:rsidRPr="0012106C" w:rsidDel="00BE6462">
          <w:delText xml:space="preserve">can </w:delText>
        </w:r>
      </w:del>
      <w:r w:rsidRPr="0012106C">
        <w:t xml:space="preserve">influence the accuracy of collective decision-making in </w:t>
      </w:r>
      <w:ins w:id="7" w:author="hina qureshi" w:date="2019-08-27T21:58:00Z">
        <w:r w:rsidR="00BE6462">
          <w:t xml:space="preserve">a </w:t>
        </w:r>
      </w:ins>
      <w:r w:rsidRPr="0012106C">
        <w:t xml:space="preserve">time-limited </w:t>
      </w:r>
      <w:commentRangeStart w:id="8"/>
      <w:r w:rsidRPr="0012106C">
        <w:t>case</w:t>
      </w:r>
      <w:commentRangeEnd w:id="8"/>
      <w:r w:rsidR="00BE6462">
        <w:rPr>
          <w:rStyle w:val="CommentReference"/>
        </w:rPr>
        <w:commentReference w:id="8"/>
      </w:r>
      <w:r w:rsidRPr="0012106C">
        <w:t>?</w:t>
      </w:r>
    </w:p>
    <w:bookmarkEnd w:id="4"/>
    <w:p w14:paraId="7AC5744F" w14:textId="6D10ED95" w:rsidR="0012106C" w:rsidRDefault="0012106C">
      <w:pPr>
        <w:spacing w:line="360" w:lineRule="auto"/>
        <w:rPr>
          <w:rFonts w:ascii="Arial" w:hAnsi="Arial" w:cs="Arial"/>
          <w:b/>
          <w:sz w:val="22"/>
        </w:rPr>
      </w:pPr>
      <w:r>
        <w:rPr>
          <w:rFonts w:ascii="Arial" w:hAnsi="Arial" w:cs="Arial" w:hint="eastAsia"/>
          <w:b/>
          <w:sz w:val="22"/>
        </w:rPr>
        <w:t>_</w:t>
      </w:r>
      <w:r>
        <w:rPr>
          <w:rFonts w:ascii="Arial" w:hAnsi="Arial" w:cs="Arial"/>
          <w:b/>
          <w:sz w:val="22"/>
        </w:rPr>
        <w:t>__________________________________________________________________</w:t>
      </w:r>
    </w:p>
    <w:p w14:paraId="4EA5F394" w14:textId="35BACF78" w:rsidR="00BE6462" w:rsidRDefault="00BE6462">
      <w:pPr>
        <w:widowControl/>
        <w:jc w:val="left"/>
        <w:rPr>
          <w:ins w:id="9" w:author="hina qureshi" w:date="2019-08-27T22:00:00Z"/>
          <w:rFonts w:ascii="Arial" w:hAnsi="Arial" w:cs="Arial"/>
          <w:b/>
          <w:sz w:val="22"/>
        </w:rPr>
      </w:pPr>
      <w:ins w:id="10" w:author="hina qureshi" w:date="2019-08-27T22:00:00Z">
        <w:r>
          <w:rPr>
            <w:rFonts w:ascii="Arial" w:hAnsi="Arial" w:cs="Arial"/>
            <w:b/>
            <w:sz w:val="22"/>
          </w:rPr>
          <w:br w:type="page"/>
        </w:r>
      </w:ins>
    </w:p>
    <w:p w14:paraId="5AB5FFAA" w14:textId="77777777" w:rsidR="00BE6462" w:rsidRDefault="00BE6462">
      <w:pPr>
        <w:spacing w:line="360" w:lineRule="auto"/>
        <w:rPr>
          <w:ins w:id="11" w:author="hina qureshi" w:date="2019-08-27T21:59:00Z"/>
          <w:rFonts w:ascii="Arial" w:hAnsi="Arial" w:cs="Arial"/>
          <w:b/>
          <w:sz w:val="22"/>
        </w:rPr>
      </w:pPr>
    </w:p>
    <w:p w14:paraId="382B7B1E" w14:textId="098FD996" w:rsidR="00024801" w:rsidRDefault="000E2CF8" w:rsidP="00BE6462">
      <w:pPr>
        <w:pStyle w:val="Heading1"/>
        <w:pPrChange w:id="12" w:author="hina qureshi" w:date="2019-08-27T21:59:00Z">
          <w:pPr>
            <w:spacing w:line="360" w:lineRule="auto"/>
          </w:pPr>
        </w:pPrChange>
      </w:pPr>
      <w:r>
        <w:rPr>
          <w:rFonts w:hint="eastAsia"/>
        </w:rPr>
        <w:t>I</w:t>
      </w:r>
      <w:r>
        <w:t>ntroduction</w:t>
      </w:r>
    </w:p>
    <w:p w14:paraId="0AA3ABF4" w14:textId="4408672A" w:rsidR="000E2CF8" w:rsidRDefault="000E2CF8">
      <w:pPr>
        <w:spacing w:line="360" w:lineRule="auto"/>
        <w:rPr>
          <w:rFonts w:ascii="Arial" w:hAnsi="Arial" w:cs="Arial"/>
          <w:bCs/>
          <w:sz w:val="22"/>
        </w:rPr>
      </w:pPr>
    </w:p>
    <w:p w14:paraId="2D183617" w14:textId="193F6BF9" w:rsidR="00815CA5" w:rsidRDefault="004746D3">
      <w:pPr>
        <w:spacing w:line="360" w:lineRule="auto"/>
        <w:rPr>
          <w:ins w:id="13" w:author="hina qureshi" w:date="2019-08-27T22:11:00Z"/>
          <w:rFonts w:ascii="Arial" w:hAnsi="Arial" w:cs="Arial"/>
          <w:bCs/>
          <w:sz w:val="22"/>
        </w:rPr>
      </w:pPr>
      <w:del w:id="14" w:author="hina qureshi" w:date="2019-08-27T22:01:00Z">
        <w:r w:rsidRPr="004746D3" w:rsidDel="00C6542F">
          <w:rPr>
            <w:rFonts w:ascii="Arial" w:hAnsi="Arial" w:cs="Arial"/>
            <w:bCs/>
            <w:sz w:val="22"/>
          </w:rPr>
          <w:delText xml:space="preserve">Group decision making plays an important role in many occasions in the world. </w:delText>
        </w:r>
      </w:del>
      <w:r w:rsidRPr="004746D3">
        <w:rPr>
          <w:rFonts w:ascii="Arial" w:hAnsi="Arial" w:cs="Arial"/>
          <w:bCs/>
          <w:sz w:val="22"/>
        </w:rPr>
        <w:t xml:space="preserve">Many decisions are made by </w:t>
      </w:r>
      <w:del w:id="15" w:author="hina qureshi" w:date="2019-08-27T22:01:00Z">
        <w:r w:rsidRPr="004746D3" w:rsidDel="00C6542F">
          <w:rPr>
            <w:rFonts w:ascii="Arial" w:hAnsi="Arial" w:cs="Arial"/>
            <w:bCs/>
            <w:sz w:val="22"/>
          </w:rPr>
          <w:delText xml:space="preserve">small </w:delText>
        </w:r>
      </w:del>
      <w:r w:rsidRPr="004746D3">
        <w:rPr>
          <w:rFonts w:ascii="Arial" w:hAnsi="Arial" w:cs="Arial"/>
          <w:bCs/>
          <w:sz w:val="22"/>
        </w:rPr>
        <w:t xml:space="preserve">groups, such as </w:t>
      </w:r>
      <w:del w:id="16" w:author="hina qureshi" w:date="2019-08-27T22:01:00Z">
        <w:r w:rsidRPr="004746D3" w:rsidDel="00C6542F">
          <w:rPr>
            <w:rFonts w:ascii="Arial" w:hAnsi="Arial" w:cs="Arial"/>
            <w:bCs/>
            <w:sz w:val="22"/>
          </w:rPr>
          <w:delText>the British P</w:delText>
        </w:r>
      </w:del>
      <w:ins w:id="17" w:author="hina qureshi" w:date="2019-08-27T22:01:00Z">
        <w:r w:rsidR="00C6542F">
          <w:rPr>
            <w:rFonts w:ascii="Arial" w:hAnsi="Arial" w:cs="Arial"/>
            <w:bCs/>
            <w:sz w:val="22"/>
          </w:rPr>
          <w:t>p</w:t>
        </w:r>
      </w:ins>
      <w:r w:rsidRPr="004746D3">
        <w:rPr>
          <w:rFonts w:ascii="Arial" w:hAnsi="Arial" w:cs="Arial"/>
          <w:bCs/>
          <w:sz w:val="22"/>
        </w:rPr>
        <w:t>arliament</w:t>
      </w:r>
      <w:ins w:id="18" w:author="hina qureshi" w:date="2019-08-27T22:01:00Z">
        <w:r w:rsidR="00C6542F">
          <w:rPr>
            <w:rFonts w:ascii="Arial" w:hAnsi="Arial" w:cs="Arial"/>
            <w:bCs/>
            <w:sz w:val="22"/>
          </w:rPr>
          <w:t>ary decisions</w:t>
        </w:r>
      </w:ins>
      <w:r w:rsidRPr="004746D3">
        <w:rPr>
          <w:rFonts w:ascii="Arial" w:hAnsi="Arial" w:cs="Arial"/>
          <w:bCs/>
          <w:sz w:val="22"/>
        </w:rPr>
        <w:t xml:space="preserve">, </w:t>
      </w:r>
      <w:del w:id="19" w:author="hina qureshi" w:date="2019-08-27T22:02:00Z">
        <w:r w:rsidRPr="004746D3" w:rsidDel="00C6542F">
          <w:rPr>
            <w:rFonts w:ascii="Arial" w:hAnsi="Arial" w:cs="Arial"/>
            <w:bCs/>
            <w:sz w:val="22"/>
          </w:rPr>
          <w:delText xml:space="preserve">the People's Congress of China, </w:delText>
        </w:r>
      </w:del>
      <w:r w:rsidRPr="004746D3">
        <w:rPr>
          <w:rFonts w:ascii="Arial" w:hAnsi="Arial" w:cs="Arial"/>
          <w:bCs/>
          <w:sz w:val="22"/>
        </w:rPr>
        <w:t xml:space="preserve">the jury in court, the shareholders' meeting of </w:t>
      </w:r>
      <w:del w:id="20" w:author="hina qureshi" w:date="2019-08-27T22:02:00Z">
        <w:r w:rsidRPr="004746D3" w:rsidDel="00C6542F">
          <w:rPr>
            <w:rFonts w:ascii="Arial" w:hAnsi="Arial" w:cs="Arial"/>
            <w:bCs/>
            <w:sz w:val="22"/>
          </w:rPr>
          <w:delText xml:space="preserve">many </w:delText>
        </w:r>
      </w:del>
      <w:ins w:id="21" w:author="hina qureshi" w:date="2019-08-27T22:02:00Z">
        <w:r w:rsidR="00C6542F">
          <w:rPr>
            <w:rFonts w:ascii="Arial" w:hAnsi="Arial" w:cs="Arial"/>
            <w:bCs/>
            <w:sz w:val="22"/>
          </w:rPr>
          <w:t xml:space="preserve">business </w:t>
        </w:r>
        <w:commentRangeStart w:id="22"/>
        <w:r w:rsidR="00C6542F">
          <w:rPr>
            <w:rFonts w:ascii="Arial" w:hAnsi="Arial" w:cs="Arial"/>
            <w:bCs/>
            <w:sz w:val="22"/>
          </w:rPr>
          <w:t>organisations</w:t>
        </w:r>
      </w:ins>
      <w:del w:id="23" w:author="hina qureshi" w:date="2019-08-27T22:02:00Z">
        <w:r w:rsidRPr="004746D3" w:rsidDel="00C6542F">
          <w:rPr>
            <w:rFonts w:ascii="Arial" w:hAnsi="Arial" w:cs="Arial"/>
            <w:bCs/>
            <w:sz w:val="22"/>
          </w:rPr>
          <w:delText>listed</w:delText>
        </w:r>
      </w:del>
      <w:commentRangeEnd w:id="22"/>
      <w:r w:rsidR="00C6542F">
        <w:rPr>
          <w:rStyle w:val="CommentReference"/>
        </w:rPr>
        <w:commentReference w:id="22"/>
      </w:r>
      <w:del w:id="24" w:author="hina qureshi" w:date="2019-08-27T22:02:00Z">
        <w:r w:rsidRPr="004746D3" w:rsidDel="00C6542F">
          <w:rPr>
            <w:rFonts w:ascii="Arial" w:hAnsi="Arial" w:cs="Arial"/>
            <w:bCs/>
            <w:sz w:val="22"/>
          </w:rPr>
          <w:delText xml:space="preserve"> companies</w:delText>
        </w:r>
      </w:del>
      <w:r w:rsidRPr="004746D3">
        <w:rPr>
          <w:rFonts w:ascii="Arial" w:hAnsi="Arial" w:cs="Arial"/>
          <w:bCs/>
          <w:sz w:val="22"/>
        </w:rPr>
        <w:t xml:space="preserve">, </w:t>
      </w:r>
      <w:del w:id="25" w:author="hina qureshi" w:date="2019-08-27T22:02:00Z">
        <w:r w:rsidRPr="004746D3" w:rsidDel="00C6542F">
          <w:rPr>
            <w:rFonts w:ascii="Arial" w:hAnsi="Arial" w:cs="Arial"/>
            <w:bCs/>
            <w:sz w:val="22"/>
          </w:rPr>
          <w:delText xml:space="preserve">the neighbourhood committee of the residents' community, </w:delText>
        </w:r>
      </w:del>
      <w:r w:rsidR="00577B6E">
        <w:rPr>
          <w:rFonts w:ascii="Arial" w:hAnsi="Arial" w:cs="Arial" w:hint="eastAsia"/>
          <w:bCs/>
          <w:sz w:val="22"/>
        </w:rPr>
        <w:t>and</w:t>
      </w:r>
      <w:r w:rsidR="00577B6E">
        <w:rPr>
          <w:rFonts w:ascii="Arial" w:hAnsi="Arial" w:cs="Arial"/>
          <w:bCs/>
          <w:sz w:val="22"/>
        </w:rPr>
        <w:t xml:space="preserve"> so on</w:t>
      </w:r>
      <w:r w:rsidRPr="004746D3">
        <w:rPr>
          <w:rFonts w:ascii="Arial" w:hAnsi="Arial" w:cs="Arial"/>
          <w:bCs/>
          <w:sz w:val="22"/>
        </w:rPr>
        <w:t xml:space="preserve">. </w:t>
      </w:r>
      <w:commentRangeStart w:id="26"/>
      <w:del w:id="27" w:author="hina qureshi" w:date="2019-08-27T22:03:00Z">
        <w:r w:rsidRPr="004746D3" w:rsidDel="003735E6">
          <w:rPr>
            <w:rFonts w:ascii="Arial" w:hAnsi="Arial" w:cs="Arial"/>
            <w:bCs/>
            <w:sz w:val="22"/>
          </w:rPr>
          <w:delText>The decision-making scope</w:delText>
        </w:r>
        <w:r w:rsidR="00577B6E" w:rsidDel="003735E6">
          <w:rPr>
            <w:rFonts w:ascii="Arial" w:hAnsi="Arial" w:cs="Arial"/>
            <w:bCs/>
            <w:sz w:val="22"/>
          </w:rPr>
          <w:delText>s</w:delText>
        </w:r>
        <w:r w:rsidRPr="004746D3" w:rsidDel="003735E6">
          <w:rPr>
            <w:rFonts w:ascii="Arial" w:hAnsi="Arial" w:cs="Arial"/>
            <w:bCs/>
            <w:sz w:val="22"/>
          </w:rPr>
          <w:delText xml:space="preserve"> of these groups </w:delText>
        </w:r>
        <w:r w:rsidR="00577B6E" w:rsidRPr="00577B6E" w:rsidDel="003735E6">
          <w:rPr>
            <w:rFonts w:ascii="Arial" w:hAnsi="Arial" w:cs="Arial"/>
            <w:bCs/>
            <w:sz w:val="22"/>
          </w:rPr>
          <w:delText xml:space="preserve">range from countries to communities, </w:delText>
        </w:r>
        <w:r w:rsidR="00577B6E" w:rsidRPr="004746D3" w:rsidDel="003735E6">
          <w:rPr>
            <w:rFonts w:ascii="Arial" w:hAnsi="Arial" w:cs="Arial"/>
            <w:bCs/>
            <w:sz w:val="22"/>
          </w:rPr>
          <w:delText>but</w:delText>
        </w:r>
        <w:r w:rsidRPr="004746D3" w:rsidDel="003735E6">
          <w:rPr>
            <w:rFonts w:ascii="Arial" w:hAnsi="Arial" w:cs="Arial"/>
            <w:bCs/>
            <w:sz w:val="22"/>
          </w:rPr>
          <w:delText xml:space="preserve"> </w:delText>
        </w:r>
        <w:r w:rsidR="00577B6E" w:rsidDel="003735E6">
          <w:rPr>
            <w:rFonts w:ascii="Arial" w:hAnsi="Arial" w:cs="Arial"/>
            <w:bCs/>
            <w:sz w:val="22"/>
          </w:rPr>
          <w:delText>they</w:delText>
        </w:r>
        <w:r w:rsidRPr="004746D3" w:rsidDel="003735E6">
          <w:rPr>
            <w:rFonts w:ascii="Arial" w:hAnsi="Arial" w:cs="Arial"/>
            <w:bCs/>
            <w:sz w:val="22"/>
          </w:rPr>
          <w:delText xml:space="preserve"> are</w:delText>
        </w:r>
        <w:r w:rsidR="00577B6E" w:rsidDel="003735E6">
          <w:rPr>
            <w:rFonts w:ascii="Arial" w:hAnsi="Arial" w:cs="Arial"/>
            <w:bCs/>
            <w:sz w:val="22"/>
          </w:rPr>
          <w:delText xml:space="preserve"> all</w:delText>
        </w:r>
        <w:r w:rsidRPr="004746D3" w:rsidDel="003735E6">
          <w:rPr>
            <w:rFonts w:ascii="Arial" w:hAnsi="Arial" w:cs="Arial"/>
            <w:bCs/>
            <w:sz w:val="22"/>
          </w:rPr>
          <w:delText xml:space="preserve"> closely related to our lives.</w:delText>
        </w:r>
        <w:r w:rsidR="00577B6E" w:rsidRPr="00577B6E" w:rsidDel="003735E6">
          <w:delText xml:space="preserve"> </w:delText>
        </w:r>
      </w:del>
      <w:del w:id="28" w:author="hina qureshi" w:date="2019-08-27T22:01:00Z">
        <w:r w:rsidR="00577B6E" w:rsidRPr="00577B6E" w:rsidDel="00C6542F">
          <w:rPr>
            <w:rFonts w:ascii="Arial" w:hAnsi="Arial" w:cs="Arial"/>
            <w:bCs/>
            <w:sz w:val="22"/>
          </w:rPr>
          <w:delText xml:space="preserve">As the saying goes, many heads are better than one, precisely because people believe that group decision-making is better than personal decision-making, so people </w:delText>
        </w:r>
        <w:r w:rsidR="00577B6E" w:rsidDel="00C6542F">
          <w:rPr>
            <w:rFonts w:ascii="Arial" w:hAnsi="Arial" w:cs="Arial"/>
            <w:bCs/>
            <w:sz w:val="22"/>
          </w:rPr>
          <w:delText>prefer</w:delText>
        </w:r>
        <w:r w:rsidR="00577B6E" w:rsidRPr="00577B6E" w:rsidDel="00C6542F">
          <w:rPr>
            <w:rFonts w:ascii="Arial" w:hAnsi="Arial" w:cs="Arial"/>
            <w:bCs/>
            <w:sz w:val="22"/>
          </w:rPr>
          <w:delText xml:space="preserve"> to rely on the power of the team on many important things.</w:delText>
        </w:r>
        <w:r w:rsidR="00577B6E" w:rsidRPr="00577B6E" w:rsidDel="00C6542F">
          <w:delText xml:space="preserve"> </w:delText>
        </w:r>
      </w:del>
      <w:commentRangeEnd w:id="26"/>
      <w:r w:rsidR="003735E6">
        <w:rPr>
          <w:rStyle w:val="CommentReference"/>
        </w:rPr>
        <w:commentReference w:id="26"/>
      </w:r>
      <w:r w:rsidR="00577B6E" w:rsidRPr="00577B6E">
        <w:rPr>
          <w:rFonts w:ascii="Arial" w:hAnsi="Arial" w:cs="Arial"/>
          <w:bCs/>
          <w:sz w:val="22"/>
        </w:rPr>
        <w:t xml:space="preserve">On </w:t>
      </w:r>
      <w:commentRangeStart w:id="29"/>
      <w:r w:rsidR="00577B6E" w:rsidRPr="00577B6E">
        <w:rPr>
          <w:rFonts w:ascii="Arial" w:hAnsi="Arial" w:cs="Arial"/>
          <w:bCs/>
          <w:sz w:val="22"/>
        </w:rPr>
        <w:t>the one hand</w:t>
      </w:r>
      <w:commentRangeEnd w:id="29"/>
      <w:r w:rsidR="003735E6">
        <w:rPr>
          <w:rStyle w:val="CommentReference"/>
        </w:rPr>
        <w:commentReference w:id="29"/>
      </w:r>
      <w:r w:rsidR="00577B6E" w:rsidRPr="00577B6E">
        <w:rPr>
          <w:rFonts w:ascii="Arial" w:hAnsi="Arial" w:cs="Arial"/>
          <w:bCs/>
          <w:sz w:val="22"/>
        </w:rPr>
        <w:t xml:space="preserve">, group decision making </w:t>
      </w:r>
      <w:del w:id="30" w:author="hina qureshi" w:date="2019-08-27T22:04:00Z">
        <w:r w:rsidR="00577B6E" w:rsidRPr="00577B6E" w:rsidDel="003735E6">
          <w:rPr>
            <w:rFonts w:ascii="Arial" w:hAnsi="Arial" w:cs="Arial"/>
            <w:bCs/>
            <w:sz w:val="22"/>
          </w:rPr>
          <w:delText xml:space="preserve">does </w:delText>
        </w:r>
      </w:del>
      <w:r w:rsidR="00577B6E" w:rsidRPr="00577B6E">
        <w:rPr>
          <w:rFonts w:ascii="Arial" w:hAnsi="Arial" w:cs="Arial"/>
          <w:bCs/>
          <w:sz w:val="22"/>
        </w:rPr>
        <w:t>ha</w:t>
      </w:r>
      <w:ins w:id="31" w:author="hina qureshi" w:date="2019-08-27T22:04:00Z">
        <w:r w:rsidR="003735E6">
          <w:rPr>
            <w:rFonts w:ascii="Arial" w:hAnsi="Arial" w:cs="Arial"/>
            <w:bCs/>
            <w:sz w:val="22"/>
          </w:rPr>
          <w:t>s</w:t>
        </w:r>
      </w:ins>
      <w:del w:id="32" w:author="hina qureshi" w:date="2019-08-27T22:04:00Z">
        <w:r w:rsidR="00577B6E" w:rsidRPr="00577B6E" w:rsidDel="003735E6">
          <w:rPr>
            <w:rFonts w:ascii="Arial" w:hAnsi="Arial" w:cs="Arial"/>
            <w:bCs/>
            <w:sz w:val="22"/>
          </w:rPr>
          <w:delText>ve</w:delText>
        </w:r>
      </w:del>
      <w:r w:rsidR="00577B6E" w:rsidRPr="00577B6E">
        <w:rPr>
          <w:rFonts w:ascii="Arial" w:hAnsi="Arial" w:cs="Arial"/>
          <w:bCs/>
          <w:sz w:val="22"/>
        </w:rPr>
        <w:t xml:space="preserve"> </w:t>
      </w:r>
      <w:del w:id="33" w:author="hina qureshi" w:date="2019-08-27T22:09:00Z">
        <w:r w:rsidR="00577B6E" w:rsidRPr="00577B6E" w:rsidDel="00815CA5">
          <w:rPr>
            <w:rFonts w:ascii="Arial" w:hAnsi="Arial" w:cs="Arial"/>
            <w:bCs/>
            <w:sz w:val="22"/>
          </w:rPr>
          <w:delText xml:space="preserve">many </w:delText>
        </w:r>
      </w:del>
      <w:ins w:id="34" w:author="hina qureshi" w:date="2019-08-27T22:09:00Z">
        <w:r w:rsidR="00815CA5">
          <w:rPr>
            <w:rFonts w:ascii="Arial" w:hAnsi="Arial" w:cs="Arial"/>
            <w:bCs/>
            <w:sz w:val="22"/>
          </w:rPr>
          <w:t>a number of</w:t>
        </w:r>
        <w:r w:rsidR="00815CA5" w:rsidRPr="00577B6E">
          <w:rPr>
            <w:rFonts w:ascii="Arial" w:hAnsi="Arial" w:cs="Arial"/>
            <w:bCs/>
            <w:sz w:val="22"/>
          </w:rPr>
          <w:t xml:space="preserve"> </w:t>
        </w:r>
      </w:ins>
      <w:r w:rsidR="00577B6E" w:rsidRPr="00577B6E">
        <w:rPr>
          <w:rFonts w:ascii="Arial" w:hAnsi="Arial" w:cs="Arial"/>
          <w:bCs/>
          <w:sz w:val="22"/>
        </w:rPr>
        <w:t>recognized advantages</w:t>
      </w:r>
      <w:ins w:id="35" w:author="hina qureshi" w:date="2019-08-27T22:04:00Z">
        <w:r w:rsidR="003735E6">
          <w:rPr>
            <w:rFonts w:ascii="Arial" w:hAnsi="Arial" w:cs="Arial"/>
            <w:bCs/>
            <w:sz w:val="22"/>
          </w:rPr>
          <w:t xml:space="preserve"> </w:t>
        </w:r>
      </w:ins>
      <w:ins w:id="36" w:author="hina qureshi" w:date="2019-08-27T22:07:00Z">
        <w:r w:rsidR="00815CA5">
          <w:rPr>
            <w:rFonts w:ascii="Arial" w:hAnsi="Arial" w:cs="Arial"/>
            <w:bCs/>
            <w:sz w:val="22"/>
          </w:rPr>
          <w:t>but</w:t>
        </w:r>
      </w:ins>
      <w:ins w:id="37" w:author="hina qureshi" w:date="2019-08-27T22:04:00Z">
        <w:r w:rsidR="003735E6">
          <w:rPr>
            <w:rFonts w:ascii="Arial" w:hAnsi="Arial" w:cs="Arial"/>
            <w:bCs/>
            <w:sz w:val="22"/>
          </w:rPr>
          <w:t xml:space="preserve"> on the other hand, </w:t>
        </w:r>
      </w:ins>
      <w:ins w:id="38" w:author="hina qureshi" w:date="2019-08-27T22:08:00Z">
        <w:r w:rsidR="00815CA5">
          <w:rPr>
            <w:rFonts w:ascii="Arial" w:hAnsi="Arial" w:cs="Arial"/>
            <w:bCs/>
            <w:sz w:val="22"/>
          </w:rPr>
          <w:t xml:space="preserve">researchers have </w:t>
        </w:r>
      </w:ins>
      <w:ins w:id="39" w:author="hina qureshi" w:date="2019-08-27T22:09:00Z">
        <w:r w:rsidR="00815CA5">
          <w:rPr>
            <w:rFonts w:ascii="Arial" w:hAnsi="Arial" w:cs="Arial"/>
            <w:bCs/>
            <w:sz w:val="22"/>
          </w:rPr>
          <w:t xml:space="preserve">also identified </w:t>
        </w:r>
      </w:ins>
      <w:ins w:id="40" w:author="hina qureshi" w:date="2019-08-27T22:08:00Z">
        <w:r w:rsidR="00815CA5">
          <w:rPr>
            <w:rFonts w:ascii="Arial" w:hAnsi="Arial" w:cs="Arial"/>
            <w:bCs/>
            <w:sz w:val="22"/>
          </w:rPr>
          <w:t xml:space="preserve">a number of issues and challenges </w:t>
        </w:r>
      </w:ins>
      <w:ins w:id="41" w:author="hina qureshi" w:date="2019-08-27T22:09:00Z">
        <w:r w:rsidR="00815CA5">
          <w:rPr>
            <w:rFonts w:ascii="Arial" w:hAnsi="Arial" w:cs="Arial"/>
            <w:bCs/>
            <w:sz w:val="22"/>
          </w:rPr>
          <w:t>in this way of decision making</w:t>
        </w:r>
      </w:ins>
      <w:r w:rsidR="00577B6E" w:rsidRPr="00577B6E">
        <w:rPr>
          <w:rFonts w:ascii="Arial" w:hAnsi="Arial" w:cs="Arial"/>
          <w:bCs/>
          <w:sz w:val="22"/>
        </w:rPr>
        <w:t xml:space="preserve">. For example, </w:t>
      </w:r>
      <w:ins w:id="42" w:author="hina qureshi" w:date="2019-08-27T22:09:00Z">
        <w:r w:rsidR="00815CA5">
          <w:rPr>
            <w:rFonts w:ascii="Arial" w:hAnsi="Arial" w:cs="Arial"/>
            <w:bCs/>
            <w:sz w:val="22"/>
          </w:rPr>
          <w:t xml:space="preserve">one of the </w:t>
        </w:r>
      </w:ins>
      <w:ins w:id="43" w:author="hina qureshi" w:date="2019-08-27T22:10:00Z">
        <w:r w:rsidR="00815CA5">
          <w:rPr>
            <w:rFonts w:ascii="Arial" w:hAnsi="Arial" w:cs="Arial"/>
            <w:bCs/>
            <w:sz w:val="22"/>
          </w:rPr>
          <w:t xml:space="preserve">reported </w:t>
        </w:r>
      </w:ins>
      <w:ins w:id="44" w:author="hina qureshi" w:date="2019-08-27T22:09:00Z">
        <w:r w:rsidR="00815CA5">
          <w:rPr>
            <w:rFonts w:ascii="Arial" w:hAnsi="Arial" w:cs="Arial"/>
            <w:bCs/>
            <w:sz w:val="22"/>
          </w:rPr>
          <w:t xml:space="preserve">advantages is that </w:t>
        </w:r>
      </w:ins>
      <w:r w:rsidR="00577B6E" w:rsidRPr="00577B6E">
        <w:rPr>
          <w:rFonts w:ascii="Arial" w:hAnsi="Arial" w:cs="Arial"/>
          <w:bCs/>
          <w:sz w:val="22"/>
        </w:rPr>
        <w:t xml:space="preserve">the overall level of knowledge of the </w:t>
      </w:r>
      <w:r w:rsidR="00577B6E">
        <w:rPr>
          <w:rFonts w:ascii="Arial" w:hAnsi="Arial" w:cs="Arial"/>
          <w:bCs/>
          <w:sz w:val="22"/>
        </w:rPr>
        <w:t>group</w:t>
      </w:r>
      <w:r w:rsidR="00577B6E" w:rsidRPr="00577B6E">
        <w:rPr>
          <w:rFonts w:ascii="Arial" w:hAnsi="Arial" w:cs="Arial"/>
          <w:bCs/>
          <w:sz w:val="22"/>
        </w:rPr>
        <w:t xml:space="preserve"> is higher than that of individuals (Janis, 1972)</w:t>
      </w:r>
      <w:ins w:id="45" w:author="hina qureshi" w:date="2019-08-27T22:10:00Z">
        <w:r w:rsidR="00815CA5">
          <w:rPr>
            <w:rFonts w:ascii="Arial" w:hAnsi="Arial" w:cs="Arial"/>
            <w:bCs/>
            <w:sz w:val="22"/>
          </w:rPr>
          <w:t xml:space="preserve">. </w:t>
        </w:r>
      </w:ins>
      <w:del w:id="46" w:author="hina qureshi" w:date="2019-08-27T22:10:00Z">
        <w:r w:rsidR="00577B6E" w:rsidRPr="00577B6E" w:rsidDel="00815CA5">
          <w:rPr>
            <w:rFonts w:ascii="Arial" w:hAnsi="Arial" w:cs="Arial"/>
            <w:bCs/>
            <w:sz w:val="22"/>
          </w:rPr>
          <w:delText>, and t</w:delText>
        </w:r>
      </w:del>
      <w:ins w:id="47" w:author="hina qureshi" w:date="2019-08-27T22:10:00Z">
        <w:r w:rsidR="00815CA5">
          <w:rPr>
            <w:rFonts w:ascii="Arial" w:hAnsi="Arial" w:cs="Arial"/>
            <w:bCs/>
            <w:sz w:val="22"/>
          </w:rPr>
          <w:t>T</w:t>
        </w:r>
      </w:ins>
      <w:r w:rsidR="00577B6E" w:rsidRPr="00577B6E">
        <w:rPr>
          <w:rFonts w:ascii="Arial" w:hAnsi="Arial" w:cs="Arial"/>
          <w:bCs/>
          <w:sz w:val="22"/>
        </w:rPr>
        <w:t xml:space="preserve">here may be experts in the </w:t>
      </w:r>
      <w:r w:rsidR="00577B6E">
        <w:rPr>
          <w:rFonts w:ascii="Arial" w:hAnsi="Arial" w:cs="Arial"/>
          <w:bCs/>
          <w:sz w:val="22"/>
        </w:rPr>
        <w:t>group</w:t>
      </w:r>
      <w:r w:rsidR="00577B6E" w:rsidRPr="00577B6E">
        <w:rPr>
          <w:rFonts w:ascii="Arial" w:hAnsi="Arial" w:cs="Arial"/>
          <w:bCs/>
          <w:sz w:val="22"/>
        </w:rPr>
        <w:t xml:space="preserve"> about the issues being discussed,</w:t>
      </w:r>
      <w:r w:rsidR="00577B6E" w:rsidRPr="00577B6E">
        <w:t xml:space="preserve"> </w:t>
      </w:r>
      <w:r w:rsidR="00577B6E" w:rsidRPr="00577B6E">
        <w:rPr>
          <w:rFonts w:ascii="Arial" w:hAnsi="Arial" w:cs="Arial"/>
          <w:bCs/>
          <w:sz w:val="22"/>
        </w:rPr>
        <w:t xml:space="preserve">so </w:t>
      </w:r>
      <w:del w:id="48" w:author="hina qureshi" w:date="2019-08-27T22:10:00Z">
        <w:r w:rsidR="00577B6E" w:rsidRPr="00577B6E" w:rsidDel="00815CA5">
          <w:rPr>
            <w:rFonts w:ascii="Arial" w:hAnsi="Arial" w:cs="Arial"/>
            <w:bCs/>
            <w:sz w:val="22"/>
          </w:rPr>
          <w:delText xml:space="preserve">that </w:delText>
        </w:r>
      </w:del>
      <w:r w:rsidR="00577B6E" w:rsidRPr="00577B6E">
        <w:rPr>
          <w:rFonts w:ascii="Arial" w:hAnsi="Arial" w:cs="Arial"/>
          <w:bCs/>
          <w:sz w:val="22"/>
        </w:rPr>
        <w:t xml:space="preserve">the combined knowledge </w:t>
      </w:r>
      <w:del w:id="49" w:author="hina qureshi" w:date="2019-08-27T22:11:00Z">
        <w:r w:rsidR="00577B6E" w:rsidRPr="00577B6E" w:rsidDel="00815CA5">
          <w:rPr>
            <w:rFonts w:ascii="Arial" w:hAnsi="Arial" w:cs="Arial"/>
            <w:bCs/>
            <w:sz w:val="22"/>
          </w:rPr>
          <w:delText>and intelligence are</w:delText>
        </w:r>
      </w:del>
      <w:ins w:id="50" w:author="hina qureshi" w:date="2019-08-27T22:11:00Z">
        <w:r w:rsidR="00815CA5">
          <w:rPr>
            <w:rFonts w:ascii="Arial" w:hAnsi="Arial" w:cs="Arial"/>
            <w:bCs/>
            <w:sz w:val="22"/>
          </w:rPr>
          <w:t>is</w:t>
        </w:r>
      </w:ins>
      <w:r w:rsidR="00577B6E" w:rsidRPr="00577B6E">
        <w:rPr>
          <w:rFonts w:ascii="Arial" w:hAnsi="Arial" w:cs="Arial"/>
          <w:bCs/>
          <w:sz w:val="22"/>
        </w:rPr>
        <w:t xml:space="preserve"> better</w:t>
      </w:r>
      <w:del w:id="51" w:author="hina qureshi" w:date="2019-08-27T22:11:00Z">
        <w:r w:rsidR="00577B6E" w:rsidDel="00815CA5">
          <w:rPr>
            <w:rFonts w:ascii="Arial" w:hAnsi="Arial" w:cs="Arial"/>
            <w:bCs/>
            <w:sz w:val="22"/>
          </w:rPr>
          <w:delText>,</w:delText>
        </w:r>
      </w:del>
      <w:r w:rsidR="00577B6E">
        <w:rPr>
          <w:rFonts w:ascii="Arial" w:hAnsi="Arial" w:cs="Arial"/>
          <w:bCs/>
          <w:sz w:val="22"/>
        </w:rPr>
        <w:t xml:space="preserve"> which </w:t>
      </w:r>
      <w:ins w:id="52" w:author="hina qureshi" w:date="2019-08-27T22:11:00Z">
        <w:r w:rsidR="00815CA5">
          <w:rPr>
            <w:rFonts w:ascii="Arial" w:hAnsi="Arial" w:cs="Arial"/>
            <w:bCs/>
            <w:sz w:val="22"/>
          </w:rPr>
          <w:t xml:space="preserve">should </w:t>
        </w:r>
      </w:ins>
      <w:r w:rsidR="00577B6E">
        <w:rPr>
          <w:rFonts w:ascii="Arial" w:hAnsi="Arial" w:cs="Arial"/>
          <w:bCs/>
          <w:sz w:val="22"/>
        </w:rPr>
        <w:t xml:space="preserve">lead to </w:t>
      </w:r>
      <w:r w:rsidR="00577B6E" w:rsidRPr="00577B6E">
        <w:rPr>
          <w:rFonts w:ascii="Arial" w:hAnsi="Arial" w:cs="Arial"/>
          <w:bCs/>
          <w:sz w:val="22"/>
        </w:rPr>
        <w:t>better decision</w:t>
      </w:r>
      <w:r w:rsidR="0041151D">
        <w:rPr>
          <w:rFonts w:ascii="Arial" w:hAnsi="Arial" w:cs="Arial"/>
          <w:bCs/>
          <w:sz w:val="22"/>
        </w:rPr>
        <w:t xml:space="preserve"> making</w:t>
      </w:r>
      <w:ins w:id="53" w:author="hina qureshi" w:date="2019-08-27T22:11:00Z">
        <w:r w:rsidR="00815CA5">
          <w:rPr>
            <w:rFonts w:ascii="Arial" w:hAnsi="Arial" w:cs="Arial"/>
            <w:bCs/>
            <w:sz w:val="22"/>
          </w:rPr>
          <w:t xml:space="preserve">. </w:t>
        </w:r>
      </w:ins>
      <w:ins w:id="54" w:author="hina qureshi" w:date="2019-08-27T22:13:00Z">
        <w:r w:rsidR="00815CA5">
          <w:rPr>
            <w:rFonts w:ascii="Arial" w:hAnsi="Arial" w:cs="Arial"/>
            <w:bCs/>
            <w:sz w:val="22"/>
          </w:rPr>
          <w:t>On the contrary</w:t>
        </w:r>
      </w:ins>
      <w:del w:id="55" w:author="hina qureshi" w:date="2019-08-27T22:13:00Z">
        <w:r w:rsidR="00815CA5" w:rsidRPr="007F47F6" w:rsidDel="00815CA5">
          <w:rPr>
            <w:rFonts w:ascii="Arial" w:hAnsi="Arial" w:cs="Arial"/>
            <w:bCs/>
            <w:sz w:val="22"/>
          </w:rPr>
          <w:delText>However</w:delText>
        </w:r>
      </w:del>
      <w:r w:rsidR="00815CA5" w:rsidRPr="007F47F6">
        <w:rPr>
          <w:rFonts w:ascii="Arial" w:hAnsi="Arial" w:cs="Arial"/>
          <w:bCs/>
          <w:sz w:val="22"/>
        </w:rPr>
        <w:t xml:space="preserve">, </w:t>
      </w:r>
      <w:r w:rsidR="00815CA5" w:rsidRPr="00D840BE">
        <w:rPr>
          <w:rFonts w:ascii="Arial" w:hAnsi="Arial" w:cs="Arial"/>
          <w:bCs/>
          <w:sz w:val="22"/>
        </w:rPr>
        <w:t>Abeyrathne and Jayawardena (2014) found</w:t>
      </w:r>
      <w:r w:rsidR="00815CA5" w:rsidRPr="007F47F6">
        <w:rPr>
          <w:rFonts w:ascii="Arial" w:hAnsi="Arial" w:cs="Arial"/>
          <w:bCs/>
          <w:sz w:val="22"/>
        </w:rPr>
        <w:t xml:space="preserve"> </w:t>
      </w:r>
      <w:del w:id="56" w:author="hina qureshi" w:date="2019-08-27T22:13:00Z">
        <w:r w:rsidR="00815CA5" w:rsidRPr="007F47F6" w:rsidDel="00815CA5">
          <w:rPr>
            <w:rFonts w:ascii="Arial" w:hAnsi="Arial" w:cs="Arial"/>
            <w:bCs/>
            <w:sz w:val="22"/>
          </w:rPr>
          <w:delText xml:space="preserve">shows </w:delText>
        </w:r>
      </w:del>
      <w:r w:rsidR="00815CA5" w:rsidRPr="007F47F6">
        <w:rPr>
          <w:rFonts w:ascii="Arial" w:hAnsi="Arial" w:cs="Arial"/>
          <w:bCs/>
          <w:sz w:val="22"/>
        </w:rPr>
        <w:t xml:space="preserve">that teams are often more likely to seek extreme risk than when making decisions </w:t>
      </w:r>
      <w:ins w:id="57" w:author="hina qureshi" w:date="2019-08-27T22:16:00Z">
        <w:r w:rsidR="00815CA5">
          <w:rPr>
            <w:rFonts w:ascii="Arial" w:hAnsi="Arial" w:cs="Arial"/>
            <w:bCs/>
            <w:sz w:val="22"/>
          </w:rPr>
          <w:t>individually</w:t>
        </w:r>
      </w:ins>
      <w:del w:id="58" w:author="hina qureshi" w:date="2019-08-27T22:16:00Z">
        <w:r w:rsidR="00815CA5" w:rsidRPr="007F47F6" w:rsidDel="00815CA5">
          <w:rPr>
            <w:rFonts w:ascii="Arial" w:hAnsi="Arial" w:cs="Arial"/>
            <w:bCs/>
            <w:sz w:val="22"/>
          </w:rPr>
          <w:delText>alone</w:delText>
        </w:r>
      </w:del>
      <w:r w:rsidR="00815CA5" w:rsidRPr="007F47F6">
        <w:rPr>
          <w:rFonts w:ascii="Arial" w:hAnsi="Arial" w:cs="Arial"/>
          <w:bCs/>
          <w:sz w:val="22"/>
        </w:rPr>
        <w:t>.</w:t>
      </w:r>
    </w:p>
    <w:p w14:paraId="6AD82C7A" w14:textId="3B23BAFF" w:rsidR="00815CA5" w:rsidRDefault="00577B6E">
      <w:pPr>
        <w:spacing w:line="360" w:lineRule="auto"/>
        <w:rPr>
          <w:ins w:id="59" w:author="hina qureshi" w:date="2019-08-27T22:11:00Z"/>
          <w:rFonts w:ascii="Arial" w:hAnsi="Arial" w:cs="Arial"/>
          <w:bCs/>
          <w:sz w:val="22"/>
        </w:rPr>
      </w:pPr>
      <w:del w:id="60" w:author="hina qureshi" w:date="2019-08-27T22:16:00Z">
        <w:r w:rsidRPr="00577B6E" w:rsidDel="00F423E6">
          <w:rPr>
            <w:rFonts w:ascii="Arial" w:hAnsi="Arial" w:cs="Arial"/>
            <w:bCs/>
            <w:sz w:val="22"/>
          </w:rPr>
          <w:delText>;</w:delText>
        </w:r>
        <w:r w:rsidR="00AC1E07" w:rsidRPr="00AC1E07" w:rsidDel="00F423E6">
          <w:delText xml:space="preserve"> </w:delText>
        </w:r>
      </w:del>
      <w:r w:rsidR="00AC1E07" w:rsidRPr="00AC1E07">
        <w:rPr>
          <w:rFonts w:ascii="Arial" w:hAnsi="Arial" w:cs="Arial"/>
          <w:bCs/>
          <w:sz w:val="22"/>
        </w:rPr>
        <w:t xml:space="preserve">Considering the ideas that </w:t>
      </w:r>
      <w:r w:rsidR="00AC1E07">
        <w:rPr>
          <w:rFonts w:ascii="Arial" w:hAnsi="Arial" w:cs="Arial"/>
          <w:bCs/>
          <w:sz w:val="22"/>
        </w:rPr>
        <w:t>group</w:t>
      </w:r>
      <w:r w:rsidR="00AC1E07" w:rsidRPr="00AC1E07">
        <w:rPr>
          <w:rFonts w:ascii="Arial" w:hAnsi="Arial" w:cs="Arial"/>
          <w:bCs/>
          <w:sz w:val="22"/>
        </w:rPr>
        <w:t xml:space="preserve"> members can contribute, the richness of expertise and the diversity of experience, group decisions can often solve problems better than those who think independently, and are more likely to come up with </w:t>
      </w:r>
      <w:r w:rsidR="00AC1E07">
        <w:rPr>
          <w:rFonts w:ascii="Arial" w:hAnsi="Arial" w:cs="Arial"/>
          <w:bCs/>
          <w:sz w:val="22"/>
        </w:rPr>
        <w:t xml:space="preserve">more </w:t>
      </w:r>
      <w:r w:rsidR="00AC1E07" w:rsidRPr="00AC1E07">
        <w:rPr>
          <w:rFonts w:ascii="Arial" w:hAnsi="Arial" w:cs="Arial"/>
          <w:bCs/>
          <w:sz w:val="22"/>
        </w:rPr>
        <w:t>viable alternatives when making decisions</w:t>
      </w:r>
      <w:r w:rsidR="00AC1E07">
        <w:rPr>
          <w:rFonts w:ascii="Arial" w:hAnsi="Arial" w:cs="Arial"/>
          <w:bCs/>
          <w:sz w:val="22"/>
        </w:rPr>
        <w:t xml:space="preserve"> </w:t>
      </w:r>
      <w:r w:rsidR="00AC1E07" w:rsidRPr="00AC1E07">
        <w:rPr>
          <w:rFonts w:ascii="Arial" w:hAnsi="Arial" w:cs="Arial"/>
          <w:bCs/>
          <w:sz w:val="22"/>
        </w:rPr>
        <w:t>(Macleod, 2011)</w:t>
      </w:r>
      <w:r w:rsidR="00AC1E07">
        <w:rPr>
          <w:rFonts w:ascii="Arial" w:hAnsi="Arial" w:cs="Arial"/>
          <w:bCs/>
          <w:sz w:val="22"/>
        </w:rPr>
        <w:t>;</w:t>
      </w:r>
      <w:r w:rsidR="0041151D">
        <w:rPr>
          <w:rFonts w:ascii="Arial" w:hAnsi="Arial" w:cs="Arial"/>
          <w:bCs/>
          <w:sz w:val="22"/>
        </w:rPr>
        <w:t xml:space="preserve"> </w:t>
      </w:r>
      <w:commentRangeStart w:id="61"/>
      <w:del w:id="62" w:author="hina qureshi" w:date="2019-08-27T22:19:00Z">
        <w:r w:rsidR="00AC1E07" w:rsidDel="003F1AB9">
          <w:rPr>
            <w:rFonts w:ascii="Arial" w:hAnsi="Arial" w:cs="Arial"/>
            <w:bCs/>
            <w:sz w:val="22"/>
          </w:rPr>
          <w:delText>I</w:delText>
        </w:r>
        <w:r w:rsidR="0041151D" w:rsidDel="003F1AB9">
          <w:rPr>
            <w:rFonts w:ascii="Arial" w:hAnsi="Arial" w:cs="Arial"/>
            <w:bCs/>
            <w:sz w:val="22"/>
          </w:rPr>
          <w:delText xml:space="preserve">n addition, </w:delText>
        </w:r>
        <w:r w:rsidRPr="00577B6E" w:rsidDel="003F1AB9">
          <w:rPr>
            <w:rFonts w:ascii="Arial" w:hAnsi="Arial" w:cs="Arial"/>
            <w:bCs/>
            <w:sz w:val="22"/>
          </w:rPr>
          <w:delText xml:space="preserve">because </w:delText>
        </w:r>
        <w:r w:rsidR="00F4442E" w:rsidDel="003F1AB9">
          <w:rPr>
            <w:rFonts w:ascii="Arial" w:hAnsi="Arial" w:cs="Arial"/>
            <w:bCs/>
            <w:sz w:val="22"/>
          </w:rPr>
          <w:delText>of the c</w:delText>
        </w:r>
        <w:r w:rsidRPr="00577B6E" w:rsidDel="003F1AB9">
          <w:rPr>
            <w:rFonts w:ascii="Arial" w:hAnsi="Arial" w:cs="Arial"/>
            <w:bCs/>
            <w:sz w:val="22"/>
          </w:rPr>
          <w:delText>ommunication</w:delText>
        </w:r>
        <w:r w:rsidR="00F4442E" w:rsidDel="003F1AB9">
          <w:rPr>
            <w:rFonts w:ascii="Arial" w:hAnsi="Arial" w:cs="Arial"/>
            <w:bCs/>
            <w:sz w:val="22"/>
          </w:rPr>
          <w:delText xml:space="preserve"> between group members</w:delText>
        </w:r>
        <w:r w:rsidRPr="00577B6E" w:rsidDel="003F1AB9">
          <w:rPr>
            <w:rFonts w:ascii="Arial" w:hAnsi="Arial" w:cs="Arial"/>
            <w:bCs/>
            <w:sz w:val="22"/>
          </w:rPr>
          <w:delText xml:space="preserve">, the resources available to the </w:delText>
        </w:r>
        <w:r w:rsidR="00F4442E" w:rsidDel="003F1AB9">
          <w:rPr>
            <w:rFonts w:ascii="Arial" w:hAnsi="Arial" w:cs="Arial"/>
            <w:bCs/>
            <w:sz w:val="22"/>
          </w:rPr>
          <w:delText>group</w:delText>
        </w:r>
        <w:r w:rsidRPr="00577B6E" w:rsidDel="003F1AB9">
          <w:rPr>
            <w:rFonts w:ascii="Arial" w:hAnsi="Arial" w:cs="Arial"/>
            <w:bCs/>
            <w:sz w:val="22"/>
          </w:rPr>
          <w:delText xml:space="preserve"> are naturally better than the individual, and some important information is not easily overlooked or ignored</w:delText>
        </w:r>
        <w:r w:rsidR="009F358F" w:rsidDel="003F1AB9">
          <w:rPr>
            <w:rFonts w:ascii="Arial" w:hAnsi="Arial" w:cs="Arial"/>
            <w:bCs/>
            <w:sz w:val="22"/>
          </w:rPr>
          <w:delText xml:space="preserve"> (</w:delText>
        </w:r>
        <w:r w:rsidR="009F358F" w:rsidRPr="00520A6E" w:rsidDel="003F1AB9">
          <w:rPr>
            <w:rFonts w:ascii="Arial" w:hAnsi="Arial" w:cs="Arial"/>
            <w:sz w:val="22"/>
          </w:rPr>
          <w:delText>Kerr, N., &amp; Tindale, R.</w:delText>
        </w:r>
        <w:r w:rsidR="009F358F" w:rsidDel="003F1AB9">
          <w:rPr>
            <w:rFonts w:ascii="Arial" w:hAnsi="Arial" w:cs="Arial"/>
            <w:sz w:val="22"/>
          </w:rPr>
          <w:delText>,</w:delText>
        </w:r>
        <w:r w:rsidR="009F358F" w:rsidRPr="00520A6E" w:rsidDel="003F1AB9">
          <w:rPr>
            <w:rFonts w:ascii="Arial" w:hAnsi="Arial" w:cs="Arial"/>
            <w:sz w:val="22"/>
          </w:rPr>
          <w:delText xml:space="preserve"> 2004</w:delText>
        </w:r>
        <w:r w:rsidR="009F358F" w:rsidDel="003F1AB9">
          <w:rPr>
            <w:rFonts w:ascii="Arial" w:hAnsi="Arial" w:cs="Arial"/>
            <w:bCs/>
            <w:sz w:val="22"/>
          </w:rPr>
          <w:delText>)</w:delText>
        </w:r>
        <w:r w:rsidRPr="00577B6E" w:rsidDel="003F1AB9">
          <w:rPr>
            <w:rFonts w:ascii="Arial" w:hAnsi="Arial" w:cs="Arial"/>
            <w:bCs/>
            <w:sz w:val="22"/>
          </w:rPr>
          <w:delText xml:space="preserve">; </w:delText>
        </w:r>
        <w:r w:rsidR="00AC1E07" w:rsidDel="003F1AB9">
          <w:rPr>
            <w:rFonts w:ascii="Arial" w:hAnsi="Arial" w:cs="Arial"/>
            <w:bCs/>
            <w:sz w:val="22"/>
          </w:rPr>
          <w:delText>M</w:delText>
        </w:r>
        <w:r w:rsidR="00F4442E" w:rsidDel="003F1AB9">
          <w:rPr>
            <w:rFonts w:ascii="Arial" w:hAnsi="Arial" w:cs="Arial"/>
            <w:bCs/>
            <w:sz w:val="22"/>
          </w:rPr>
          <w:delText>oreover</w:delText>
        </w:r>
        <w:r w:rsidRPr="00577B6E" w:rsidDel="003F1AB9">
          <w:rPr>
            <w:rFonts w:ascii="Arial" w:hAnsi="Arial" w:cs="Arial"/>
            <w:bCs/>
            <w:sz w:val="22"/>
          </w:rPr>
          <w:delText xml:space="preserve">, members can supervise each other, </w:delText>
        </w:r>
        <w:r w:rsidR="00F4442E" w:rsidDel="003F1AB9">
          <w:rPr>
            <w:rFonts w:ascii="Arial" w:hAnsi="Arial" w:cs="Arial"/>
            <w:bCs/>
            <w:sz w:val="22"/>
          </w:rPr>
          <w:delText>as a result,</w:delText>
        </w:r>
        <w:r w:rsidR="00F4442E" w:rsidRPr="00F4442E" w:rsidDel="003F1AB9">
          <w:rPr>
            <w:rFonts w:ascii="Arial" w:hAnsi="Arial" w:cs="Arial"/>
            <w:bCs/>
            <w:sz w:val="22"/>
          </w:rPr>
          <w:delText xml:space="preserve"> </w:delText>
        </w:r>
        <w:r w:rsidR="002B3321" w:rsidRPr="002B3321" w:rsidDel="003F1AB9">
          <w:rPr>
            <w:rFonts w:ascii="Arial" w:hAnsi="Arial" w:cs="Arial"/>
            <w:bCs/>
            <w:sz w:val="22"/>
          </w:rPr>
          <w:delText xml:space="preserve">the probability </w:delText>
        </w:r>
        <w:r w:rsidR="00F4442E" w:rsidRPr="00F4442E" w:rsidDel="003F1AB9">
          <w:rPr>
            <w:rFonts w:ascii="Arial" w:hAnsi="Arial" w:cs="Arial"/>
            <w:bCs/>
            <w:sz w:val="22"/>
          </w:rPr>
          <w:delText xml:space="preserve">of understanding deviations that may </w:delText>
        </w:r>
        <w:r w:rsidR="00F4442E" w:rsidRPr="00F4442E" w:rsidDel="003F1AB9">
          <w:rPr>
            <w:rFonts w:ascii="Arial" w:hAnsi="Arial" w:cs="Arial"/>
            <w:bCs/>
            <w:sz w:val="22"/>
          </w:rPr>
          <w:lastRenderedPageBreak/>
          <w:delText>occur in personal decision-making is less</w:delText>
        </w:r>
        <w:r w:rsidR="00BC4DE2" w:rsidDel="003F1AB9">
          <w:rPr>
            <w:rFonts w:ascii="Arial" w:hAnsi="Arial" w:cs="Arial"/>
            <w:bCs/>
            <w:sz w:val="22"/>
          </w:rPr>
          <w:delText xml:space="preserve"> (</w:delText>
        </w:r>
        <w:r w:rsidR="00BC4DE2" w:rsidRPr="00BC4DE2" w:rsidDel="003F1AB9">
          <w:rPr>
            <w:rFonts w:ascii="Arial" w:hAnsi="Arial" w:cs="Arial"/>
            <w:sz w:val="22"/>
          </w:rPr>
          <w:delText>Swap</w:delText>
        </w:r>
        <w:r w:rsidR="007F47F6" w:rsidDel="003F1AB9">
          <w:rPr>
            <w:rFonts w:ascii="Arial" w:hAnsi="Arial" w:cs="Arial"/>
            <w:sz w:val="22"/>
          </w:rPr>
          <w:delText xml:space="preserve">, </w:delText>
        </w:r>
        <w:r w:rsidR="00BC4DE2" w:rsidRPr="00BC4DE2" w:rsidDel="003F1AB9">
          <w:rPr>
            <w:rFonts w:ascii="Arial" w:hAnsi="Arial" w:cs="Arial"/>
            <w:sz w:val="22"/>
          </w:rPr>
          <w:delText>1984</w:delText>
        </w:r>
        <w:r w:rsidR="00BC4DE2" w:rsidDel="003F1AB9">
          <w:rPr>
            <w:rFonts w:ascii="Arial" w:hAnsi="Arial" w:cs="Arial"/>
            <w:bCs/>
            <w:sz w:val="22"/>
          </w:rPr>
          <w:delText>)</w:delText>
        </w:r>
        <w:r w:rsidR="00F4442E" w:rsidRPr="00F4442E" w:rsidDel="003F1AB9">
          <w:rPr>
            <w:rFonts w:ascii="Arial" w:hAnsi="Arial" w:cs="Arial"/>
            <w:bCs/>
            <w:sz w:val="22"/>
          </w:rPr>
          <w:delText>.</w:delText>
        </w:r>
        <w:r w:rsidR="007F47F6" w:rsidRPr="007F47F6" w:rsidDel="003F1AB9">
          <w:delText xml:space="preserve"> </w:delText>
        </w:r>
        <w:r w:rsidR="007F47F6" w:rsidRPr="007F47F6" w:rsidDel="003F1AB9">
          <w:rPr>
            <w:rFonts w:ascii="Arial" w:hAnsi="Arial" w:cs="Arial"/>
            <w:bCs/>
            <w:sz w:val="22"/>
          </w:rPr>
          <w:delText xml:space="preserve">Swap also mentioned that in the interaction of </w:delText>
        </w:r>
        <w:r w:rsidR="007F47F6" w:rsidDel="003F1AB9">
          <w:rPr>
            <w:rFonts w:ascii="Arial" w:hAnsi="Arial" w:cs="Arial"/>
            <w:bCs/>
            <w:sz w:val="22"/>
          </w:rPr>
          <w:delText>group</w:delText>
        </w:r>
        <w:r w:rsidR="007F47F6" w:rsidRPr="007F47F6" w:rsidDel="003F1AB9">
          <w:rPr>
            <w:rFonts w:ascii="Arial" w:hAnsi="Arial" w:cs="Arial"/>
            <w:bCs/>
            <w:sz w:val="22"/>
          </w:rPr>
          <w:delText xml:space="preserve"> members, the motivation and creativity of members </w:delText>
        </w:r>
        <w:r w:rsidR="007F47F6" w:rsidDel="003F1AB9">
          <w:rPr>
            <w:rFonts w:ascii="Arial" w:hAnsi="Arial" w:cs="Arial"/>
            <w:bCs/>
            <w:sz w:val="22"/>
          </w:rPr>
          <w:delText>can</w:delText>
        </w:r>
        <w:r w:rsidR="007F47F6" w:rsidRPr="007F47F6" w:rsidDel="003F1AB9">
          <w:rPr>
            <w:rFonts w:ascii="Arial" w:hAnsi="Arial" w:cs="Arial"/>
            <w:bCs/>
            <w:sz w:val="22"/>
          </w:rPr>
          <w:delText xml:space="preserve"> be </w:delText>
        </w:r>
        <w:r w:rsidR="007F47F6" w:rsidDel="003F1AB9">
          <w:rPr>
            <w:rFonts w:ascii="Arial" w:hAnsi="Arial" w:cs="Arial"/>
            <w:bCs/>
            <w:sz w:val="22"/>
          </w:rPr>
          <w:delText>improved</w:delText>
        </w:r>
        <w:r w:rsidR="007F47F6" w:rsidRPr="007F47F6" w:rsidDel="003F1AB9">
          <w:rPr>
            <w:rFonts w:ascii="Arial" w:hAnsi="Arial" w:cs="Arial"/>
            <w:bCs/>
            <w:sz w:val="22"/>
          </w:rPr>
          <w:delText xml:space="preserve">, so that the </w:delText>
        </w:r>
        <w:r w:rsidR="007F47F6" w:rsidDel="003F1AB9">
          <w:rPr>
            <w:rFonts w:ascii="Arial" w:hAnsi="Arial" w:cs="Arial"/>
            <w:bCs/>
            <w:sz w:val="22"/>
          </w:rPr>
          <w:delText>group</w:delText>
        </w:r>
        <w:r w:rsidR="007F47F6" w:rsidRPr="007F47F6" w:rsidDel="003F1AB9">
          <w:rPr>
            <w:rFonts w:ascii="Arial" w:hAnsi="Arial" w:cs="Arial"/>
            <w:bCs/>
            <w:sz w:val="22"/>
          </w:rPr>
          <w:delText xml:space="preserve"> can get </w:delText>
        </w:r>
        <w:r w:rsidR="007F47F6" w:rsidDel="003F1AB9">
          <w:rPr>
            <w:rFonts w:ascii="Arial" w:hAnsi="Arial" w:cs="Arial"/>
            <w:bCs/>
            <w:sz w:val="22"/>
          </w:rPr>
          <w:delText>better</w:delText>
        </w:r>
        <w:r w:rsidR="007F47F6" w:rsidRPr="007F47F6" w:rsidDel="003F1AB9">
          <w:rPr>
            <w:rFonts w:ascii="Arial" w:hAnsi="Arial" w:cs="Arial"/>
            <w:bCs/>
            <w:sz w:val="22"/>
          </w:rPr>
          <w:delText xml:space="preserve"> alternative</w:delText>
        </w:r>
        <w:r w:rsidR="007F47F6" w:rsidDel="003F1AB9">
          <w:rPr>
            <w:rFonts w:ascii="Arial" w:hAnsi="Arial" w:cs="Arial"/>
            <w:bCs/>
            <w:sz w:val="22"/>
          </w:rPr>
          <w:delText xml:space="preserve"> solutions</w:delText>
        </w:r>
        <w:r w:rsidR="007F47F6" w:rsidRPr="007F47F6" w:rsidDel="003F1AB9">
          <w:rPr>
            <w:rFonts w:ascii="Arial" w:hAnsi="Arial" w:cs="Arial"/>
            <w:bCs/>
            <w:sz w:val="22"/>
          </w:rPr>
          <w:delText xml:space="preserve">. In addition, for some </w:delText>
        </w:r>
        <w:r w:rsidR="007F47F6" w:rsidDel="003F1AB9">
          <w:rPr>
            <w:rFonts w:ascii="Arial" w:hAnsi="Arial" w:cs="Arial"/>
            <w:bCs/>
            <w:sz w:val="22"/>
          </w:rPr>
          <w:delText>important</w:delText>
        </w:r>
        <w:r w:rsidR="007F47F6" w:rsidRPr="007F47F6" w:rsidDel="003F1AB9">
          <w:rPr>
            <w:rFonts w:ascii="Arial" w:hAnsi="Arial" w:cs="Arial"/>
            <w:bCs/>
            <w:sz w:val="22"/>
          </w:rPr>
          <w:delText xml:space="preserve"> events that may require responsibility for the results, decision</w:delText>
        </w:r>
        <w:r w:rsidR="00A44884" w:rsidDel="003F1AB9">
          <w:rPr>
            <w:rFonts w:ascii="Arial" w:hAnsi="Arial" w:cs="Arial"/>
            <w:bCs/>
            <w:sz w:val="22"/>
          </w:rPr>
          <w:delText xml:space="preserve"> - making by groups</w:delText>
        </w:r>
        <w:r w:rsidR="007F47F6" w:rsidRPr="007F47F6" w:rsidDel="003F1AB9">
          <w:rPr>
            <w:rFonts w:ascii="Arial" w:hAnsi="Arial" w:cs="Arial"/>
            <w:bCs/>
            <w:sz w:val="22"/>
          </w:rPr>
          <w:delText xml:space="preserve"> </w:delText>
        </w:r>
        <w:r w:rsidR="00A44884" w:rsidDel="003F1AB9">
          <w:rPr>
            <w:rFonts w:ascii="Arial" w:hAnsi="Arial" w:cs="Arial"/>
            <w:bCs/>
            <w:sz w:val="22"/>
          </w:rPr>
          <w:delText>can</w:delText>
        </w:r>
        <w:r w:rsidR="007F47F6" w:rsidRPr="007F47F6" w:rsidDel="003F1AB9">
          <w:rPr>
            <w:rFonts w:ascii="Arial" w:hAnsi="Arial" w:cs="Arial"/>
            <w:bCs/>
            <w:sz w:val="22"/>
          </w:rPr>
          <w:delText xml:space="preserve"> disperse the responsibilities that need to be taken. Once the decisions lead to bad results, the </w:delText>
        </w:r>
        <w:r w:rsidR="00A44884" w:rsidDel="003F1AB9">
          <w:rPr>
            <w:rFonts w:ascii="Arial" w:hAnsi="Arial" w:cs="Arial"/>
            <w:bCs/>
            <w:sz w:val="22"/>
          </w:rPr>
          <w:delText xml:space="preserve">group </w:delText>
        </w:r>
        <w:r w:rsidR="007F47F6" w:rsidRPr="007F47F6" w:rsidDel="003F1AB9">
          <w:rPr>
            <w:rFonts w:ascii="Arial" w:hAnsi="Arial" w:cs="Arial"/>
            <w:bCs/>
            <w:sz w:val="22"/>
          </w:rPr>
          <w:delText>members do not need to feel too guilty and blame</w:delText>
        </w:r>
        <w:r w:rsidR="00A44884" w:rsidDel="003F1AB9">
          <w:rPr>
            <w:rFonts w:ascii="Arial" w:hAnsi="Arial" w:cs="Arial"/>
            <w:bCs/>
            <w:sz w:val="22"/>
          </w:rPr>
          <w:delText>.</w:delText>
        </w:r>
        <w:r w:rsidR="007F47F6" w:rsidRPr="007F47F6" w:rsidDel="003F1AB9">
          <w:rPr>
            <w:rFonts w:ascii="Arial" w:hAnsi="Arial" w:cs="Arial"/>
            <w:bCs/>
            <w:sz w:val="22"/>
          </w:rPr>
          <w:delText xml:space="preserve"> </w:delText>
        </w:r>
        <w:r w:rsidR="00A44884" w:rsidRPr="00A44884" w:rsidDel="003F1AB9">
          <w:rPr>
            <w:rFonts w:ascii="Arial" w:hAnsi="Arial" w:cs="Arial"/>
            <w:bCs/>
            <w:sz w:val="22"/>
          </w:rPr>
          <w:delText>So in the face of some decisive choices, people tend to favour group decisions, such as the</w:delText>
        </w:r>
        <w:r w:rsidR="00A44884" w:rsidDel="003F1AB9">
          <w:rPr>
            <w:rFonts w:ascii="Arial" w:hAnsi="Arial" w:cs="Arial"/>
            <w:bCs/>
            <w:sz w:val="22"/>
          </w:rPr>
          <w:delText xml:space="preserve"> report from</w:delText>
        </w:r>
        <w:r w:rsidR="00A44884" w:rsidRPr="00A44884" w:rsidDel="003F1AB9">
          <w:rPr>
            <w:rFonts w:ascii="Arial" w:hAnsi="Arial" w:cs="Arial"/>
            <w:bCs/>
            <w:sz w:val="22"/>
          </w:rPr>
          <w:delText xml:space="preserve"> US Senate Intelligence Committee </w:delText>
        </w:r>
        <w:r w:rsidR="00A44884" w:rsidDel="003F1AB9">
          <w:rPr>
            <w:rFonts w:ascii="Arial" w:hAnsi="Arial" w:cs="Arial"/>
            <w:bCs/>
            <w:sz w:val="22"/>
          </w:rPr>
          <w:delText>that</w:delText>
        </w:r>
        <w:r w:rsidR="00A44884" w:rsidRPr="00A44884" w:rsidDel="003F1AB9">
          <w:rPr>
            <w:rFonts w:ascii="Arial" w:hAnsi="Arial" w:cs="Arial"/>
            <w:bCs/>
            <w:sz w:val="22"/>
          </w:rPr>
          <w:delText xml:space="preserve"> US </w:delText>
        </w:r>
        <w:r w:rsidR="00A44884" w:rsidDel="003F1AB9">
          <w:rPr>
            <w:rFonts w:ascii="Arial" w:hAnsi="Arial" w:cs="Arial"/>
            <w:bCs/>
            <w:sz w:val="22"/>
          </w:rPr>
          <w:delText>decided</w:delText>
        </w:r>
        <w:r w:rsidR="00A44884" w:rsidRPr="00A44884" w:rsidDel="003F1AB9">
          <w:rPr>
            <w:rFonts w:ascii="Arial" w:hAnsi="Arial" w:cs="Arial"/>
            <w:bCs/>
            <w:sz w:val="22"/>
          </w:rPr>
          <w:delText xml:space="preserve"> to invade Iraq (Newell &amp; Lagnado, 2007).</w:delText>
        </w:r>
        <w:r w:rsidR="00B40808" w:rsidDel="003F1AB9">
          <w:rPr>
            <w:rFonts w:ascii="Arial" w:hAnsi="Arial" w:cs="Arial"/>
            <w:bCs/>
            <w:sz w:val="22"/>
          </w:rPr>
          <w:delText xml:space="preserve"> </w:delText>
        </w:r>
        <w:r w:rsidR="007F47F6" w:rsidRPr="007F47F6" w:rsidDel="003F1AB9">
          <w:rPr>
            <w:rFonts w:ascii="Arial" w:hAnsi="Arial" w:cs="Arial"/>
            <w:bCs/>
            <w:sz w:val="22"/>
          </w:rPr>
          <w:delText xml:space="preserve">These advantages make group decision making a place in a variety of situations. </w:delText>
        </w:r>
      </w:del>
      <w:commentRangeEnd w:id="61"/>
      <w:r w:rsidR="003F1AB9">
        <w:rPr>
          <w:rStyle w:val="CommentReference"/>
        </w:rPr>
        <w:commentReference w:id="61"/>
      </w:r>
    </w:p>
    <w:p w14:paraId="03998624" w14:textId="0166F7C5" w:rsidR="000E2CF8" w:rsidRDefault="00D840BE">
      <w:pPr>
        <w:spacing w:line="360" w:lineRule="auto"/>
        <w:rPr>
          <w:rFonts w:ascii="Arial" w:hAnsi="Arial" w:cs="Arial"/>
          <w:bCs/>
          <w:sz w:val="22"/>
        </w:rPr>
      </w:pPr>
      <w:del w:id="63" w:author="hina qureshi" w:date="2019-08-27T22:17:00Z">
        <w:r w:rsidDel="003F1AB9">
          <w:rPr>
            <w:rFonts w:ascii="Arial" w:hAnsi="Arial" w:cs="Arial"/>
            <w:bCs/>
            <w:sz w:val="22"/>
          </w:rPr>
          <w:delText>In addition</w:delText>
        </w:r>
      </w:del>
      <w:ins w:id="64" w:author="hina qureshi" w:date="2019-08-27T22:17:00Z">
        <w:r w:rsidR="003F1AB9">
          <w:rPr>
            <w:rFonts w:ascii="Arial" w:hAnsi="Arial" w:cs="Arial"/>
            <w:bCs/>
            <w:sz w:val="22"/>
          </w:rPr>
          <w:t>However</w:t>
        </w:r>
      </w:ins>
      <w:r>
        <w:rPr>
          <w:rFonts w:ascii="Arial" w:hAnsi="Arial" w:cs="Arial"/>
          <w:bCs/>
          <w:sz w:val="22"/>
        </w:rPr>
        <w:t>,</w:t>
      </w:r>
      <w:ins w:id="65" w:author="hina qureshi" w:date="2019-08-27T22:17:00Z">
        <w:r w:rsidR="003F1AB9">
          <w:rPr>
            <w:rFonts w:ascii="Arial" w:hAnsi="Arial" w:cs="Arial"/>
            <w:bCs/>
            <w:sz w:val="22"/>
          </w:rPr>
          <w:t xml:space="preserve"> considering its </w:t>
        </w:r>
      </w:ins>
      <w:ins w:id="66" w:author="hina qureshi" w:date="2019-08-27T22:18:00Z">
        <w:r w:rsidR="003F1AB9">
          <w:rPr>
            <w:rFonts w:ascii="Arial" w:hAnsi="Arial" w:cs="Arial"/>
            <w:bCs/>
            <w:sz w:val="22"/>
          </w:rPr>
          <w:t xml:space="preserve">weaknesses and </w:t>
        </w:r>
      </w:ins>
      <w:ins w:id="67" w:author="hina qureshi" w:date="2019-08-27T22:17:00Z">
        <w:r w:rsidR="003F1AB9">
          <w:rPr>
            <w:rFonts w:ascii="Arial" w:hAnsi="Arial" w:cs="Arial"/>
            <w:bCs/>
            <w:sz w:val="22"/>
          </w:rPr>
          <w:t>limitations,</w:t>
        </w:r>
      </w:ins>
      <w:r w:rsidR="007F47F6" w:rsidRPr="007F47F6">
        <w:rPr>
          <w:rFonts w:ascii="Arial" w:hAnsi="Arial" w:cs="Arial"/>
          <w:bCs/>
          <w:sz w:val="22"/>
        </w:rPr>
        <w:t xml:space="preserve"> Janis (1972) </w:t>
      </w:r>
      <w:del w:id="68" w:author="hina qureshi" w:date="2019-08-27T22:17:00Z">
        <w:r w:rsidR="007F47F6" w:rsidRPr="007F47F6" w:rsidDel="003F1AB9">
          <w:rPr>
            <w:rFonts w:ascii="Arial" w:hAnsi="Arial" w:cs="Arial"/>
            <w:bCs/>
            <w:sz w:val="22"/>
          </w:rPr>
          <w:delText xml:space="preserve">clearly </w:delText>
        </w:r>
      </w:del>
      <w:r w:rsidR="007F47F6" w:rsidRPr="007F47F6">
        <w:rPr>
          <w:rFonts w:ascii="Arial" w:hAnsi="Arial" w:cs="Arial"/>
          <w:bCs/>
          <w:sz w:val="22"/>
        </w:rPr>
        <w:t>list</w:t>
      </w:r>
      <w:r>
        <w:rPr>
          <w:rFonts w:ascii="Arial" w:hAnsi="Arial" w:cs="Arial"/>
          <w:bCs/>
          <w:sz w:val="22"/>
        </w:rPr>
        <w:t>ed</w:t>
      </w:r>
      <w:r w:rsidR="007F47F6" w:rsidRPr="007F47F6">
        <w:rPr>
          <w:rFonts w:ascii="Arial" w:hAnsi="Arial" w:cs="Arial"/>
          <w:bCs/>
          <w:sz w:val="22"/>
        </w:rPr>
        <w:t xml:space="preserve"> eight shortcomings of collective decision making</w:t>
      </w:r>
      <w:del w:id="69" w:author="hina qureshi" w:date="2019-08-27T22:18:00Z">
        <w:r w:rsidR="007F47F6" w:rsidRPr="007F47F6" w:rsidDel="003F1AB9">
          <w:rPr>
            <w:rFonts w:ascii="Arial" w:hAnsi="Arial" w:cs="Arial"/>
            <w:bCs/>
            <w:sz w:val="22"/>
          </w:rPr>
          <w:delText xml:space="preserve"> in his book </w:delText>
        </w:r>
        <w:r w:rsidDel="003F1AB9">
          <w:rPr>
            <w:rFonts w:ascii="Arial" w:hAnsi="Arial" w:cs="Arial"/>
            <w:bCs/>
            <w:sz w:val="22"/>
          </w:rPr>
          <w:delText>“</w:delText>
        </w:r>
        <w:r w:rsidR="007F47F6" w:rsidRPr="007F47F6" w:rsidDel="003F1AB9">
          <w:rPr>
            <w:rFonts w:ascii="Arial" w:hAnsi="Arial" w:cs="Arial"/>
            <w:bCs/>
            <w:sz w:val="22"/>
          </w:rPr>
          <w:delText>groupthink</w:delText>
        </w:r>
        <w:r w:rsidDel="003F1AB9">
          <w:rPr>
            <w:rFonts w:ascii="Arial" w:hAnsi="Arial" w:cs="Arial"/>
            <w:bCs/>
            <w:sz w:val="22"/>
          </w:rPr>
          <w:delText xml:space="preserve">”, </w:delText>
        </w:r>
      </w:del>
      <w:ins w:id="70" w:author="hina qureshi" w:date="2019-08-27T22:18:00Z">
        <w:r w:rsidR="003F1AB9">
          <w:rPr>
            <w:rFonts w:ascii="Arial" w:hAnsi="Arial" w:cs="Arial"/>
            <w:bCs/>
            <w:sz w:val="22"/>
          </w:rPr>
          <w:t xml:space="preserve"> </w:t>
        </w:r>
      </w:ins>
      <w:r w:rsidRPr="00D840BE">
        <w:rPr>
          <w:rFonts w:ascii="Arial" w:hAnsi="Arial" w:cs="Arial"/>
          <w:bCs/>
          <w:sz w:val="22"/>
        </w:rPr>
        <w:t xml:space="preserve">which </w:t>
      </w:r>
      <w:del w:id="71" w:author="hina qureshi" w:date="2019-08-27T22:18:00Z">
        <w:r w:rsidRPr="00D840BE" w:rsidDel="003F1AB9">
          <w:rPr>
            <w:rFonts w:ascii="Arial" w:hAnsi="Arial" w:cs="Arial"/>
            <w:bCs/>
            <w:sz w:val="22"/>
          </w:rPr>
          <w:delText>will be</w:delText>
        </w:r>
      </w:del>
      <w:ins w:id="72" w:author="hina qureshi" w:date="2019-08-27T22:18:00Z">
        <w:r w:rsidR="003F1AB9">
          <w:rPr>
            <w:rFonts w:ascii="Arial" w:hAnsi="Arial" w:cs="Arial"/>
            <w:bCs/>
            <w:sz w:val="22"/>
          </w:rPr>
          <w:t>is</w:t>
        </w:r>
      </w:ins>
      <w:r w:rsidRPr="00D840BE">
        <w:rPr>
          <w:rFonts w:ascii="Arial" w:hAnsi="Arial" w:cs="Arial"/>
          <w:bCs/>
          <w:sz w:val="22"/>
        </w:rPr>
        <w:t xml:space="preserve"> explained in detail in the literature review section.</w:t>
      </w:r>
    </w:p>
    <w:p w14:paraId="477003C1" w14:textId="2F4CD191" w:rsidR="00D840BE" w:rsidRDefault="00D840BE">
      <w:pPr>
        <w:spacing w:line="360" w:lineRule="auto"/>
        <w:rPr>
          <w:rFonts w:ascii="Arial" w:hAnsi="Arial" w:cs="Arial"/>
          <w:bCs/>
          <w:sz w:val="22"/>
        </w:rPr>
      </w:pPr>
    </w:p>
    <w:p w14:paraId="12D239C5" w14:textId="46A06FD0" w:rsidR="00423975" w:rsidRPr="00423975" w:rsidRDefault="00423975" w:rsidP="00423975">
      <w:pPr>
        <w:spacing w:line="360" w:lineRule="auto"/>
        <w:rPr>
          <w:rFonts w:ascii="Arial" w:hAnsi="Arial" w:cs="Arial"/>
          <w:bCs/>
          <w:sz w:val="22"/>
        </w:rPr>
      </w:pPr>
      <w:del w:id="73" w:author="hina qureshi" w:date="2019-08-27T22:24:00Z">
        <w:r w:rsidRPr="00423975" w:rsidDel="003F1AB9">
          <w:rPr>
            <w:rFonts w:ascii="Arial" w:hAnsi="Arial" w:cs="Arial"/>
            <w:bCs/>
            <w:sz w:val="22"/>
          </w:rPr>
          <w:delText>However, i</w:delText>
        </w:r>
      </w:del>
      <w:ins w:id="74" w:author="hina qureshi" w:date="2019-08-27T22:24:00Z">
        <w:r w:rsidR="003F1AB9">
          <w:rPr>
            <w:rFonts w:ascii="Arial" w:hAnsi="Arial" w:cs="Arial"/>
            <w:bCs/>
            <w:sz w:val="22"/>
          </w:rPr>
          <w:t>I</w:t>
        </w:r>
      </w:ins>
      <w:r w:rsidRPr="00423975">
        <w:rPr>
          <w:rFonts w:ascii="Arial" w:hAnsi="Arial" w:cs="Arial"/>
          <w:bCs/>
          <w:sz w:val="22"/>
        </w:rPr>
        <w:t xml:space="preserve">n some cases the </w:t>
      </w:r>
      <w:commentRangeStart w:id="75"/>
      <w:r w:rsidRPr="00423975">
        <w:rPr>
          <w:rFonts w:ascii="Arial" w:hAnsi="Arial" w:cs="Arial"/>
          <w:bCs/>
          <w:sz w:val="22"/>
        </w:rPr>
        <w:t>accuracy</w:t>
      </w:r>
      <w:commentRangeEnd w:id="75"/>
      <w:r w:rsidR="003F1AB9">
        <w:rPr>
          <w:rStyle w:val="CommentReference"/>
        </w:rPr>
        <w:commentReference w:id="75"/>
      </w:r>
      <w:r w:rsidRPr="00423975">
        <w:rPr>
          <w:rFonts w:ascii="Arial" w:hAnsi="Arial" w:cs="Arial"/>
          <w:bCs/>
          <w:sz w:val="22"/>
        </w:rPr>
        <w:t xml:space="preserve"> of the decision is very important. For example, </w:t>
      </w:r>
      <w:del w:id="76" w:author="hina qureshi" w:date="2019-08-27T22:26:00Z">
        <w:r w:rsidRPr="00423975" w:rsidDel="003F1AB9">
          <w:rPr>
            <w:rFonts w:ascii="Arial" w:hAnsi="Arial" w:cs="Arial"/>
            <w:bCs/>
            <w:sz w:val="22"/>
          </w:rPr>
          <w:delText xml:space="preserve">the </w:delText>
        </w:r>
        <w:r w:rsidDel="003F1AB9">
          <w:rPr>
            <w:rFonts w:ascii="Arial" w:hAnsi="Arial" w:cs="Arial"/>
            <w:bCs/>
            <w:sz w:val="22"/>
          </w:rPr>
          <w:delText xml:space="preserve">hasty </w:delText>
        </w:r>
        <w:r w:rsidRPr="00423975" w:rsidDel="003F1AB9">
          <w:rPr>
            <w:rFonts w:ascii="Arial" w:hAnsi="Arial" w:cs="Arial"/>
            <w:bCs/>
            <w:sz w:val="22"/>
          </w:rPr>
          <w:delText xml:space="preserve">decision of the national leadership team on the state </w:delText>
        </w:r>
        <w:r w:rsidDel="003F1AB9">
          <w:rPr>
            <w:rFonts w:ascii="Arial" w:hAnsi="Arial" w:cs="Arial"/>
            <w:bCs/>
            <w:sz w:val="22"/>
          </w:rPr>
          <w:delText xml:space="preserve">affairs </w:delText>
        </w:r>
        <w:r w:rsidRPr="00423975" w:rsidDel="003F1AB9">
          <w:rPr>
            <w:rFonts w:ascii="Arial" w:hAnsi="Arial" w:cs="Arial"/>
            <w:bCs/>
            <w:sz w:val="22"/>
          </w:rPr>
          <w:delText xml:space="preserve">may </w:delText>
        </w:r>
        <w:r w:rsidDel="003F1AB9">
          <w:rPr>
            <w:rFonts w:ascii="Arial" w:hAnsi="Arial" w:cs="Arial"/>
            <w:bCs/>
            <w:sz w:val="22"/>
          </w:rPr>
          <w:delText>trigger a</w:delText>
        </w:r>
        <w:r w:rsidRPr="00423975" w:rsidDel="003F1AB9">
          <w:rPr>
            <w:rFonts w:ascii="Arial" w:hAnsi="Arial" w:cs="Arial"/>
            <w:bCs/>
            <w:sz w:val="22"/>
          </w:rPr>
          <w:delText xml:space="preserve"> war</w:delText>
        </w:r>
        <w:r w:rsidDel="003F1AB9">
          <w:rPr>
            <w:rFonts w:ascii="Arial" w:hAnsi="Arial" w:cs="Arial"/>
            <w:bCs/>
            <w:sz w:val="22"/>
          </w:rPr>
          <w:delText>;</w:delText>
        </w:r>
        <w:r w:rsidRPr="00423975" w:rsidDel="003F1AB9">
          <w:rPr>
            <w:rFonts w:ascii="Arial" w:hAnsi="Arial" w:cs="Arial"/>
            <w:bCs/>
            <w:sz w:val="22"/>
          </w:rPr>
          <w:delText xml:space="preserve"> </w:delText>
        </w:r>
      </w:del>
      <w:r>
        <w:rPr>
          <w:rFonts w:ascii="Arial" w:hAnsi="Arial" w:cs="Arial"/>
          <w:bCs/>
          <w:sz w:val="22"/>
        </w:rPr>
        <w:t>t</w:t>
      </w:r>
      <w:r w:rsidRPr="00423975">
        <w:rPr>
          <w:rFonts w:ascii="Arial" w:hAnsi="Arial" w:cs="Arial"/>
          <w:bCs/>
          <w:sz w:val="22"/>
        </w:rPr>
        <w:t xml:space="preserve">he decision of </w:t>
      </w:r>
      <w:del w:id="77" w:author="hina qureshi" w:date="2019-08-27T22:26:00Z">
        <w:r w:rsidRPr="00423975" w:rsidDel="003F1AB9">
          <w:rPr>
            <w:rFonts w:ascii="Arial" w:hAnsi="Arial" w:cs="Arial"/>
            <w:bCs/>
            <w:sz w:val="22"/>
          </w:rPr>
          <w:delText>the company</w:delText>
        </w:r>
      </w:del>
      <w:ins w:id="78" w:author="hina qureshi" w:date="2019-08-27T22:26:00Z">
        <w:r w:rsidR="003F1AB9">
          <w:rPr>
            <w:rFonts w:ascii="Arial" w:hAnsi="Arial" w:cs="Arial"/>
            <w:bCs/>
            <w:sz w:val="22"/>
          </w:rPr>
          <w:t>a</w:t>
        </w:r>
      </w:ins>
      <w:r w:rsidRPr="00423975">
        <w:rPr>
          <w:rFonts w:ascii="Arial" w:hAnsi="Arial" w:cs="Arial"/>
          <w:bCs/>
          <w:sz w:val="22"/>
        </w:rPr>
        <w:t xml:space="preserve"> management team on whether to enter the new </w:t>
      </w:r>
      <w:del w:id="79" w:author="hina qureshi" w:date="2019-08-27T22:26:00Z">
        <w:r w:rsidRPr="00423975" w:rsidDel="003F1AB9">
          <w:rPr>
            <w:rFonts w:ascii="Arial" w:hAnsi="Arial" w:cs="Arial"/>
            <w:bCs/>
            <w:sz w:val="22"/>
          </w:rPr>
          <w:delText>business field</w:delText>
        </w:r>
      </w:del>
      <w:ins w:id="80" w:author="hina qureshi" w:date="2019-08-27T22:27:00Z">
        <w:r w:rsidR="003F1AB9">
          <w:rPr>
            <w:rFonts w:ascii="Arial" w:hAnsi="Arial" w:cs="Arial"/>
            <w:bCs/>
            <w:sz w:val="22"/>
          </w:rPr>
          <w:t>market or product range</w:t>
        </w:r>
      </w:ins>
      <w:r w:rsidRPr="00423975">
        <w:rPr>
          <w:rFonts w:ascii="Arial" w:hAnsi="Arial" w:cs="Arial"/>
          <w:bCs/>
          <w:sz w:val="22"/>
        </w:rPr>
        <w:t xml:space="preserve"> may determine the survival of the company. </w:t>
      </w:r>
      <w:del w:id="81" w:author="hina qureshi" w:date="2019-08-27T22:27:00Z">
        <w:r w:rsidDel="00FF14F9">
          <w:rPr>
            <w:rFonts w:ascii="Arial" w:hAnsi="Arial" w:cs="Arial"/>
            <w:bCs/>
            <w:sz w:val="22"/>
          </w:rPr>
          <w:delText>But</w:delText>
        </w:r>
        <w:r w:rsidRPr="00423975" w:rsidDel="00FF14F9">
          <w:rPr>
            <w:rFonts w:ascii="Arial" w:hAnsi="Arial" w:cs="Arial"/>
            <w:bCs/>
            <w:sz w:val="22"/>
          </w:rPr>
          <w:delText xml:space="preserve"> in this case we</w:delText>
        </w:r>
        <w:r w:rsidDel="00FF14F9">
          <w:rPr>
            <w:rFonts w:ascii="Arial" w:hAnsi="Arial" w:cs="Arial"/>
            <w:bCs/>
            <w:sz w:val="22"/>
          </w:rPr>
          <w:delText xml:space="preserve"> sometimes</w:delText>
        </w:r>
        <w:r w:rsidRPr="00423975" w:rsidDel="00FF14F9">
          <w:rPr>
            <w:rFonts w:ascii="Arial" w:hAnsi="Arial" w:cs="Arial"/>
            <w:bCs/>
            <w:sz w:val="22"/>
          </w:rPr>
          <w:delText xml:space="preserve"> do not have enough time to think carefully and evaluate alternatives, which can lead to poor group decision outcomes. </w:delText>
        </w:r>
      </w:del>
      <w:r w:rsidRPr="00423975">
        <w:rPr>
          <w:rFonts w:ascii="Arial" w:hAnsi="Arial" w:cs="Arial"/>
          <w:bCs/>
          <w:sz w:val="22"/>
        </w:rPr>
        <w:t xml:space="preserve">The </w:t>
      </w:r>
      <w:commentRangeStart w:id="82"/>
      <w:r w:rsidRPr="00423975">
        <w:rPr>
          <w:rFonts w:ascii="Arial" w:hAnsi="Arial" w:cs="Arial"/>
          <w:bCs/>
          <w:sz w:val="22"/>
        </w:rPr>
        <w:t xml:space="preserve">AFM </w:t>
      </w:r>
      <w:commentRangeEnd w:id="82"/>
      <w:r w:rsidR="00FF14F9">
        <w:rPr>
          <w:rStyle w:val="CommentReference"/>
        </w:rPr>
        <w:commentReference w:id="82"/>
      </w:r>
      <w:r w:rsidRPr="00423975">
        <w:rPr>
          <w:rFonts w:ascii="Arial" w:hAnsi="Arial" w:cs="Arial"/>
          <w:bCs/>
          <w:sz w:val="22"/>
        </w:rPr>
        <w:t>model proposed by</w:t>
      </w:r>
      <w:r w:rsidRPr="00423975">
        <w:rPr>
          <w:rFonts w:ascii="Arial" w:hAnsi="Arial" w:cs="Arial"/>
          <w:sz w:val="22"/>
        </w:rPr>
        <w:t xml:space="preserve"> </w:t>
      </w:r>
      <w:r>
        <w:rPr>
          <w:rFonts w:ascii="Arial" w:hAnsi="Arial" w:cs="Arial"/>
          <w:sz w:val="22"/>
        </w:rPr>
        <w:t>Karau and Kelly (1992)</w:t>
      </w:r>
      <w:r w:rsidRPr="00423975">
        <w:rPr>
          <w:rFonts w:ascii="Arial" w:hAnsi="Arial" w:cs="Arial"/>
          <w:bCs/>
          <w:sz w:val="22"/>
        </w:rPr>
        <w:t xml:space="preserve"> shows that under limited time conditions, the performance of group decision-making is related to the complexity of decision-making content. </w:t>
      </w:r>
      <w:commentRangeStart w:id="83"/>
      <w:r w:rsidRPr="00423975">
        <w:rPr>
          <w:rFonts w:ascii="Arial" w:hAnsi="Arial" w:cs="Arial"/>
          <w:bCs/>
          <w:sz w:val="22"/>
        </w:rPr>
        <w:t>When the content of the decision is simple, time pressure</w:t>
      </w:r>
      <w:r>
        <w:rPr>
          <w:rFonts w:ascii="Arial" w:hAnsi="Arial" w:cs="Arial"/>
          <w:bCs/>
          <w:sz w:val="22"/>
        </w:rPr>
        <w:t>,</w:t>
      </w:r>
      <w:r w:rsidRPr="00423975">
        <w:rPr>
          <w:rFonts w:ascii="Arial" w:hAnsi="Arial" w:cs="Arial"/>
          <w:bCs/>
          <w:sz w:val="22"/>
        </w:rPr>
        <w:t xml:space="preserve"> accompanying restrictive communication and increased consensus pressure </w:t>
      </w:r>
      <w:r>
        <w:rPr>
          <w:rFonts w:ascii="Arial" w:hAnsi="Arial" w:cs="Arial"/>
          <w:bCs/>
          <w:sz w:val="22"/>
        </w:rPr>
        <w:t>can</w:t>
      </w:r>
      <w:r w:rsidRPr="00423975">
        <w:rPr>
          <w:rFonts w:ascii="Arial" w:hAnsi="Arial" w:cs="Arial"/>
          <w:bCs/>
          <w:sz w:val="22"/>
        </w:rPr>
        <w:t xml:space="preserve"> actually improve decision</w:t>
      </w:r>
      <w:r>
        <w:rPr>
          <w:rFonts w:ascii="Arial" w:hAnsi="Arial" w:cs="Arial"/>
          <w:bCs/>
          <w:sz w:val="22"/>
        </w:rPr>
        <w:t xml:space="preserve"> </w:t>
      </w:r>
      <w:r w:rsidRPr="00423975">
        <w:rPr>
          <w:rFonts w:ascii="Arial" w:hAnsi="Arial" w:cs="Arial"/>
          <w:bCs/>
          <w:sz w:val="22"/>
        </w:rPr>
        <w:t>-</w:t>
      </w:r>
      <w:r>
        <w:rPr>
          <w:rFonts w:ascii="Arial" w:hAnsi="Arial" w:cs="Arial"/>
          <w:bCs/>
          <w:sz w:val="22"/>
        </w:rPr>
        <w:t xml:space="preserve"> </w:t>
      </w:r>
      <w:r w:rsidRPr="00423975">
        <w:rPr>
          <w:rFonts w:ascii="Arial" w:hAnsi="Arial" w:cs="Arial"/>
          <w:bCs/>
          <w:sz w:val="22"/>
        </w:rPr>
        <w:t>making efficiency</w:t>
      </w:r>
      <w:commentRangeEnd w:id="83"/>
      <w:r w:rsidR="00FF14F9">
        <w:rPr>
          <w:rStyle w:val="CommentReference"/>
        </w:rPr>
        <w:commentReference w:id="83"/>
      </w:r>
      <w:r w:rsidRPr="00423975">
        <w:rPr>
          <w:rFonts w:ascii="Arial" w:hAnsi="Arial" w:cs="Arial"/>
          <w:bCs/>
          <w:sz w:val="22"/>
        </w:rPr>
        <w:t xml:space="preserve">. However, as </w:t>
      </w:r>
      <w:r w:rsidR="00920E70">
        <w:rPr>
          <w:rFonts w:ascii="Arial" w:hAnsi="Arial" w:cs="Arial"/>
          <w:bCs/>
          <w:sz w:val="22"/>
        </w:rPr>
        <w:t>discussion</w:t>
      </w:r>
      <w:r w:rsidRPr="00423975">
        <w:rPr>
          <w:rFonts w:ascii="Arial" w:hAnsi="Arial" w:cs="Arial"/>
          <w:bCs/>
          <w:sz w:val="22"/>
        </w:rPr>
        <w:t xml:space="preserve"> content becomes more complex, time pressure can cause members to ignore important clues, resulting in poor decisions.</w:t>
      </w:r>
      <w:del w:id="84" w:author="hina qureshi" w:date="2019-08-27T22:29:00Z">
        <w:r w:rsidRPr="00423975" w:rsidDel="00FF14F9">
          <w:rPr>
            <w:rFonts w:ascii="Arial" w:hAnsi="Arial" w:cs="Arial"/>
            <w:bCs/>
            <w:sz w:val="22"/>
          </w:rPr>
          <w:delText xml:space="preserve"> At present</w:delText>
        </w:r>
      </w:del>
      <w:ins w:id="85" w:author="hina qureshi" w:date="2019-08-27T22:29:00Z">
        <w:r w:rsidR="00FF14F9">
          <w:rPr>
            <w:rFonts w:ascii="Arial" w:hAnsi="Arial" w:cs="Arial"/>
            <w:bCs/>
            <w:sz w:val="22"/>
          </w:rPr>
          <w:t xml:space="preserve"> </w:t>
        </w:r>
      </w:ins>
      <w:del w:id="86" w:author="hina qureshi" w:date="2019-08-27T22:29:00Z">
        <w:r w:rsidRPr="00423975" w:rsidDel="00FF14F9">
          <w:rPr>
            <w:rFonts w:ascii="Arial" w:hAnsi="Arial" w:cs="Arial"/>
            <w:bCs/>
            <w:sz w:val="22"/>
          </w:rPr>
          <w:delText>,</w:delText>
        </w:r>
      </w:del>
      <w:ins w:id="87" w:author="hina qureshi" w:date="2019-08-27T22:29:00Z">
        <w:r w:rsidR="00FF14F9">
          <w:rPr>
            <w:rFonts w:ascii="Arial" w:hAnsi="Arial" w:cs="Arial"/>
            <w:bCs/>
            <w:sz w:val="22"/>
          </w:rPr>
          <w:t xml:space="preserve">The two </w:t>
        </w:r>
      </w:ins>
      <w:ins w:id="88" w:author="hina qureshi" w:date="2019-08-27T22:30:00Z">
        <w:r w:rsidR="00FF14F9">
          <w:rPr>
            <w:rFonts w:ascii="Arial" w:hAnsi="Arial" w:cs="Arial"/>
            <w:bCs/>
            <w:sz w:val="22"/>
          </w:rPr>
          <w:t>topics</w:t>
        </w:r>
      </w:ins>
      <w:ins w:id="89" w:author="hina qureshi" w:date="2019-08-27T22:29:00Z">
        <w:r w:rsidR="00FF14F9">
          <w:rPr>
            <w:rFonts w:ascii="Arial" w:hAnsi="Arial" w:cs="Arial"/>
            <w:bCs/>
            <w:sz w:val="22"/>
          </w:rPr>
          <w:t xml:space="preserve"> of</w:t>
        </w:r>
      </w:ins>
      <w:r w:rsidR="00920E70" w:rsidRPr="00920E70">
        <w:t xml:space="preserve"> </w:t>
      </w:r>
      <w:r w:rsidR="00920E70" w:rsidRPr="00920E70">
        <w:rPr>
          <w:rFonts w:ascii="Arial" w:hAnsi="Arial" w:cs="Arial"/>
          <w:bCs/>
          <w:sz w:val="22"/>
        </w:rPr>
        <w:t>time pressure and groupthink are often studied separately,</w:t>
      </w:r>
      <w:r w:rsidRPr="00423975">
        <w:rPr>
          <w:rFonts w:ascii="Arial" w:hAnsi="Arial" w:cs="Arial"/>
          <w:bCs/>
          <w:sz w:val="22"/>
        </w:rPr>
        <w:t xml:space="preserve"> </w:t>
      </w:r>
      <w:r w:rsidR="00920E70">
        <w:rPr>
          <w:rFonts w:ascii="Arial" w:hAnsi="Arial" w:cs="Arial"/>
          <w:bCs/>
          <w:sz w:val="22"/>
        </w:rPr>
        <w:t xml:space="preserve">and </w:t>
      </w:r>
      <w:r w:rsidRPr="00423975">
        <w:rPr>
          <w:rFonts w:ascii="Arial" w:hAnsi="Arial" w:cs="Arial"/>
          <w:bCs/>
          <w:sz w:val="22"/>
        </w:rPr>
        <w:t xml:space="preserve">there is little research on </w:t>
      </w:r>
      <w:del w:id="90" w:author="hina qureshi" w:date="2019-08-27T22:30:00Z">
        <w:r w:rsidRPr="00423975" w:rsidDel="00FF14F9">
          <w:rPr>
            <w:rFonts w:ascii="Arial" w:hAnsi="Arial" w:cs="Arial"/>
            <w:bCs/>
            <w:sz w:val="22"/>
          </w:rPr>
          <w:delText xml:space="preserve">the mechanism of </w:delText>
        </w:r>
      </w:del>
      <w:r w:rsidRPr="00423975">
        <w:rPr>
          <w:rFonts w:ascii="Arial" w:hAnsi="Arial" w:cs="Arial"/>
          <w:bCs/>
          <w:sz w:val="22"/>
        </w:rPr>
        <w:t>how group decision</w:t>
      </w:r>
      <w:del w:id="91" w:author="hina qureshi" w:date="2019-08-27T22:29:00Z">
        <w:r w:rsidR="00920E70" w:rsidDel="00FF14F9">
          <w:rPr>
            <w:rFonts w:ascii="Arial" w:hAnsi="Arial" w:cs="Arial"/>
            <w:bCs/>
            <w:sz w:val="22"/>
          </w:rPr>
          <w:delText xml:space="preserve"> </w:delText>
        </w:r>
      </w:del>
      <w:r w:rsidRPr="00423975">
        <w:rPr>
          <w:rFonts w:ascii="Arial" w:hAnsi="Arial" w:cs="Arial"/>
          <w:bCs/>
          <w:sz w:val="22"/>
        </w:rPr>
        <w:t>-</w:t>
      </w:r>
      <w:del w:id="92" w:author="hina qureshi" w:date="2019-08-27T22:29:00Z">
        <w:r w:rsidR="00920E70" w:rsidDel="00FF14F9">
          <w:rPr>
            <w:rFonts w:ascii="Arial" w:hAnsi="Arial" w:cs="Arial"/>
            <w:bCs/>
            <w:sz w:val="22"/>
          </w:rPr>
          <w:delText xml:space="preserve"> </w:delText>
        </w:r>
      </w:del>
      <w:r w:rsidRPr="00423975">
        <w:rPr>
          <w:rFonts w:ascii="Arial" w:hAnsi="Arial" w:cs="Arial"/>
          <w:bCs/>
          <w:sz w:val="22"/>
        </w:rPr>
        <w:t>making is influenced by groupthink under time pressure.</w:t>
      </w:r>
    </w:p>
    <w:p w14:paraId="25FEF5C3" w14:textId="77777777" w:rsidR="00423975" w:rsidRPr="00423975" w:rsidRDefault="00423975" w:rsidP="00423975">
      <w:pPr>
        <w:spacing w:line="360" w:lineRule="auto"/>
        <w:rPr>
          <w:rFonts w:ascii="Arial" w:hAnsi="Arial" w:cs="Arial"/>
          <w:bCs/>
          <w:sz w:val="22"/>
        </w:rPr>
      </w:pPr>
    </w:p>
    <w:p w14:paraId="072B5684" w14:textId="77777777" w:rsidR="00D8657F" w:rsidRDefault="007875DB">
      <w:pPr>
        <w:spacing w:line="360" w:lineRule="auto"/>
        <w:rPr>
          <w:ins w:id="93" w:author="hina qureshi" w:date="2019-08-27T22:31:00Z"/>
          <w:rFonts w:ascii="Arial" w:hAnsi="Arial" w:cs="Arial"/>
          <w:bCs/>
          <w:sz w:val="22"/>
        </w:rPr>
      </w:pPr>
      <w:r w:rsidRPr="007875DB">
        <w:rPr>
          <w:rFonts w:ascii="Arial" w:hAnsi="Arial" w:cs="Arial"/>
          <w:bCs/>
          <w:sz w:val="22"/>
        </w:rPr>
        <w:lastRenderedPageBreak/>
        <w:t xml:space="preserve">Based on the groupthink model proposed by Janis (1972), this paper further hypothesizes and tests how groupthink affects group decision making under time-limited conditions. </w:t>
      </w:r>
    </w:p>
    <w:p w14:paraId="311061F9" w14:textId="2AF49F05" w:rsidR="00D840BE" w:rsidRPr="00423975" w:rsidRDefault="007875DB">
      <w:pPr>
        <w:spacing w:line="360" w:lineRule="auto"/>
        <w:rPr>
          <w:rFonts w:ascii="Arial" w:hAnsi="Arial" w:cs="Arial"/>
          <w:bCs/>
          <w:sz w:val="22"/>
        </w:rPr>
      </w:pPr>
      <w:r w:rsidRPr="007875DB">
        <w:rPr>
          <w:rFonts w:ascii="Arial" w:hAnsi="Arial" w:cs="Arial"/>
          <w:bCs/>
          <w:sz w:val="22"/>
        </w:rPr>
        <w:t>Before discussing the hypothes</w:t>
      </w:r>
      <w:r>
        <w:rPr>
          <w:rFonts w:ascii="Arial" w:hAnsi="Arial" w:cs="Arial"/>
          <w:bCs/>
          <w:sz w:val="22"/>
        </w:rPr>
        <w:t>es presented</w:t>
      </w:r>
      <w:r w:rsidRPr="007875DB">
        <w:rPr>
          <w:rFonts w:ascii="Arial" w:hAnsi="Arial" w:cs="Arial"/>
          <w:bCs/>
          <w:sz w:val="22"/>
        </w:rPr>
        <w:t xml:space="preserve"> in detail, we review the previous literature </w:t>
      </w:r>
      <w:del w:id="94" w:author="hina qureshi" w:date="2019-08-27T22:31:00Z">
        <w:r w:rsidDel="00D8657F">
          <w:rPr>
            <w:rFonts w:ascii="Arial" w:hAnsi="Arial" w:cs="Arial"/>
            <w:bCs/>
            <w:sz w:val="22"/>
          </w:rPr>
          <w:delText xml:space="preserve">that </w:delText>
        </w:r>
      </w:del>
      <w:ins w:id="95" w:author="hina qureshi" w:date="2019-08-27T22:31:00Z">
        <w:r w:rsidR="00D8657F">
          <w:rPr>
            <w:rFonts w:ascii="Arial" w:hAnsi="Arial" w:cs="Arial"/>
            <w:bCs/>
            <w:sz w:val="22"/>
          </w:rPr>
          <w:t>related to</w:t>
        </w:r>
      </w:ins>
      <w:del w:id="96" w:author="hina qureshi" w:date="2019-08-27T22:31:00Z">
        <w:r w:rsidDel="00D8657F">
          <w:rPr>
            <w:rFonts w:ascii="Arial" w:hAnsi="Arial" w:cs="Arial"/>
            <w:bCs/>
            <w:sz w:val="22"/>
          </w:rPr>
          <w:delText>researched</w:delText>
        </w:r>
      </w:del>
      <w:r w:rsidRPr="007875DB">
        <w:rPr>
          <w:rFonts w:ascii="Arial" w:hAnsi="Arial" w:cs="Arial"/>
          <w:bCs/>
          <w:sz w:val="22"/>
        </w:rPr>
        <w:t xml:space="preserve"> time pressure and group decision making, and </w:t>
      </w:r>
      <w:del w:id="97" w:author="hina qureshi" w:date="2019-08-27T22:31:00Z">
        <w:r w:rsidRPr="007875DB" w:rsidDel="00D8657F">
          <w:rPr>
            <w:rFonts w:ascii="Arial" w:hAnsi="Arial" w:cs="Arial"/>
            <w:bCs/>
            <w:sz w:val="22"/>
          </w:rPr>
          <w:delText xml:space="preserve">introduce </w:delText>
        </w:r>
      </w:del>
      <w:ins w:id="98" w:author="hina qureshi" w:date="2019-08-27T22:31:00Z">
        <w:r w:rsidR="00D8657F">
          <w:rPr>
            <w:rFonts w:ascii="Arial" w:hAnsi="Arial" w:cs="Arial"/>
            <w:bCs/>
            <w:sz w:val="22"/>
          </w:rPr>
          <w:t>discuss</w:t>
        </w:r>
        <w:r w:rsidR="00D8657F" w:rsidRPr="007875DB">
          <w:rPr>
            <w:rFonts w:ascii="Arial" w:hAnsi="Arial" w:cs="Arial"/>
            <w:bCs/>
            <w:sz w:val="22"/>
          </w:rPr>
          <w:t xml:space="preserve"> </w:t>
        </w:r>
      </w:ins>
      <w:r w:rsidRPr="007875DB">
        <w:rPr>
          <w:rFonts w:ascii="Arial" w:hAnsi="Arial" w:cs="Arial"/>
          <w:bCs/>
          <w:sz w:val="22"/>
        </w:rPr>
        <w:t xml:space="preserve">some important related models. The research methods and experimental design </w:t>
      </w:r>
      <w:r>
        <w:rPr>
          <w:rFonts w:ascii="Arial" w:hAnsi="Arial" w:cs="Arial"/>
          <w:bCs/>
          <w:sz w:val="22"/>
        </w:rPr>
        <w:t>are</w:t>
      </w:r>
      <w:r w:rsidRPr="007875DB">
        <w:rPr>
          <w:rFonts w:ascii="Arial" w:hAnsi="Arial" w:cs="Arial"/>
          <w:bCs/>
          <w:sz w:val="22"/>
        </w:rPr>
        <w:t xml:space="preserve"> then presented, and the experimental results </w:t>
      </w:r>
      <w:r>
        <w:rPr>
          <w:rFonts w:ascii="Arial" w:hAnsi="Arial" w:cs="Arial"/>
          <w:bCs/>
          <w:sz w:val="22"/>
        </w:rPr>
        <w:t>are</w:t>
      </w:r>
      <w:r w:rsidRPr="007875DB">
        <w:rPr>
          <w:rFonts w:ascii="Arial" w:hAnsi="Arial" w:cs="Arial"/>
          <w:bCs/>
          <w:sz w:val="22"/>
        </w:rPr>
        <w:t xml:space="preserve"> discussed in detail. Finally, the conclusions</w:t>
      </w:r>
      <w:r>
        <w:rPr>
          <w:rFonts w:ascii="Arial" w:hAnsi="Arial" w:cs="Arial"/>
          <w:bCs/>
          <w:sz w:val="22"/>
        </w:rPr>
        <w:t xml:space="preserve"> including many valuable </w:t>
      </w:r>
      <w:r w:rsidR="00FF6601">
        <w:rPr>
          <w:rFonts w:ascii="Arial" w:hAnsi="Arial" w:cs="Arial"/>
          <w:bCs/>
          <w:sz w:val="22"/>
        </w:rPr>
        <w:t>information found in this</w:t>
      </w:r>
      <w:r w:rsidRPr="007875DB">
        <w:rPr>
          <w:rFonts w:ascii="Arial" w:hAnsi="Arial" w:cs="Arial"/>
          <w:bCs/>
          <w:sz w:val="22"/>
        </w:rPr>
        <w:t xml:space="preserve"> study are summarized, </w:t>
      </w:r>
      <w:r>
        <w:rPr>
          <w:rFonts w:ascii="Arial" w:hAnsi="Arial" w:cs="Arial"/>
          <w:bCs/>
          <w:sz w:val="22"/>
        </w:rPr>
        <w:t>while</w:t>
      </w:r>
      <w:r w:rsidRPr="007875DB">
        <w:rPr>
          <w:rFonts w:ascii="Arial" w:hAnsi="Arial" w:cs="Arial"/>
          <w:bCs/>
          <w:sz w:val="22"/>
        </w:rPr>
        <w:t xml:space="preserve"> some existing deficiencies are discussed and the direction for future research is provided.</w:t>
      </w:r>
    </w:p>
    <w:p w14:paraId="67188D8B" w14:textId="0585522B" w:rsidR="00D8657F" w:rsidRDefault="00D8657F">
      <w:pPr>
        <w:widowControl/>
        <w:jc w:val="left"/>
        <w:rPr>
          <w:ins w:id="99" w:author="hina qureshi" w:date="2019-08-27T22:32:00Z"/>
          <w:rFonts w:ascii="Arial" w:hAnsi="Arial" w:cs="Arial"/>
          <w:bCs/>
          <w:sz w:val="22"/>
        </w:rPr>
      </w:pPr>
      <w:ins w:id="100" w:author="hina qureshi" w:date="2019-08-27T22:32:00Z">
        <w:r>
          <w:rPr>
            <w:rFonts w:ascii="Arial" w:hAnsi="Arial" w:cs="Arial"/>
            <w:bCs/>
            <w:sz w:val="22"/>
          </w:rPr>
          <w:br w:type="page"/>
        </w:r>
      </w:ins>
    </w:p>
    <w:p w14:paraId="66ADFCCF" w14:textId="77777777" w:rsidR="00D840BE" w:rsidRPr="000E2CF8" w:rsidRDefault="00D840BE">
      <w:pPr>
        <w:spacing w:line="360" w:lineRule="auto"/>
        <w:rPr>
          <w:rFonts w:ascii="Arial" w:hAnsi="Arial" w:cs="Arial"/>
          <w:bCs/>
          <w:sz w:val="22"/>
        </w:rPr>
      </w:pPr>
    </w:p>
    <w:p w14:paraId="1FE63A01" w14:textId="5A16CFB7" w:rsidR="004531E8" w:rsidRDefault="00CA37DE" w:rsidP="00D8657F">
      <w:pPr>
        <w:pStyle w:val="Heading1"/>
        <w:pPrChange w:id="101" w:author="hina qureshi" w:date="2019-08-27T22:32:00Z">
          <w:pPr>
            <w:spacing w:line="360" w:lineRule="auto"/>
          </w:pPr>
        </w:pPrChange>
      </w:pPr>
      <w:r>
        <w:rPr>
          <w:rFonts w:hint="eastAsia"/>
        </w:rPr>
        <w:t>Literature review</w:t>
      </w:r>
    </w:p>
    <w:p w14:paraId="55736537" w14:textId="77777777" w:rsidR="00795DF3" w:rsidRDefault="00795DF3">
      <w:pPr>
        <w:spacing w:line="360" w:lineRule="auto"/>
        <w:rPr>
          <w:rFonts w:ascii="Arial" w:hAnsi="Arial" w:cs="Arial"/>
          <w:b/>
          <w:sz w:val="22"/>
        </w:rPr>
      </w:pPr>
    </w:p>
    <w:p w14:paraId="5E4BF3EE" w14:textId="3A72BDC7" w:rsidR="004531E8" w:rsidRDefault="00CA37DE">
      <w:pPr>
        <w:spacing w:line="360" w:lineRule="auto"/>
        <w:rPr>
          <w:rFonts w:ascii="Arial" w:hAnsi="Arial" w:cs="Arial"/>
          <w:sz w:val="22"/>
          <w:lang w:val="en-US"/>
        </w:rPr>
      </w:pPr>
      <w:del w:id="102" w:author="hina qureshi" w:date="2019-08-27T22:32:00Z">
        <w:r w:rsidDel="00D8657F">
          <w:rPr>
            <w:rFonts w:ascii="Arial" w:hAnsi="Arial" w:cs="Arial"/>
            <w:sz w:val="22"/>
          </w:rPr>
          <w:delText>Collective decision-making plays an important role in social life, which has attracted the attention of a large number of researchers.</w:delText>
        </w:r>
        <w:r w:rsidDel="00D8657F">
          <w:rPr>
            <w:rFonts w:ascii="Arial" w:hAnsi="Arial" w:cs="Arial" w:hint="eastAsia"/>
            <w:sz w:val="22"/>
          </w:rPr>
          <w:delText xml:space="preserve"> </w:delText>
        </w:r>
      </w:del>
      <w:r>
        <w:rPr>
          <w:rFonts w:ascii="Arial" w:hAnsi="Arial" w:cs="Arial"/>
          <w:sz w:val="22"/>
        </w:rPr>
        <w:t>Collective decision-making is a sub-area of collective behaviour, involving how group</w:t>
      </w:r>
      <w:r>
        <w:rPr>
          <w:rFonts w:ascii="Arial" w:hAnsi="Arial" w:cs="Arial" w:hint="eastAsia"/>
          <w:sz w:val="22"/>
        </w:rPr>
        <w:t>s</w:t>
      </w:r>
      <w:r>
        <w:rPr>
          <w:rFonts w:ascii="Arial" w:hAnsi="Arial" w:cs="Arial"/>
          <w:sz w:val="22"/>
        </w:rPr>
        <w:t xml:space="preserve"> make decisions. Almost all </w:t>
      </w:r>
      <w:commentRangeStart w:id="103"/>
      <w:r w:rsidR="005C0725">
        <w:rPr>
          <w:rFonts w:ascii="Arial" w:hAnsi="Arial" w:cs="Arial"/>
          <w:sz w:val="22"/>
        </w:rPr>
        <w:t>behavioural</w:t>
      </w:r>
      <w:r>
        <w:rPr>
          <w:rFonts w:ascii="Arial" w:hAnsi="Arial" w:cs="Arial" w:hint="eastAsia"/>
          <w:sz w:val="22"/>
        </w:rPr>
        <w:t xml:space="preserve"> aspects</w:t>
      </w:r>
      <w:r>
        <w:rPr>
          <w:rFonts w:ascii="Arial" w:hAnsi="Arial" w:cs="Arial"/>
          <w:sz w:val="22"/>
        </w:rPr>
        <w:t xml:space="preserve"> can be considered </w:t>
      </w:r>
      <w:commentRangeEnd w:id="103"/>
      <w:r w:rsidR="00D8657F">
        <w:rPr>
          <w:rStyle w:val="CommentReference"/>
        </w:rPr>
        <w:commentReference w:id="103"/>
      </w:r>
      <w:r>
        <w:rPr>
          <w:rFonts w:ascii="Arial" w:hAnsi="Arial" w:cs="Arial"/>
          <w:sz w:val="22"/>
        </w:rPr>
        <w:t>in a decision-making environment</w:t>
      </w:r>
      <w:r>
        <w:rPr>
          <w:rFonts w:ascii="Arial" w:hAnsi="Arial" w:cs="Arial" w:hint="eastAsia"/>
          <w:sz w:val="22"/>
        </w:rPr>
        <w:t xml:space="preserve"> (</w:t>
      </w:r>
      <w:r>
        <w:rPr>
          <w:rFonts w:ascii="Arial" w:hAnsi="Arial" w:cs="Arial"/>
          <w:sz w:val="22"/>
        </w:rPr>
        <w:t>Bose, T., Reina, A., &amp; Marshall, J. A.</w:t>
      </w:r>
      <w:r>
        <w:rPr>
          <w:rFonts w:ascii="Arial" w:hAnsi="Arial" w:cs="Arial" w:hint="eastAsia"/>
          <w:sz w:val="22"/>
        </w:rPr>
        <w:t>, 2017)</w:t>
      </w:r>
      <w:r>
        <w:rPr>
          <w:rFonts w:ascii="Arial" w:hAnsi="Arial" w:cs="Arial"/>
          <w:sz w:val="22"/>
        </w:rPr>
        <w:t>.</w:t>
      </w:r>
      <w:r>
        <w:rPr>
          <w:rFonts w:ascii="Arial" w:hAnsi="Arial" w:cs="Arial" w:hint="eastAsia"/>
          <w:sz w:val="22"/>
        </w:rPr>
        <w:t xml:space="preserve"> </w:t>
      </w:r>
      <w:commentRangeStart w:id="104"/>
      <w:r>
        <w:rPr>
          <w:rFonts w:ascii="Arial" w:hAnsi="Arial" w:cs="Arial"/>
          <w:sz w:val="22"/>
        </w:rPr>
        <w:t>The</w:t>
      </w:r>
      <w:commentRangeEnd w:id="104"/>
      <w:r w:rsidR="00D8657F">
        <w:rPr>
          <w:rStyle w:val="CommentReference"/>
        </w:rPr>
        <w:commentReference w:id="104"/>
      </w:r>
      <w:r>
        <w:rPr>
          <w:rFonts w:ascii="Arial" w:hAnsi="Arial" w:cs="Arial"/>
          <w:sz w:val="22"/>
        </w:rPr>
        <w:t xml:space="preserve"> collective </w:t>
      </w:r>
      <w:r w:rsidR="005C0725">
        <w:rPr>
          <w:rFonts w:ascii="Arial" w:hAnsi="Arial" w:cs="Arial"/>
          <w:sz w:val="22"/>
        </w:rPr>
        <w:t>decision-making</w:t>
      </w:r>
      <w:r>
        <w:rPr>
          <w:rFonts w:ascii="Arial" w:hAnsi="Arial" w:cs="Arial"/>
          <w:sz w:val="22"/>
        </w:rPr>
        <w:t xml:space="preserve"> process comes from a social feedback network within the group</w:t>
      </w:r>
      <w:r>
        <w:rPr>
          <w:rFonts w:ascii="Arial" w:hAnsi="Arial" w:cs="Arial" w:hint="eastAsia"/>
          <w:sz w:val="22"/>
        </w:rPr>
        <w:t xml:space="preserve"> (</w:t>
      </w:r>
      <w:r>
        <w:rPr>
          <w:rFonts w:ascii="Arial" w:hAnsi="Arial" w:cs="Arial"/>
          <w:sz w:val="22"/>
        </w:rPr>
        <w:t>Planas-Sitjà</w:t>
      </w:r>
      <w:r>
        <w:rPr>
          <w:rFonts w:ascii="Arial" w:hAnsi="Arial" w:cs="Arial" w:hint="eastAsia"/>
          <w:sz w:val="22"/>
        </w:rPr>
        <w:t xml:space="preserve"> et al., 2015). The key to decision making in all groups is the existence of social reinforcement. Individuals show strong preferences for other people's choices (such as strong endorsement or opposition), and </w:t>
      </w:r>
      <w:r w:rsidR="005C0725">
        <w:rPr>
          <w:rFonts w:ascii="Arial" w:hAnsi="Arial" w:cs="Arial" w:hint="eastAsia"/>
          <w:sz w:val="22"/>
        </w:rPr>
        <w:t>th</w:t>
      </w:r>
      <w:r>
        <w:rPr>
          <w:rFonts w:ascii="Arial" w:hAnsi="Arial" w:cs="Arial"/>
          <w:sz w:val="22"/>
          <w:lang w:val="en-US"/>
        </w:rPr>
        <w:t>ese</w:t>
      </w:r>
      <w:r>
        <w:rPr>
          <w:rFonts w:ascii="Arial" w:hAnsi="Arial" w:cs="Arial" w:hint="eastAsia"/>
          <w:sz w:val="22"/>
        </w:rPr>
        <w:t xml:space="preserve"> preference</w:t>
      </w:r>
      <w:r>
        <w:rPr>
          <w:rFonts w:ascii="Arial" w:hAnsi="Arial" w:cs="Arial"/>
          <w:sz w:val="22"/>
          <w:lang w:val="en-US"/>
        </w:rPr>
        <w:t>s</w:t>
      </w:r>
      <w:r>
        <w:rPr>
          <w:rFonts w:ascii="Arial" w:hAnsi="Arial" w:cs="Arial" w:hint="eastAsia"/>
          <w:sz w:val="22"/>
        </w:rPr>
        <w:t xml:space="preserve"> increase as the number of people in other groups increases. This reinforcement can be expressed in terms of a social response function, </w:t>
      </w:r>
      <w:r>
        <w:rPr>
          <w:rFonts w:ascii="Arial" w:hAnsi="Arial" w:cs="Arial"/>
          <w:sz w:val="22"/>
          <w:lang w:val="en-US"/>
        </w:rPr>
        <w:t>which means</w:t>
      </w:r>
      <w:r>
        <w:rPr>
          <w:rFonts w:ascii="Arial" w:hAnsi="Arial" w:cs="Arial" w:hint="eastAsia"/>
          <w:sz w:val="22"/>
        </w:rPr>
        <w:t xml:space="preserve"> the probability that an individual chooses an option depends on the number of other individuals who previously selected it. (Mann, 2018).</w:t>
      </w:r>
      <w:r>
        <w:rPr>
          <w:rFonts w:ascii="Arial" w:hAnsi="Arial" w:cs="Arial"/>
          <w:sz w:val="22"/>
          <w:lang w:val="en-US"/>
        </w:rPr>
        <w:t xml:space="preserve"> The purpose of this </w:t>
      </w:r>
      <w:del w:id="105" w:author="hina qureshi" w:date="2019-08-27T22:34:00Z">
        <w:r w:rsidDel="00D8657F">
          <w:rPr>
            <w:rFonts w:ascii="Arial" w:hAnsi="Arial" w:cs="Arial"/>
            <w:sz w:val="22"/>
            <w:lang w:val="en-US"/>
          </w:rPr>
          <w:delText xml:space="preserve">paper </w:delText>
        </w:r>
      </w:del>
      <w:ins w:id="106" w:author="hina qureshi" w:date="2019-08-27T22:34:00Z">
        <w:r w:rsidR="00D8657F">
          <w:rPr>
            <w:rFonts w:ascii="Arial" w:hAnsi="Arial" w:cs="Arial"/>
            <w:sz w:val="22"/>
            <w:lang w:val="en-US"/>
          </w:rPr>
          <w:t xml:space="preserve">research </w:t>
        </w:r>
      </w:ins>
      <w:r>
        <w:rPr>
          <w:rFonts w:ascii="Arial" w:hAnsi="Arial" w:cs="Arial"/>
          <w:sz w:val="22"/>
          <w:lang w:val="en-US"/>
        </w:rPr>
        <w:t xml:space="preserve">is to </w:t>
      </w:r>
      <w:del w:id="107" w:author="hina qureshi" w:date="2019-08-27T22:34:00Z">
        <w:r w:rsidDel="00D8657F">
          <w:rPr>
            <w:rFonts w:ascii="Arial" w:hAnsi="Arial" w:cs="Arial"/>
            <w:sz w:val="22"/>
            <w:lang w:val="en-US"/>
          </w:rPr>
          <w:delText xml:space="preserve">study </w:delText>
        </w:r>
      </w:del>
      <w:ins w:id="108" w:author="hina qureshi" w:date="2019-08-27T22:34:00Z">
        <w:r w:rsidR="00D8657F">
          <w:rPr>
            <w:rFonts w:ascii="Arial" w:hAnsi="Arial" w:cs="Arial"/>
            <w:sz w:val="22"/>
            <w:lang w:val="en-US"/>
          </w:rPr>
          <w:t xml:space="preserve">investigate </w:t>
        </w:r>
      </w:ins>
      <w:r>
        <w:rPr>
          <w:rFonts w:ascii="Arial" w:hAnsi="Arial" w:cs="Arial"/>
          <w:sz w:val="22"/>
          <w:lang w:val="en-US"/>
        </w:rPr>
        <w:t>the impact of groupthink on collective decision-making. Therefore, the individuals’ initial preferences for choices and the process of preferences change with various factors should also be considered.</w:t>
      </w:r>
      <w:r>
        <w:rPr>
          <w:rFonts w:ascii="Arial" w:hAnsi="Arial" w:cs="Arial" w:hint="eastAsia"/>
          <w:sz w:val="22"/>
        </w:rPr>
        <w:t xml:space="preserve"> </w:t>
      </w:r>
    </w:p>
    <w:p w14:paraId="22D9DAD0" w14:textId="77777777" w:rsidR="004531E8" w:rsidRDefault="004531E8">
      <w:pPr>
        <w:spacing w:line="360" w:lineRule="auto"/>
        <w:rPr>
          <w:ins w:id="109" w:author="hina qureshi" w:date="2019-08-27T22:39:00Z"/>
          <w:rFonts w:ascii="Arial" w:hAnsi="Arial" w:cs="Arial"/>
          <w:sz w:val="22"/>
        </w:rPr>
      </w:pPr>
    </w:p>
    <w:p w14:paraId="1FC8C49A" w14:textId="0040026F" w:rsidR="00640511" w:rsidRDefault="00640511" w:rsidP="00640511">
      <w:pPr>
        <w:pStyle w:val="Heading2"/>
        <w:pPrChange w:id="110" w:author="hina qureshi" w:date="2019-08-27T22:40:00Z">
          <w:pPr>
            <w:spacing w:line="360" w:lineRule="auto"/>
          </w:pPr>
        </w:pPrChange>
      </w:pPr>
      <w:commentRangeStart w:id="111"/>
      <w:ins w:id="112" w:author="hina qureshi" w:date="2019-08-27T22:40:00Z">
        <w:r>
          <w:t>Perceived</w:t>
        </w:r>
        <w:commentRangeEnd w:id="111"/>
        <w:r>
          <w:rPr>
            <w:rStyle w:val="CommentReference"/>
            <w:rFonts w:asciiTheme="minorHAnsi" w:eastAsiaTheme="minorEastAsia" w:hAnsiTheme="minorHAnsi" w:cstheme="minorBidi"/>
          </w:rPr>
          <w:commentReference w:id="111"/>
        </w:r>
        <w:r>
          <w:t xml:space="preserve"> b</w:t>
        </w:r>
      </w:ins>
      <w:ins w:id="113" w:author="hina qureshi" w:date="2019-08-27T22:39:00Z">
        <w:r>
          <w:t xml:space="preserve">enefits of </w:t>
        </w:r>
      </w:ins>
      <w:ins w:id="114" w:author="hina qureshi" w:date="2019-08-27T22:40:00Z">
        <w:r>
          <w:t>group decision making</w:t>
        </w:r>
      </w:ins>
    </w:p>
    <w:p w14:paraId="5E635FFB" w14:textId="77777777" w:rsidR="00640511" w:rsidRDefault="00CA37DE">
      <w:pPr>
        <w:spacing w:line="360" w:lineRule="auto"/>
        <w:rPr>
          <w:ins w:id="115" w:author="hina qureshi" w:date="2019-08-27T22:41:00Z"/>
          <w:rFonts w:ascii="Arial" w:hAnsi="Arial" w:cs="Arial"/>
          <w:sz w:val="22"/>
          <w:lang w:val="en-US"/>
        </w:rPr>
      </w:pPr>
      <w:commentRangeStart w:id="116"/>
      <w:r>
        <w:rPr>
          <w:rFonts w:ascii="Arial" w:hAnsi="Arial" w:cs="Arial" w:hint="eastAsia"/>
          <w:sz w:val="22"/>
        </w:rPr>
        <w:t>Solomon (2006) argues that the key to collective decision</w:t>
      </w:r>
      <w:r>
        <w:rPr>
          <w:rFonts w:ascii="Arial" w:hAnsi="Arial" w:cs="Arial"/>
          <w:sz w:val="22"/>
          <w:lang w:val="en-US"/>
        </w:rPr>
        <w:t xml:space="preserve"> - </w:t>
      </w:r>
      <w:r>
        <w:rPr>
          <w:rFonts w:ascii="Arial" w:hAnsi="Arial" w:cs="Arial" w:hint="eastAsia"/>
          <w:sz w:val="22"/>
        </w:rPr>
        <w:t xml:space="preserve">making </w:t>
      </w:r>
      <w:r>
        <w:rPr>
          <w:rFonts w:ascii="Arial" w:hAnsi="Arial" w:cs="Arial"/>
          <w:sz w:val="22"/>
          <w:lang w:val="en-US"/>
        </w:rPr>
        <w:t>better than</w:t>
      </w:r>
      <w:r>
        <w:rPr>
          <w:rFonts w:ascii="Arial" w:hAnsi="Arial" w:cs="Arial" w:hint="eastAsia"/>
          <w:sz w:val="22"/>
        </w:rPr>
        <w:t xml:space="preserve"> other methods is that it is a more effective way to tap the wisdom of the crowd. A group decision</w:t>
      </w:r>
      <w:r>
        <w:rPr>
          <w:rFonts w:ascii="Arial" w:hAnsi="Arial" w:cs="Arial"/>
          <w:sz w:val="22"/>
          <w:lang w:val="en-US"/>
        </w:rPr>
        <w:t xml:space="preserve"> </w:t>
      </w:r>
      <w:r>
        <w:rPr>
          <w:rFonts w:ascii="Arial" w:hAnsi="Arial" w:cs="Arial" w:hint="eastAsia"/>
          <w:sz w:val="22"/>
        </w:rPr>
        <w:t>determi</w:t>
      </w:r>
      <w:r>
        <w:rPr>
          <w:rFonts w:ascii="Arial" w:hAnsi="Arial" w:cs="Arial"/>
          <w:sz w:val="22"/>
          <w:lang w:val="en-US"/>
        </w:rPr>
        <w:t>nes</w:t>
      </w:r>
      <w:r>
        <w:rPr>
          <w:rFonts w:ascii="Arial" w:hAnsi="Arial" w:cs="Arial" w:hint="eastAsia"/>
          <w:sz w:val="22"/>
        </w:rPr>
        <w:t xml:space="preserve"> group</w:t>
      </w:r>
      <w:r>
        <w:rPr>
          <w:rFonts w:ascii="Arial" w:hAnsi="Arial" w:cs="Arial"/>
          <w:sz w:val="22"/>
          <w:lang w:val="en-US"/>
        </w:rPr>
        <w:t>’s perspective</w:t>
      </w:r>
      <w:r>
        <w:rPr>
          <w:rFonts w:ascii="Arial" w:hAnsi="Arial" w:cs="Arial" w:hint="eastAsia"/>
          <w:sz w:val="22"/>
        </w:rPr>
        <w:t xml:space="preserve"> from </w:t>
      </w:r>
      <w:r>
        <w:rPr>
          <w:rFonts w:ascii="Arial" w:hAnsi="Arial" w:cs="Arial"/>
          <w:sz w:val="22"/>
          <w:lang w:val="en-US"/>
        </w:rPr>
        <w:t>the</w:t>
      </w:r>
      <w:r>
        <w:rPr>
          <w:rFonts w:ascii="Arial" w:hAnsi="Arial" w:cs="Arial" w:hint="eastAsia"/>
          <w:sz w:val="22"/>
        </w:rPr>
        <w:t xml:space="preserve"> group and bring</w:t>
      </w:r>
      <w:r>
        <w:rPr>
          <w:rFonts w:ascii="Arial" w:hAnsi="Arial" w:cs="Arial"/>
          <w:sz w:val="22"/>
          <w:lang w:val="en-US"/>
        </w:rPr>
        <w:t>s</w:t>
      </w:r>
      <w:r>
        <w:rPr>
          <w:rFonts w:ascii="Arial" w:hAnsi="Arial" w:cs="Arial" w:hint="eastAsia"/>
          <w:sz w:val="22"/>
        </w:rPr>
        <w:t xml:space="preserve"> together the data that each member of the group has. In this way, the </w:t>
      </w:r>
      <w:r>
        <w:rPr>
          <w:rFonts w:ascii="Arial" w:hAnsi="Arial" w:cs="Arial"/>
          <w:sz w:val="22"/>
          <w:lang w:val="en-US"/>
        </w:rPr>
        <w:t xml:space="preserve">speed of the </w:t>
      </w:r>
      <w:r>
        <w:rPr>
          <w:rFonts w:ascii="Arial" w:hAnsi="Arial" w:cs="Arial" w:hint="eastAsia"/>
          <w:sz w:val="22"/>
        </w:rPr>
        <w:t>group respond</w:t>
      </w:r>
      <w:r>
        <w:rPr>
          <w:rFonts w:ascii="Arial" w:hAnsi="Arial" w:cs="Arial"/>
          <w:sz w:val="22"/>
          <w:lang w:val="en-US"/>
        </w:rPr>
        <w:t>ing</w:t>
      </w:r>
      <w:r>
        <w:rPr>
          <w:rFonts w:ascii="Arial" w:hAnsi="Arial" w:cs="Arial" w:hint="eastAsia"/>
          <w:sz w:val="22"/>
        </w:rPr>
        <w:t xml:space="preserve"> to all data </w:t>
      </w:r>
      <w:r>
        <w:rPr>
          <w:rFonts w:ascii="Arial" w:hAnsi="Arial" w:cs="Arial"/>
          <w:sz w:val="22"/>
          <w:lang w:val="en-US"/>
        </w:rPr>
        <w:t xml:space="preserve">is </w:t>
      </w:r>
      <w:r>
        <w:rPr>
          <w:rFonts w:ascii="Arial" w:hAnsi="Arial" w:cs="Arial" w:hint="eastAsia"/>
          <w:sz w:val="22"/>
        </w:rPr>
        <w:t>much faster than when making decisions</w:t>
      </w:r>
      <w:r>
        <w:rPr>
          <w:rFonts w:ascii="Arial" w:hAnsi="Arial" w:cs="Arial"/>
          <w:sz w:val="22"/>
          <w:lang w:val="en-US"/>
        </w:rPr>
        <w:t xml:space="preserve"> individually</w:t>
      </w:r>
      <w:r>
        <w:rPr>
          <w:rFonts w:ascii="Arial" w:hAnsi="Arial" w:cs="Arial" w:hint="eastAsia"/>
          <w:sz w:val="22"/>
        </w:rPr>
        <w:t>.</w:t>
      </w:r>
      <w:r>
        <w:rPr>
          <w:rFonts w:ascii="Arial" w:hAnsi="Arial" w:cs="Arial"/>
          <w:sz w:val="22"/>
          <w:lang w:val="en-US"/>
        </w:rPr>
        <w:t xml:space="preserve"> </w:t>
      </w:r>
    </w:p>
    <w:p w14:paraId="575BD589" w14:textId="77777777" w:rsidR="00640511" w:rsidRDefault="00640511">
      <w:pPr>
        <w:spacing w:line="360" w:lineRule="auto"/>
        <w:rPr>
          <w:ins w:id="117" w:author="hina qureshi" w:date="2019-08-27T22:41:00Z"/>
          <w:rFonts w:ascii="Arial" w:hAnsi="Arial" w:cs="Arial"/>
          <w:sz w:val="22"/>
          <w:lang w:val="en-US"/>
        </w:rPr>
      </w:pPr>
    </w:p>
    <w:p w14:paraId="791BDFFA" w14:textId="77777777" w:rsidR="00640511" w:rsidRDefault="00CA37DE">
      <w:pPr>
        <w:spacing w:line="360" w:lineRule="auto"/>
        <w:rPr>
          <w:ins w:id="118" w:author="hina qureshi" w:date="2019-08-27T22:41:00Z"/>
          <w:rFonts w:ascii="Arial" w:hAnsi="Arial" w:cs="Arial"/>
          <w:sz w:val="22"/>
        </w:rPr>
      </w:pPr>
      <w:r>
        <w:rPr>
          <w:rFonts w:ascii="Arial" w:hAnsi="Arial" w:cs="Arial"/>
          <w:sz w:val="22"/>
        </w:rPr>
        <w:t>On the basis of Solomen, Wray</w:t>
      </w:r>
      <w:r>
        <w:rPr>
          <w:rFonts w:ascii="Arial" w:hAnsi="Arial" w:cs="Arial" w:hint="eastAsia"/>
          <w:sz w:val="22"/>
        </w:rPr>
        <w:t xml:space="preserve"> (2014)</w:t>
      </w:r>
      <w:r>
        <w:rPr>
          <w:rFonts w:ascii="Arial" w:hAnsi="Arial" w:cs="Arial"/>
          <w:sz w:val="22"/>
        </w:rPr>
        <w:t xml:space="preserve"> made further research on the social epistemology of science, especially the understanding of cooperative research. </w:t>
      </w:r>
      <w:r>
        <w:rPr>
          <w:rFonts w:ascii="Arial" w:hAnsi="Arial" w:cs="Arial" w:hint="eastAsia"/>
          <w:sz w:val="22"/>
        </w:rPr>
        <w:t xml:space="preserve">According to his research, the benefits of teamwork arise when scientists try to </w:t>
      </w:r>
      <w:r>
        <w:rPr>
          <w:rFonts w:ascii="Arial" w:hAnsi="Arial" w:cs="Arial" w:hint="eastAsia"/>
          <w:sz w:val="22"/>
        </w:rPr>
        <w:lastRenderedPageBreak/>
        <w:t>evaluate the various proposals</w:t>
      </w:r>
      <w:r>
        <w:rPr>
          <w:rFonts w:ascii="Arial" w:hAnsi="Arial" w:cs="Arial"/>
          <w:sz w:val="22"/>
          <w:lang w:val="en-US"/>
        </w:rPr>
        <w:t xml:space="preserve"> that have emerged</w:t>
      </w:r>
      <w:r>
        <w:rPr>
          <w:rFonts w:ascii="Arial" w:hAnsi="Arial" w:cs="Arial" w:hint="eastAsia"/>
          <w:sz w:val="22"/>
        </w:rPr>
        <w:t xml:space="preserve"> and determine the action plan.</w:t>
      </w:r>
      <w:r>
        <w:rPr>
          <w:rFonts w:ascii="Arial" w:hAnsi="Arial" w:cs="Arial"/>
          <w:sz w:val="22"/>
          <w:lang w:val="en-US"/>
        </w:rPr>
        <w:t xml:space="preserve"> </w:t>
      </w:r>
      <w:r>
        <w:rPr>
          <w:rFonts w:ascii="Arial" w:hAnsi="Arial" w:cs="Arial" w:hint="eastAsia"/>
          <w:sz w:val="22"/>
        </w:rPr>
        <w:t xml:space="preserve">This is one of the </w:t>
      </w:r>
      <w:r>
        <w:rPr>
          <w:rFonts w:ascii="Arial" w:hAnsi="Arial" w:cs="Arial"/>
          <w:sz w:val="22"/>
          <w:lang w:val="en-US"/>
        </w:rPr>
        <w:t xml:space="preserve">important </w:t>
      </w:r>
      <w:r>
        <w:rPr>
          <w:rFonts w:ascii="Arial" w:hAnsi="Arial" w:cs="Arial" w:hint="eastAsia"/>
          <w:sz w:val="22"/>
        </w:rPr>
        <w:t>reasons why collective decision-making is widely used in scientific research</w:t>
      </w:r>
      <w:r>
        <w:rPr>
          <w:rFonts w:ascii="Arial" w:hAnsi="Arial" w:cs="Arial"/>
          <w:sz w:val="22"/>
          <w:lang w:val="en-US"/>
        </w:rPr>
        <w:t>es, which increases the need for us to study it.</w:t>
      </w:r>
      <w:r>
        <w:rPr>
          <w:rFonts w:ascii="Arial" w:hAnsi="Arial" w:cs="Arial" w:hint="eastAsia"/>
          <w:sz w:val="22"/>
        </w:rPr>
        <w:t xml:space="preserve"> </w:t>
      </w:r>
    </w:p>
    <w:p w14:paraId="0583AAA7" w14:textId="77777777" w:rsidR="00640511" w:rsidRDefault="00640511">
      <w:pPr>
        <w:spacing w:line="360" w:lineRule="auto"/>
        <w:rPr>
          <w:ins w:id="119" w:author="hina qureshi" w:date="2019-08-27T22:41:00Z"/>
          <w:rFonts w:ascii="Arial" w:hAnsi="Arial" w:cs="Arial"/>
          <w:sz w:val="22"/>
        </w:rPr>
      </w:pPr>
    </w:p>
    <w:p w14:paraId="13D8DC42" w14:textId="3D6C79A6" w:rsidR="00640511" w:rsidRDefault="00CA37DE">
      <w:pPr>
        <w:spacing w:line="360" w:lineRule="auto"/>
        <w:rPr>
          <w:ins w:id="120" w:author="hina qureshi" w:date="2019-08-27T22:41:00Z"/>
          <w:rFonts w:ascii="Arial" w:hAnsi="Arial" w:cs="Arial"/>
          <w:sz w:val="22"/>
        </w:rPr>
      </w:pPr>
      <w:r>
        <w:rPr>
          <w:rFonts w:ascii="Arial" w:hAnsi="Arial" w:cs="Arial" w:hint="eastAsia"/>
          <w:sz w:val="22"/>
        </w:rPr>
        <w:t xml:space="preserve">Another researcher, Christos (2017), explored the collective wisdom of animal groups and found that larger groups tend to perform better when solving cognitive tasks than smaller or lonely groups. It is because larger groups are more likely to include better decision makers who can lead collective decision making in a good direction. </w:t>
      </w:r>
    </w:p>
    <w:p w14:paraId="1FE990C4" w14:textId="77777777" w:rsidR="00640511" w:rsidRDefault="00640511">
      <w:pPr>
        <w:spacing w:line="360" w:lineRule="auto"/>
        <w:rPr>
          <w:ins w:id="121" w:author="hina qureshi" w:date="2019-08-27T22:41:00Z"/>
          <w:rFonts w:ascii="Arial" w:hAnsi="Arial" w:cs="Arial"/>
          <w:sz w:val="22"/>
        </w:rPr>
      </w:pPr>
    </w:p>
    <w:p w14:paraId="71ECBF4F" w14:textId="01868002" w:rsidR="00640511" w:rsidRDefault="00CA37DE">
      <w:pPr>
        <w:spacing w:line="360" w:lineRule="auto"/>
        <w:rPr>
          <w:ins w:id="122" w:author="hina qureshi" w:date="2019-08-27T22:41:00Z"/>
          <w:rFonts w:ascii="Arial" w:hAnsi="Arial" w:cs="Arial"/>
          <w:sz w:val="22"/>
          <w:lang w:val="en-US"/>
        </w:rPr>
      </w:pPr>
      <w:r>
        <w:rPr>
          <w:rFonts w:ascii="Arial" w:hAnsi="Arial" w:cs="Arial" w:hint="eastAsia"/>
          <w:sz w:val="22"/>
        </w:rPr>
        <w:t xml:space="preserve">Therefore, in our research, whether leaders appear in the collective decision-making process and how </w:t>
      </w:r>
      <w:r>
        <w:rPr>
          <w:rFonts w:ascii="Arial" w:hAnsi="Arial" w:cs="Arial"/>
          <w:sz w:val="22"/>
          <w:lang w:val="en-US"/>
        </w:rPr>
        <w:t xml:space="preserve">these </w:t>
      </w:r>
      <w:r>
        <w:rPr>
          <w:rFonts w:ascii="Arial" w:hAnsi="Arial" w:cs="Arial" w:hint="eastAsia"/>
          <w:sz w:val="22"/>
        </w:rPr>
        <w:t>leaders influence team decisions is one of the research questions</w:t>
      </w:r>
      <w:r>
        <w:rPr>
          <w:rFonts w:ascii="Arial" w:hAnsi="Arial" w:cs="Arial"/>
          <w:sz w:val="22"/>
          <w:lang w:val="en-US"/>
        </w:rPr>
        <w:t>.</w:t>
      </w:r>
      <w:r>
        <w:rPr>
          <w:rFonts w:ascii="Arial" w:hAnsi="Arial" w:cs="Arial" w:hint="eastAsia"/>
          <w:sz w:val="22"/>
        </w:rPr>
        <w:t xml:space="preserve"> </w:t>
      </w:r>
      <w:r>
        <w:rPr>
          <w:rFonts w:ascii="Arial" w:hAnsi="Arial" w:cs="Arial"/>
          <w:sz w:val="22"/>
        </w:rPr>
        <w:t>Zafeiris</w:t>
      </w:r>
      <w:r>
        <w:rPr>
          <w:rFonts w:ascii="Arial" w:hAnsi="Arial" w:cs="Arial" w:hint="eastAsia"/>
          <w:sz w:val="22"/>
        </w:rPr>
        <w:t xml:space="preserve"> </w:t>
      </w:r>
      <w:r>
        <w:rPr>
          <w:rFonts w:ascii="Arial" w:hAnsi="Arial" w:cs="Arial"/>
          <w:sz w:val="22"/>
          <w:lang w:val="en-US"/>
        </w:rPr>
        <w:t>et al.</w:t>
      </w:r>
      <w:r>
        <w:rPr>
          <w:rFonts w:ascii="Arial" w:hAnsi="Arial" w:cs="Arial" w:hint="eastAsia"/>
          <w:sz w:val="22"/>
        </w:rPr>
        <w:t xml:space="preserve"> (2017) </w:t>
      </w:r>
      <w:r>
        <w:rPr>
          <w:rFonts w:ascii="Arial" w:hAnsi="Arial" w:cs="Arial"/>
          <w:sz w:val="22"/>
        </w:rPr>
        <w:t>studied teams that sought the best answers to questions</w:t>
      </w:r>
      <w:r>
        <w:rPr>
          <w:rFonts w:ascii="Arial" w:hAnsi="Arial" w:cs="Arial"/>
          <w:sz w:val="22"/>
          <w:lang w:val="en-US"/>
        </w:rPr>
        <w:t xml:space="preserve"> </w:t>
      </w:r>
      <w:r>
        <w:rPr>
          <w:rFonts w:ascii="Arial" w:hAnsi="Arial" w:cs="Arial" w:hint="eastAsia"/>
          <w:sz w:val="22"/>
        </w:rPr>
        <w:t>and also demonstrated the importance of experts in collective decision making.</w:t>
      </w:r>
      <w:r>
        <w:rPr>
          <w:rFonts w:ascii="Arial" w:hAnsi="Arial" w:cs="Arial"/>
          <w:sz w:val="22"/>
        </w:rPr>
        <w:t xml:space="preserve"> </w:t>
      </w:r>
      <w:commentRangeEnd w:id="116"/>
      <w:r w:rsidR="00D8657F">
        <w:rPr>
          <w:rStyle w:val="CommentReference"/>
        </w:rPr>
        <w:commentReference w:id="116"/>
      </w:r>
      <w:r>
        <w:rPr>
          <w:rFonts w:ascii="Arial" w:hAnsi="Arial" w:cs="Arial" w:hint="eastAsia"/>
          <w:sz w:val="22"/>
        </w:rPr>
        <w:t xml:space="preserve">They presented many independent sub-questions to the </w:t>
      </w:r>
      <w:r>
        <w:rPr>
          <w:rFonts w:ascii="Arial" w:hAnsi="Arial" w:cs="Arial"/>
          <w:sz w:val="22"/>
          <w:lang w:val="en-US"/>
        </w:rPr>
        <w:t>groups</w:t>
      </w:r>
      <w:r>
        <w:rPr>
          <w:rFonts w:ascii="Arial" w:hAnsi="Arial" w:cs="Arial" w:hint="eastAsia"/>
          <w:sz w:val="22"/>
        </w:rPr>
        <w:t xml:space="preserve"> being tested and proved that the </w:t>
      </w:r>
      <w:r>
        <w:rPr>
          <w:rFonts w:ascii="Arial" w:hAnsi="Arial" w:cs="Arial"/>
          <w:sz w:val="22"/>
          <w:lang w:val="en-US"/>
        </w:rPr>
        <w:t>group</w:t>
      </w:r>
      <w:r>
        <w:rPr>
          <w:rFonts w:ascii="Arial" w:hAnsi="Arial" w:cs="Arial" w:hint="eastAsia"/>
          <w:sz w:val="22"/>
        </w:rPr>
        <w:t xml:space="preserve"> with best results had at least one expert on each sub-question,</w:t>
      </w:r>
      <w:r>
        <w:rPr>
          <w:rFonts w:ascii="Arial" w:hAnsi="Arial" w:cs="Arial"/>
          <w:sz w:val="22"/>
        </w:rPr>
        <w:t xml:space="preserve"> </w:t>
      </w:r>
      <w:r>
        <w:rPr>
          <w:rFonts w:ascii="Arial" w:hAnsi="Arial" w:cs="Arial" w:hint="eastAsia"/>
          <w:sz w:val="22"/>
        </w:rPr>
        <w:t xml:space="preserve">Another less intuitive result of Zafeiris's research was that those </w:t>
      </w:r>
      <w:r>
        <w:rPr>
          <w:rFonts w:ascii="Arial" w:hAnsi="Arial" w:cs="Arial"/>
          <w:sz w:val="22"/>
          <w:lang w:val="en-US"/>
        </w:rPr>
        <w:t xml:space="preserve">groups </w:t>
      </w:r>
      <w:r>
        <w:rPr>
          <w:rFonts w:ascii="Arial" w:hAnsi="Arial" w:cs="Arial" w:hint="eastAsia"/>
          <w:sz w:val="22"/>
        </w:rPr>
        <w:t xml:space="preserve">who found the best solution need to be involved in areas </w:t>
      </w:r>
      <w:r>
        <w:rPr>
          <w:rFonts w:ascii="Arial" w:hAnsi="Arial" w:cs="Arial"/>
          <w:sz w:val="22"/>
          <w:lang w:val="en-US"/>
        </w:rPr>
        <w:t>beyond</w:t>
      </w:r>
      <w:r>
        <w:rPr>
          <w:rFonts w:ascii="Arial" w:hAnsi="Arial" w:cs="Arial" w:hint="eastAsia"/>
          <w:sz w:val="22"/>
        </w:rPr>
        <w:t xml:space="preserve"> the </w:t>
      </w:r>
      <w:r>
        <w:rPr>
          <w:rFonts w:ascii="Arial" w:hAnsi="Arial" w:cs="Arial"/>
          <w:sz w:val="22"/>
          <w:lang w:val="en-US"/>
        </w:rPr>
        <w:t>questions</w:t>
      </w:r>
      <w:r>
        <w:rPr>
          <w:rFonts w:ascii="Arial" w:hAnsi="Arial" w:cs="Arial" w:hint="eastAsia"/>
          <w:sz w:val="22"/>
        </w:rPr>
        <w:t xml:space="preserve"> they </w:t>
      </w:r>
      <w:r>
        <w:rPr>
          <w:rFonts w:ascii="Arial" w:hAnsi="Arial" w:cs="Arial"/>
          <w:sz w:val="22"/>
          <w:lang w:val="en-US"/>
        </w:rPr>
        <w:t xml:space="preserve">instructed to </w:t>
      </w:r>
      <w:r>
        <w:rPr>
          <w:rFonts w:ascii="Arial" w:hAnsi="Arial" w:cs="Arial" w:hint="eastAsia"/>
          <w:sz w:val="22"/>
        </w:rPr>
        <w:t>discuss.</w:t>
      </w:r>
      <w:r>
        <w:rPr>
          <w:rFonts w:ascii="Arial" w:hAnsi="Arial" w:cs="Arial"/>
          <w:sz w:val="22"/>
          <w:lang w:val="en-US"/>
        </w:rPr>
        <w:t xml:space="preserve"> </w:t>
      </w:r>
    </w:p>
    <w:p w14:paraId="5DD01C41" w14:textId="77777777" w:rsidR="00640511" w:rsidRDefault="00640511">
      <w:pPr>
        <w:spacing w:line="360" w:lineRule="auto"/>
        <w:rPr>
          <w:ins w:id="123" w:author="hina qureshi" w:date="2019-08-27T22:41:00Z"/>
          <w:rFonts w:ascii="Arial" w:hAnsi="Arial" w:cs="Arial"/>
          <w:sz w:val="22"/>
          <w:lang w:val="en-US"/>
        </w:rPr>
      </w:pPr>
    </w:p>
    <w:p w14:paraId="1AAC1FE0" w14:textId="22742C31" w:rsidR="004531E8" w:rsidRDefault="00CA37DE">
      <w:pPr>
        <w:spacing w:line="360" w:lineRule="auto"/>
        <w:rPr>
          <w:rFonts w:ascii="Arial" w:hAnsi="Arial" w:cs="Arial"/>
          <w:sz w:val="22"/>
          <w:lang w:val="en-US"/>
        </w:rPr>
      </w:pPr>
      <w:r>
        <w:rPr>
          <w:rFonts w:ascii="Arial" w:hAnsi="Arial" w:cs="Arial"/>
          <w:sz w:val="22"/>
          <w:lang w:val="en-US"/>
        </w:rPr>
        <w:t>This indicates that in our research process, we need to consider whether the participants have some knowledge beyond the given problem, because the overall knowledge level of the tested group may affect the accuracy of the experimental results.</w:t>
      </w:r>
    </w:p>
    <w:p w14:paraId="584FA4B2" w14:textId="77777777" w:rsidR="004531E8" w:rsidRDefault="004531E8">
      <w:pPr>
        <w:spacing w:line="360" w:lineRule="auto"/>
        <w:rPr>
          <w:ins w:id="124" w:author="hina qureshi" w:date="2019-08-27T22:39:00Z"/>
          <w:rFonts w:ascii="Arial" w:hAnsi="Arial" w:cs="Arial"/>
          <w:sz w:val="22"/>
          <w:lang w:val="en-US"/>
        </w:rPr>
      </w:pPr>
    </w:p>
    <w:p w14:paraId="4401EB53" w14:textId="574A8030" w:rsidR="00640511" w:rsidRDefault="00640511" w:rsidP="00640511">
      <w:pPr>
        <w:pStyle w:val="Heading2"/>
        <w:rPr>
          <w:lang w:val="en-US"/>
        </w:rPr>
        <w:pPrChange w:id="125" w:author="hina qureshi" w:date="2019-08-27T22:39:00Z">
          <w:pPr>
            <w:spacing w:line="360" w:lineRule="auto"/>
          </w:pPr>
        </w:pPrChange>
      </w:pPr>
      <w:ins w:id="126" w:author="hina qureshi" w:date="2019-08-27T22:39:00Z">
        <w:r>
          <w:rPr>
            <w:lang w:val="en-US"/>
          </w:rPr>
          <w:t>Groupthink</w:t>
        </w:r>
      </w:ins>
    </w:p>
    <w:p w14:paraId="273677E0" w14:textId="265D5913" w:rsidR="00640511" w:rsidRDefault="00CA37DE">
      <w:pPr>
        <w:spacing w:line="360" w:lineRule="auto"/>
        <w:rPr>
          <w:ins w:id="127" w:author="hina qureshi" w:date="2019-08-27T22:42:00Z"/>
          <w:rFonts w:ascii="Arial" w:hAnsi="Arial" w:cs="Arial"/>
          <w:sz w:val="22"/>
        </w:rPr>
      </w:pPr>
      <w:r>
        <w:rPr>
          <w:rFonts w:ascii="Arial" w:hAnsi="Arial" w:cs="Arial"/>
          <w:sz w:val="22"/>
        </w:rPr>
        <w:t>Janis (1972)</w:t>
      </w:r>
      <w:r>
        <w:rPr>
          <w:rFonts w:ascii="Arial" w:hAnsi="Arial" w:cs="Arial" w:hint="eastAsia"/>
          <w:sz w:val="22"/>
        </w:rPr>
        <w:t xml:space="preserve"> researched</w:t>
      </w:r>
      <w:r>
        <w:rPr>
          <w:rFonts w:ascii="Arial" w:hAnsi="Arial" w:cs="Arial"/>
          <w:sz w:val="22"/>
        </w:rPr>
        <w:t xml:space="preserve"> policy decisions such as the Bay of Pigs invasion, the Cuban missile crisis and the escalation of the Vietnam War, </w:t>
      </w:r>
      <w:r>
        <w:rPr>
          <w:rFonts w:ascii="Arial" w:hAnsi="Arial" w:cs="Arial"/>
          <w:sz w:val="22"/>
          <w:lang w:val="en-US"/>
        </w:rPr>
        <w:t xml:space="preserve">and thus created </w:t>
      </w:r>
      <w:r>
        <w:rPr>
          <w:rFonts w:ascii="Arial" w:hAnsi="Arial" w:cs="Arial"/>
          <w:sz w:val="22"/>
        </w:rPr>
        <w:t>the term "groupthink".</w:t>
      </w:r>
      <w:r>
        <w:rPr>
          <w:rFonts w:ascii="Arial" w:hAnsi="Arial" w:cs="Arial" w:hint="eastAsia"/>
          <w:sz w:val="22"/>
        </w:rPr>
        <w:t xml:space="preserve"> </w:t>
      </w:r>
      <w:r>
        <w:rPr>
          <w:rFonts w:ascii="Arial" w:hAnsi="Arial" w:cs="Arial"/>
          <w:sz w:val="22"/>
        </w:rPr>
        <w:t xml:space="preserve">The Oxford Dictionary of Politics and International Relations interprets </w:t>
      </w:r>
      <w:r>
        <w:rPr>
          <w:rFonts w:ascii="Arial" w:hAnsi="Arial" w:cs="Arial" w:hint="eastAsia"/>
          <w:sz w:val="22"/>
        </w:rPr>
        <w:t>groupthink</w:t>
      </w:r>
      <w:r>
        <w:rPr>
          <w:rFonts w:ascii="Arial" w:hAnsi="Arial" w:cs="Arial"/>
          <w:sz w:val="22"/>
        </w:rPr>
        <w:t xml:space="preserve"> as</w:t>
      </w:r>
      <w:ins w:id="128" w:author="hina qureshi" w:date="2019-08-27T22:43:00Z">
        <w:r w:rsidR="00640511">
          <w:rPr>
            <w:rFonts w:ascii="Arial" w:hAnsi="Arial" w:cs="Arial"/>
            <w:sz w:val="22"/>
          </w:rPr>
          <w:t>:</w:t>
        </w:r>
      </w:ins>
      <w:r>
        <w:rPr>
          <w:rFonts w:ascii="Arial" w:hAnsi="Arial" w:cs="Arial" w:hint="eastAsia"/>
          <w:sz w:val="22"/>
        </w:rPr>
        <w:t xml:space="preserve"> </w:t>
      </w:r>
    </w:p>
    <w:p w14:paraId="2430C329" w14:textId="77777777" w:rsidR="00640511" w:rsidRDefault="00CA37DE" w:rsidP="00640511">
      <w:pPr>
        <w:spacing w:line="360" w:lineRule="auto"/>
        <w:ind w:left="420"/>
        <w:rPr>
          <w:ins w:id="129" w:author="hina qureshi" w:date="2019-08-27T22:42:00Z"/>
          <w:rFonts w:ascii="Arial" w:hAnsi="Arial" w:cs="Arial"/>
          <w:sz w:val="22"/>
        </w:rPr>
        <w:pPrChange w:id="130" w:author="hina qureshi" w:date="2019-08-27T22:42:00Z">
          <w:pPr>
            <w:spacing w:line="360" w:lineRule="auto"/>
          </w:pPr>
        </w:pPrChange>
      </w:pPr>
      <w:r w:rsidRPr="00640511">
        <w:rPr>
          <w:rFonts w:ascii="Arial" w:hAnsi="Arial" w:cs="Arial"/>
          <w:i/>
          <w:sz w:val="22"/>
          <w:rPrChange w:id="131" w:author="hina qureshi" w:date="2019-08-27T22:42:00Z">
            <w:rPr>
              <w:rFonts w:ascii="Arial" w:hAnsi="Arial" w:cs="Arial"/>
              <w:sz w:val="22"/>
            </w:rPr>
          </w:rPrChange>
        </w:rPr>
        <w:t>“</w:t>
      </w:r>
      <w:commentRangeStart w:id="132"/>
      <w:r w:rsidRPr="00640511">
        <w:rPr>
          <w:rFonts w:ascii="Arial" w:hAnsi="Arial" w:cs="Arial"/>
          <w:i/>
          <w:sz w:val="22"/>
          <w:rPrChange w:id="133" w:author="hina qureshi" w:date="2019-08-27T22:42:00Z">
            <w:rPr>
              <w:rFonts w:ascii="Arial" w:hAnsi="Arial" w:cs="Arial"/>
              <w:sz w:val="22"/>
            </w:rPr>
          </w:rPrChange>
        </w:rPr>
        <w:t>Situation</w:t>
      </w:r>
      <w:commentRangeEnd w:id="132"/>
      <w:r w:rsidR="00640511">
        <w:rPr>
          <w:rStyle w:val="CommentReference"/>
        </w:rPr>
        <w:commentReference w:id="132"/>
      </w:r>
      <w:r w:rsidRPr="00640511">
        <w:rPr>
          <w:rFonts w:ascii="Arial" w:hAnsi="Arial" w:cs="Arial"/>
          <w:i/>
          <w:sz w:val="22"/>
          <w:rPrChange w:id="134" w:author="hina qureshi" w:date="2019-08-27T22:42:00Z">
            <w:rPr>
              <w:rFonts w:ascii="Arial" w:hAnsi="Arial" w:cs="Arial"/>
              <w:sz w:val="22"/>
            </w:rPr>
          </w:rPrChange>
        </w:rPr>
        <w:t xml:space="preserve"> where committees, cabinets, or other groups make </w:t>
      </w:r>
      <w:r w:rsidRPr="00640511">
        <w:rPr>
          <w:rFonts w:ascii="Arial" w:hAnsi="Arial" w:cs="Arial"/>
          <w:i/>
          <w:sz w:val="22"/>
          <w:lang w:val="en-US"/>
          <w:rPrChange w:id="135" w:author="hina qureshi" w:date="2019-08-27T22:42:00Z">
            <w:rPr>
              <w:rFonts w:ascii="Arial" w:hAnsi="Arial" w:cs="Arial"/>
              <w:sz w:val="22"/>
              <w:lang w:val="en-US"/>
            </w:rPr>
          </w:rPrChange>
        </w:rPr>
        <w:t>sub-optimal</w:t>
      </w:r>
      <w:r w:rsidRPr="00640511">
        <w:rPr>
          <w:rFonts w:ascii="Arial" w:hAnsi="Arial" w:cs="Arial"/>
          <w:i/>
          <w:sz w:val="22"/>
          <w:rPrChange w:id="136" w:author="hina qureshi" w:date="2019-08-27T22:42:00Z">
            <w:rPr>
              <w:rFonts w:ascii="Arial" w:hAnsi="Arial" w:cs="Arial"/>
              <w:sz w:val="22"/>
            </w:rPr>
          </w:rPrChange>
        </w:rPr>
        <w:t xml:space="preserve"> </w:t>
      </w:r>
      <w:r w:rsidRPr="00640511">
        <w:rPr>
          <w:rFonts w:ascii="Arial" w:hAnsi="Arial" w:cs="Arial"/>
          <w:i/>
          <w:sz w:val="22"/>
          <w:rPrChange w:id="137" w:author="hina qureshi" w:date="2019-08-27T22:42:00Z">
            <w:rPr>
              <w:rFonts w:ascii="Arial" w:hAnsi="Arial" w:cs="Arial"/>
              <w:sz w:val="22"/>
            </w:rPr>
          </w:rPrChange>
        </w:rPr>
        <w:lastRenderedPageBreak/>
        <w:t>decisions, occurring when considerations of cohesiveness override a fully rational examination of the situation.”</w:t>
      </w:r>
      <w:r>
        <w:rPr>
          <w:rFonts w:ascii="Arial" w:hAnsi="Arial" w:cs="Arial" w:hint="eastAsia"/>
          <w:sz w:val="22"/>
        </w:rPr>
        <w:t xml:space="preserve"> (</w:t>
      </w:r>
      <w:r>
        <w:rPr>
          <w:rFonts w:ascii="Arial" w:hAnsi="Arial" w:cs="Arial"/>
          <w:sz w:val="22"/>
        </w:rPr>
        <w:t>Garrett W Brown</w:t>
      </w:r>
      <w:r>
        <w:rPr>
          <w:rFonts w:ascii="Arial" w:hAnsi="Arial" w:cs="Arial" w:hint="eastAsia"/>
          <w:sz w:val="22"/>
        </w:rPr>
        <w:t xml:space="preserve"> et al., 2018). </w:t>
      </w:r>
    </w:p>
    <w:p w14:paraId="251297E0" w14:textId="77777777" w:rsidR="00640511" w:rsidRDefault="00640511">
      <w:pPr>
        <w:spacing w:line="360" w:lineRule="auto"/>
        <w:rPr>
          <w:ins w:id="138" w:author="hina qureshi" w:date="2019-08-27T22:42:00Z"/>
          <w:rFonts w:ascii="Arial" w:hAnsi="Arial" w:cs="Arial"/>
          <w:sz w:val="22"/>
        </w:rPr>
      </w:pPr>
    </w:p>
    <w:p w14:paraId="789A5115" w14:textId="51DBC76A" w:rsidR="00640511" w:rsidRDefault="00CA37DE">
      <w:pPr>
        <w:spacing w:line="360" w:lineRule="auto"/>
        <w:rPr>
          <w:ins w:id="139" w:author="hina qureshi" w:date="2019-08-27T22:44:00Z"/>
          <w:rFonts w:ascii="Arial" w:hAnsi="Arial" w:cs="Arial"/>
          <w:sz w:val="22"/>
        </w:rPr>
      </w:pPr>
      <w:r>
        <w:rPr>
          <w:rFonts w:ascii="Arial" w:hAnsi="Arial" w:cs="Arial" w:hint="eastAsia"/>
          <w:sz w:val="22"/>
        </w:rPr>
        <w:t>Janis</w:t>
      </w:r>
      <w:r>
        <w:rPr>
          <w:rFonts w:ascii="Arial" w:hAnsi="Arial" w:cs="Arial"/>
          <w:sz w:val="22"/>
          <w:lang w:val="en-US"/>
        </w:rPr>
        <w:t xml:space="preserve"> (1997)</w:t>
      </w:r>
      <w:r>
        <w:rPr>
          <w:rFonts w:ascii="Arial" w:hAnsi="Arial" w:cs="Arial" w:hint="eastAsia"/>
          <w:sz w:val="22"/>
        </w:rPr>
        <w:t xml:space="preserve"> believe</w:t>
      </w:r>
      <w:r>
        <w:rPr>
          <w:rFonts w:ascii="Arial" w:hAnsi="Arial" w:cs="Arial"/>
          <w:sz w:val="22"/>
          <w:lang w:val="en-US"/>
        </w:rPr>
        <w:t>d</w:t>
      </w:r>
      <w:r>
        <w:rPr>
          <w:rFonts w:ascii="Arial" w:hAnsi="Arial" w:cs="Arial" w:hint="eastAsia"/>
          <w:sz w:val="22"/>
        </w:rPr>
        <w:t xml:space="preserve"> that when people are involved in connected </w:t>
      </w:r>
      <w:r>
        <w:rPr>
          <w:rFonts w:ascii="Arial" w:hAnsi="Arial" w:cs="Arial" w:hint="eastAsia"/>
          <w:sz w:val="22"/>
        </w:rPr>
        <w:t>“</w:t>
      </w:r>
      <w:r>
        <w:rPr>
          <w:rFonts w:ascii="Arial" w:hAnsi="Arial" w:cs="Arial"/>
          <w:sz w:val="22"/>
          <w:lang w:val="en-US"/>
        </w:rPr>
        <w:t>in-</w:t>
      </w:r>
      <w:r>
        <w:rPr>
          <w:rFonts w:ascii="Arial" w:hAnsi="Arial" w:cs="Arial" w:hint="eastAsia"/>
          <w:sz w:val="22"/>
        </w:rPr>
        <w:t>groups</w:t>
      </w:r>
      <w:r>
        <w:rPr>
          <w:rFonts w:ascii="Arial" w:hAnsi="Arial" w:cs="Arial" w:hint="eastAsia"/>
          <w:sz w:val="22"/>
        </w:rPr>
        <w:t>”</w:t>
      </w:r>
      <w:r>
        <w:rPr>
          <w:rFonts w:ascii="Arial" w:hAnsi="Arial" w:cs="Arial" w:hint="eastAsia"/>
          <w:sz w:val="22"/>
        </w:rPr>
        <w:t xml:space="preserve">, groupthink is a way of thinking </w:t>
      </w:r>
      <w:r>
        <w:rPr>
          <w:rFonts w:ascii="Arial" w:hAnsi="Arial" w:cs="Arial"/>
          <w:sz w:val="22"/>
          <w:lang w:val="en-US"/>
        </w:rPr>
        <w:t xml:space="preserve">that </w:t>
      </w:r>
      <w:r>
        <w:rPr>
          <w:rFonts w:ascii="Arial" w:hAnsi="Arial" w:cs="Arial" w:hint="eastAsia"/>
          <w:sz w:val="22"/>
        </w:rPr>
        <w:t>they</w:t>
      </w:r>
      <w:r>
        <w:rPr>
          <w:rFonts w:ascii="Arial" w:hAnsi="Arial" w:cs="Arial"/>
          <w:sz w:val="22"/>
          <w:lang w:val="en-US"/>
        </w:rPr>
        <w:t xml:space="preserve"> may</w:t>
      </w:r>
      <w:r>
        <w:rPr>
          <w:rFonts w:ascii="Arial" w:hAnsi="Arial" w:cs="Arial" w:hint="eastAsia"/>
          <w:sz w:val="22"/>
        </w:rPr>
        <w:t xml:space="preserve"> use, </w:t>
      </w:r>
      <w:r>
        <w:rPr>
          <w:rFonts w:ascii="Arial" w:hAnsi="Arial" w:cs="Arial"/>
          <w:sz w:val="22"/>
          <w:lang w:val="en-US"/>
        </w:rPr>
        <w:t>and at that time</w:t>
      </w:r>
      <w:r>
        <w:rPr>
          <w:rFonts w:ascii="Arial" w:hAnsi="Arial" w:cs="Arial" w:hint="eastAsia"/>
          <w:sz w:val="22"/>
        </w:rPr>
        <w:t xml:space="preserve"> they seek consensus without considering other ideas or actions.</w:t>
      </w:r>
      <w:r>
        <w:rPr>
          <w:rFonts w:ascii="Arial" w:hAnsi="Arial" w:cs="Arial"/>
          <w:sz w:val="22"/>
          <w:lang w:val="en-US"/>
        </w:rPr>
        <w:t xml:space="preserve"> </w:t>
      </w:r>
      <w:del w:id="140" w:author="hina qureshi" w:date="2019-08-27T22:43:00Z">
        <w:r w:rsidDel="00640511">
          <w:rPr>
            <w:rFonts w:ascii="Arial" w:hAnsi="Arial" w:cs="Arial" w:hint="eastAsia"/>
            <w:sz w:val="22"/>
          </w:rPr>
          <w:delText xml:space="preserve">Later </w:delText>
        </w:r>
      </w:del>
      <w:ins w:id="141" w:author="hina qureshi" w:date="2019-08-27T22:43:00Z">
        <w:r w:rsidR="00640511">
          <w:rPr>
            <w:rFonts w:ascii="Arial" w:hAnsi="Arial" w:cs="Arial"/>
            <w:sz w:val="22"/>
          </w:rPr>
          <w:t>Other</w:t>
        </w:r>
        <w:r w:rsidR="00640511">
          <w:rPr>
            <w:rFonts w:ascii="Arial" w:hAnsi="Arial" w:cs="Arial" w:hint="eastAsia"/>
            <w:sz w:val="22"/>
          </w:rPr>
          <w:t xml:space="preserve"> </w:t>
        </w:r>
      </w:ins>
      <w:r>
        <w:rPr>
          <w:rFonts w:ascii="Arial" w:hAnsi="Arial" w:cs="Arial" w:hint="eastAsia"/>
          <w:sz w:val="22"/>
        </w:rPr>
        <w:t xml:space="preserve">researchers also defined </w:t>
      </w:r>
      <w:r>
        <w:rPr>
          <w:rFonts w:ascii="Arial" w:hAnsi="Arial" w:cs="Arial"/>
          <w:sz w:val="22"/>
          <w:lang w:val="en-US"/>
        </w:rPr>
        <w:t>groupthink</w:t>
      </w:r>
      <w:ins w:id="142" w:author="hina qureshi" w:date="2019-08-27T22:43:00Z">
        <w:r w:rsidR="00640511">
          <w:rPr>
            <w:rFonts w:ascii="Arial" w:hAnsi="Arial" w:cs="Arial"/>
            <w:sz w:val="22"/>
          </w:rPr>
          <w:t xml:space="preserve">, </w:t>
        </w:r>
      </w:ins>
      <w:del w:id="143" w:author="hina qureshi" w:date="2019-08-27T22:43:00Z">
        <w:r w:rsidDel="00640511">
          <w:rPr>
            <w:rFonts w:ascii="Arial" w:hAnsi="Arial" w:cs="Arial" w:hint="eastAsia"/>
            <w:sz w:val="22"/>
          </w:rPr>
          <w:delText xml:space="preserve">. </w:delText>
        </w:r>
      </w:del>
      <w:ins w:id="144" w:author="hina qureshi" w:date="2019-08-27T22:43:00Z">
        <w:r w:rsidR="00640511">
          <w:rPr>
            <w:rFonts w:ascii="Arial" w:hAnsi="Arial" w:cs="Arial"/>
            <w:sz w:val="22"/>
          </w:rPr>
          <w:t>f</w:t>
        </w:r>
      </w:ins>
      <w:del w:id="145" w:author="hina qureshi" w:date="2019-08-27T22:43:00Z">
        <w:r w:rsidDel="00640511">
          <w:rPr>
            <w:rFonts w:ascii="Arial" w:hAnsi="Arial" w:cs="Arial" w:hint="eastAsia"/>
            <w:sz w:val="22"/>
          </w:rPr>
          <w:delText>F</w:delText>
        </w:r>
      </w:del>
      <w:r>
        <w:rPr>
          <w:rFonts w:ascii="Arial" w:hAnsi="Arial" w:cs="Arial" w:hint="eastAsia"/>
          <w:sz w:val="22"/>
        </w:rPr>
        <w:t xml:space="preserve">or example, Shirey (2012) </w:t>
      </w:r>
      <w:r>
        <w:rPr>
          <w:rFonts w:ascii="Arial" w:hAnsi="Arial" w:cs="Arial"/>
          <w:sz w:val="22"/>
          <w:lang w:val="en-US"/>
        </w:rPr>
        <w:t>referred groupthink</w:t>
      </w:r>
      <w:r>
        <w:rPr>
          <w:rFonts w:ascii="Arial" w:hAnsi="Arial" w:cs="Arial" w:hint="eastAsia"/>
          <w:sz w:val="22"/>
        </w:rPr>
        <w:t xml:space="preserve"> as</w:t>
      </w:r>
      <w:del w:id="146" w:author="hina qureshi" w:date="2019-08-27T22:43:00Z">
        <w:r w:rsidDel="00640511">
          <w:rPr>
            <w:rFonts w:ascii="Arial" w:hAnsi="Arial" w:cs="Arial" w:hint="eastAsia"/>
            <w:sz w:val="22"/>
          </w:rPr>
          <w:delText xml:space="preserve"> </w:delText>
        </w:r>
      </w:del>
      <w:r>
        <w:rPr>
          <w:rFonts w:ascii="Arial" w:hAnsi="Arial" w:cs="Arial" w:hint="eastAsia"/>
          <w:sz w:val="22"/>
        </w:rPr>
        <w:t>“</w:t>
      </w:r>
      <w:r>
        <w:rPr>
          <w:rFonts w:ascii="Arial" w:hAnsi="Arial" w:cs="Arial" w:hint="eastAsia"/>
          <w:sz w:val="22"/>
        </w:rPr>
        <w:t>the tendency to seek collusion</w:t>
      </w:r>
      <w:r>
        <w:rPr>
          <w:rFonts w:ascii="Arial" w:hAnsi="Arial" w:cs="Arial" w:hint="eastAsia"/>
          <w:sz w:val="22"/>
        </w:rPr>
        <w:t>”</w:t>
      </w:r>
      <w:ins w:id="147" w:author="hina qureshi" w:date="2019-08-27T22:45:00Z">
        <w:r w:rsidR="000303F1">
          <w:rPr>
            <w:rFonts w:ascii="Arial" w:hAnsi="Arial" w:cs="Arial" w:hint="eastAsia"/>
            <w:sz w:val="22"/>
          </w:rPr>
          <w:t>.</w:t>
        </w:r>
      </w:ins>
      <w:del w:id="148" w:author="hina qureshi" w:date="2019-08-27T22:43:00Z">
        <w:r w:rsidDel="00640511">
          <w:rPr>
            <w:rFonts w:ascii="Arial" w:hAnsi="Arial" w:cs="Arial" w:hint="eastAsia"/>
            <w:sz w:val="22"/>
          </w:rPr>
          <w:delText>;</w:delText>
        </w:r>
      </w:del>
      <w:r>
        <w:rPr>
          <w:rFonts w:ascii="Arial" w:hAnsi="Arial" w:cs="Arial" w:hint="eastAsia"/>
          <w:sz w:val="22"/>
        </w:rPr>
        <w:t xml:space="preserve"> Yetiv (2003</w:t>
      </w:r>
      <w:commentRangeStart w:id="149"/>
      <w:r>
        <w:rPr>
          <w:rFonts w:ascii="Arial" w:hAnsi="Arial" w:cs="Arial" w:hint="eastAsia"/>
          <w:sz w:val="22"/>
        </w:rPr>
        <w:t>) argue</w:t>
      </w:r>
      <w:r>
        <w:rPr>
          <w:rFonts w:ascii="Arial" w:hAnsi="Arial" w:cs="Arial"/>
          <w:sz w:val="22"/>
          <w:lang w:val="en-US"/>
        </w:rPr>
        <w:t>d</w:t>
      </w:r>
      <w:r>
        <w:rPr>
          <w:rFonts w:ascii="Arial" w:hAnsi="Arial" w:cs="Arial" w:hint="eastAsia"/>
          <w:sz w:val="22"/>
        </w:rPr>
        <w:t xml:space="preserve"> that </w:t>
      </w:r>
      <w:commentRangeEnd w:id="149"/>
      <w:r w:rsidR="00640511">
        <w:rPr>
          <w:rStyle w:val="CommentReference"/>
        </w:rPr>
        <w:commentReference w:id="149"/>
      </w:r>
      <w:r>
        <w:rPr>
          <w:rFonts w:ascii="Arial" w:hAnsi="Arial" w:cs="Arial" w:hint="eastAsia"/>
          <w:sz w:val="22"/>
        </w:rPr>
        <w:t xml:space="preserve">under </w:t>
      </w:r>
      <w:r>
        <w:rPr>
          <w:rFonts w:ascii="Arial" w:hAnsi="Arial" w:cs="Arial"/>
          <w:sz w:val="22"/>
          <w:lang w:val="en-US"/>
        </w:rPr>
        <w:t>groupthink</w:t>
      </w:r>
      <w:r>
        <w:rPr>
          <w:rFonts w:ascii="Arial" w:hAnsi="Arial" w:cs="Arial" w:hint="eastAsia"/>
          <w:sz w:val="22"/>
        </w:rPr>
        <w:t xml:space="preserve">, policymakers try to merge other perspectives rather than calculate and consider decisions. </w:t>
      </w:r>
    </w:p>
    <w:p w14:paraId="64A119FD" w14:textId="77777777" w:rsidR="00640511" w:rsidRDefault="00640511">
      <w:pPr>
        <w:spacing w:line="360" w:lineRule="auto"/>
        <w:rPr>
          <w:ins w:id="150" w:author="hina qureshi" w:date="2019-08-27T22:44:00Z"/>
          <w:rFonts w:ascii="Arial" w:hAnsi="Arial" w:cs="Arial"/>
          <w:sz w:val="22"/>
        </w:rPr>
      </w:pPr>
    </w:p>
    <w:p w14:paraId="026E3615" w14:textId="0F3AE066" w:rsidR="004531E8" w:rsidRDefault="00CA37DE">
      <w:pPr>
        <w:spacing w:line="360" w:lineRule="auto"/>
        <w:rPr>
          <w:rFonts w:ascii="Arial" w:hAnsi="Arial" w:cs="Arial"/>
          <w:sz w:val="22"/>
        </w:rPr>
      </w:pPr>
      <w:r>
        <w:rPr>
          <w:rFonts w:ascii="Arial" w:hAnsi="Arial" w:cs="Arial"/>
          <w:sz w:val="22"/>
        </w:rPr>
        <w:t xml:space="preserve">Janis proposed the </w:t>
      </w:r>
      <w:r>
        <w:rPr>
          <w:rFonts w:ascii="Arial" w:hAnsi="Arial" w:cs="Arial" w:hint="eastAsia"/>
          <w:sz w:val="22"/>
        </w:rPr>
        <w:t xml:space="preserve">famous </w:t>
      </w:r>
      <w:r>
        <w:rPr>
          <w:rFonts w:ascii="Arial" w:hAnsi="Arial" w:cs="Arial"/>
          <w:sz w:val="22"/>
        </w:rPr>
        <w:t>groupthink model</w:t>
      </w:r>
      <w:del w:id="151" w:author="hina qureshi" w:date="2019-08-27T22:46:00Z">
        <w:r w:rsidDel="000303F1">
          <w:rPr>
            <w:rFonts w:ascii="Arial" w:hAnsi="Arial" w:cs="Arial" w:hint="eastAsia"/>
            <w:sz w:val="22"/>
          </w:rPr>
          <w:delText xml:space="preserve">. </w:delText>
        </w:r>
        <w:r w:rsidDel="000303F1">
          <w:rPr>
            <w:rFonts w:ascii="Arial" w:hAnsi="Arial" w:cs="Arial"/>
            <w:sz w:val="22"/>
          </w:rPr>
          <w:delText>In this model</w:delText>
        </w:r>
      </w:del>
      <w:ins w:id="152" w:author="hina qureshi" w:date="2019-08-27T22:46:00Z">
        <w:r w:rsidR="000303F1">
          <w:rPr>
            <w:rFonts w:ascii="Arial" w:hAnsi="Arial" w:cs="Arial"/>
            <w:sz w:val="22"/>
          </w:rPr>
          <w:t xml:space="preserve"> where</w:t>
        </w:r>
      </w:ins>
      <w:del w:id="153" w:author="hina qureshi" w:date="2019-08-27T22:46:00Z">
        <w:r w:rsidDel="000303F1">
          <w:rPr>
            <w:rFonts w:ascii="Arial" w:hAnsi="Arial" w:cs="Arial"/>
            <w:sz w:val="22"/>
          </w:rPr>
          <w:delText>,</w:delText>
        </w:r>
      </w:del>
      <w:r>
        <w:rPr>
          <w:rFonts w:ascii="Arial" w:hAnsi="Arial" w:cs="Arial"/>
          <w:sz w:val="22"/>
        </w:rPr>
        <w:t xml:space="preserve"> he propose</w:t>
      </w:r>
      <w:ins w:id="154" w:author="hina qureshi" w:date="2019-08-27T22:46:00Z">
        <w:r w:rsidR="000303F1">
          <w:rPr>
            <w:rFonts w:ascii="Arial" w:hAnsi="Arial" w:cs="Arial"/>
            <w:sz w:val="22"/>
          </w:rPr>
          <w:t>d</w:t>
        </w:r>
      </w:ins>
      <w:del w:id="155" w:author="hina qureshi" w:date="2019-08-27T22:46:00Z">
        <w:r w:rsidDel="000303F1">
          <w:rPr>
            <w:rFonts w:ascii="Arial" w:hAnsi="Arial" w:cs="Arial"/>
            <w:sz w:val="22"/>
          </w:rPr>
          <w:delText>s</w:delText>
        </w:r>
      </w:del>
      <w:r>
        <w:rPr>
          <w:rFonts w:ascii="Arial" w:hAnsi="Arial" w:cs="Arial"/>
          <w:sz w:val="22"/>
        </w:rPr>
        <w:t xml:space="preserve"> five </w:t>
      </w:r>
      <w:r>
        <w:rPr>
          <w:rFonts w:ascii="Arial" w:hAnsi="Arial" w:cs="Arial"/>
          <w:sz w:val="22"/>
          <w:lang w:val="en-US"/>
        </w:rPr>
        <w:t>prerequisites</w:t>
      </w:r>
      <w:r>
        <w:rPr>
          <w:rFonts w:ascii="Arial" w:hAnsi="Arial" w:cs="Arial"/>
          <w:sz w:val="22"/>
        </w:rPr>
        <w:t xml:space="preserve"> </w:t>
      </w:r>
      <w:del w:id="156" w:author="hina qureshi" w:date="2019-08-27T22:46:00Z">
        <w:r w:rsidDel="000303F1">
          <w:rPr>
            <w:rFonts w:ascii="Arial" w:hAnsi="Arial" w:cs="Arial"/>
            <w:sz w:val="22"/>
          </w:rPr>
          <w:delText xml:space="preserve">that are considered </w:delText>
        </w:r>
      </w:del>
      <w:r>
        <w:rPr>
          <w:rFonts w:ascii="Arial" w:hAnsi="Arial" w:cs="Arial"/>
          <w:sz w:val="22"/>
        </w:rPr>
        <w:t xml:space="preserve">necessary for collective thinking to occur: </w:t>
      </w:r>
    </w:p>
    <w:p w14:paraId="591D68F1" w14:textId="77777777" w:rsidR="004531E8" w:rsidRDefault="00CA37DE">
      <w:pPr>
        <w:pStyle w:val="ListParagraph"/>
        <w:numPr>
          <w:ilvl w:val="0"/>
          <w:numId w:val="1"/>
        </w:numPr>
        <w:spacing w:line="360" w:lineRule="auto"/>
        <w:ind w:firstLineChars="0"/>
        <w:rPr>
          <w:rFonts w:ascii="Arial" w:hAnsi="Arial" w:cs="Arial"/>
          <w:sz w:val="22"/>
        </w:rPr>
      </w:pPr>
      <w:r>
        <w:rPr>
          <w:rFonts w:ascii="Arial" w:hAnsi="Arial" w:cs="Arial"/>
          <w:sz w:val="22"/>
        </w:rPr>
        <w:t>Strong cohesion between group members (always from co-operation);</w:t>
      </w:r>
    </w:p>
    <w:p w14:paraId="584FD0ED" w14:textId="77777777" w:rsidR="004531E8" w:rsidRDefault="00CA37DE">
      <w:pPr>
        <w:pStyle w:val="ListParagraph"/>
        <w:numPr>
          <w:ilvl w:val="0"/>
          <w:numId w:val="1"/>
        </w:numPr>
        <w:spacing w:line="360" w:lineRule="auto"/>
        <w:ind w:firstLineChars="0"/>
        <w:rPr>
          <w:rFonts w:ascii="Arial" w:hAnsi="Arial" w:cs="Arial"/>
          <w:sz w:val="22"/>
        </w:rPr>
      </w:pPr>
      <w:r>
        <w:rPr>
          <w:rFonts w:ascii="Arial" w:hAnsi="Arial" w:cs="Arial"/>
          <w:sz w:val="22"/>
        </w:rPr>
        <w:t xml:space="preserve">Isolation (intervention from outside the group is very Less); </w:t>
      </w:r>
    </w:p>
    <w:p w14:paraId="090EE9BF" w14:textId="77777777" w:rsidR="004531E8" w:rsidRDefault="00CA37DE">
      <w:pPr>
        <w:pStyle w:val="ListParagraph"/>
        <w:numPr>
          <w:ilvl w:val="0"/>
          <w:numId w:val="1"/>
        </w:numPr>
        <w:spacing w:line="360" w:lineRule="auto"/>
        <w:ind w:firstLineChars="0"/>
        <w:rPr>
          <w:rFonts w:ascii="Arial" w:hAnsi="Arial" w:cs="Arial"/>
          <w:sz w:val="22"/>
        </w:rPr>
      </w:pPr>
      <w:r>
        <w:rPr>
          <w:rFonts w:ascii="Arial" w:hAnsi="Arial" w:cs="Arial"/>
          <w:sz w:val="22"/>
        </w:rPr>
        <w:t xml:space="preserve">Guiding leadership (a leader of a ruling group); </w:t>
      </w:r>
    </w:p>
    <w:p w14:paraId="1C29E91B" w14:textId="77777777" w:rsidR="004531E8" w:rsidRDefault="00CA37DE">
      <w:pPr>
        <w:pStyle w:val="ListParagraph"/>
        <w:numPr>
          <w:ilvl w:val="0"/>
          <w:numId w:val="1"/>
        </w:numPr>
        <w:spacing w:line="360" w:lineRule="auto"/>
        <w:ind w:firstLineChars="0"/>
        <w:rPr>
          <w:rFonts w:ascii="Arial" w:hAnsi="Arial" w:cs="Arial"/>
          <w:sz w:val="22"/>
        </w:rPr>
      </w:pPr>
      <w:r>
        <w:rPr>
          <w:rFonts w:ascii="Arial" w:hAnsi="Arial" w:cs="Arial"/>
          <w:sz w:val="22"/>
        </w:rPr>
        <w:t xml:space="preserve">Lack of established procedures for searching and evaluating information; </w:t>
      </w:r>
    </w:p>
    <w:p w14:paraId="0EE06470" w14:textId="77777777" w:rsidR="004531E8" w:rsidRDefault="00CA37DE">
      <w:pPr>
        <w:pStyle w:val="ListParagraph"/>
        <w:numPr>
          <w:ilvl w:val="0"/>
          <w:numId w:val="1"/>
        </w:numPr>
        <w:spacing w:line="360" w:lineRule="auto"/>
        <w:ind w:firstLineChars="0"/>
        <w:rPr>
          <w:rFonts w:ascii="Arial" w:hAnsi="Arial" w:cs="Arial"/>
          <w:sz w:val="22"/>
        </w:rPr>
      </w:pPr>
      <w:r>
        <w:rPr>
          <w:rFonts w:ascii="Arial" w:hAnsi="Arial" w:cs="Arial"/>
          <w:sz w:val="22"/>
        </w:rPr>
        <w:t xml:space="preserve">Low confidence in finding alternative solutions advocated by leaders. </w:t>
      </w:r>
    </w:p>
    <w:p w14:paraId="5179D5EF" w14:textId="77777777" w:rsidR="004531E8" w:rsidRDefault="004531E8">
      <w:pPr>
        <w:spacing w:line="360" w:lineRule="auto"/>
        <w:rPr>
          <w:rFonts w:ascii="Arial" w:hAnsi="Arial" w:cs="Arial"/>
          <w:sz w:val="22"/>
        </w:rPr>
      </w:pPr>
    </w:p>
    <w:p w14:paraId="4A1102F9" w14:textId="27D7C462" w:rsidR="004531E8" w:rsidRDefault="00CA37DE">
      <w:pPr>
        <w:spacing w:line="360" w:lineRule="auto"/>
        <w:rPr>
          <w:rFonts w:ascii="Arial" w:hAnsi="Arial" w:cs="Arial"/>
          <w:sz w:val="22"/>
        </w:rPr>
      </w:pPr>
      <w:r>
        <w:rPr>
          <w:rFonts w:ascii="Arial" w:hAnsi="Arial" w:cs="Arial"/>
          <w:sz w:val="22"/>
        </w:rPr>
        <w:t>Janis also summarize</w:t>
      </w:r>
      <w:ins w:id="157" w:author="hina qureshi" w:date="2019-08-27T22:46:00Z">
        <w:r w:rsidR="000303F1">
          <w:rPr>
            <w:rFonts w:ascii="Arial" w:hAnsi="Arial" w:cs="Arial"/>
            <w:sz w:val="22"/>
          </w:rPr>
          <w:t>d</w:t>
        </w:r>
      </w:ins>
      <w:del w:id="158" w:author="hina qureshi" w:date="2019-08-27T22:46:00Z">
        <w:r w:rsidDel="000303F1">
          <w:rPr>
            <w:rFonts w:ascii="Arial" w:hAnsi="Arial" w:cs="Arial"/>
            <w:sz w:val="22"/>
          </w:rPr>
          <w:delText>s</w:delText>
        </w:r>
      </w:del>
      <w:r>
        <w:rPr>
          <w:rFonts w:ascii="Arial" w:hAnsi="Arial" w:cs="Arial"/>
          <w:sz w:val="22"/>
        </w:rPr>
        <w:t xml:space="preserve"> the eight characteristics of collective decision-making, which we can also understand as eight shortcomings: </w:t>
      </w:r>
    </w:p>
    <w:p w14:paraId="09ABD96F" w14:textId="77777777" w:rsidR="004531E8" w:rsidRDefault="00CA37DE">
      <w:pPr>
        <w:pStyle w:val="ListParagraph"/>
        <w:numPr>
          <w:ilvl w:val="0"/>
          <w:numId w:val="2"/>
        </w:numPr>
        <w:spacing w:line="360" w:lineRule="auto"/>
        <w:ind w:firstLineChars="0"/>
        <w:rPr>
          <w:rFonts w:ascii="Arial" w:hAnsi="Arial" w:cs="Arial"/>
          <w:sz w:val="22"/>
        </w:rPr>
      </w:pPr>
      <w:r>
        <w:rPr>
          <w:rFonts w:ascii="Arial" w:hAnsi="Arial" w:cs="Arial"/>
          <w:sz w:val="22"/>
        </w:rPr>
        <w:t>The invulnerability lead</w:t>
      </w:r>
      <w:r>
        <w:rPr>
          <w:rFonts w:ascii="Arial" w:hAnsi="Arial" w:cs="Arial" w:hint="eastAsia"/>
          <w:sz w:val="22"/>
        </w:rPr>
        <w:t>ing</w:t>
      </w:r>
      <w:r>
        <w:rPr>
          <w:rFonts w:ascii="Arial" w:hAnsi="Arial" w:cs="Arial"/>
          <w:sz w:val="22"/>
        </w:rPr>
        <w:t xml:space="preserve"> to extreme risk</w:t>
      </w:r>
      <w:r>
        <w:rPr>
          <w:rFonts w:ascii="Arial" w:hAnsi="Arial" w:cs="Arial" w:hint="eastAsia"/>
          <w:sz w:val="22"/>
        </w:rPr>
        <w:t xml:space="preserve"> taking</w:t>
      </w:r>
      <w:r>
        <w:rPr>
          <w:rFonts w:ascii="Arial" w:hAnsi="Arial" w:cs="Arial"/>
          <w:sz w:val="22"/>
        </w:rPr>
        <w:t xml:space="preserve">; </w:t>
      </w:r>
    </w:p>
    <w:p w14:paraId="20C13C09" w14:textId="77777777" w:rsidR="004531E8" w:rsidRDefault="00CA37DE">
      <w:pPr>
        <w:pStyle w:val="ListParagraph"/>
        <w:numPr>
          <w:ilvl w:val="0"/>
          <w:numId w:val="2"/>
        </w:numPr>
        <w:spacing w:line="360" w:lineRule="auto"/>
        <w:ind w:firstLineChars="0"/>
        <w:rPr>
          <w:rFonts w:ascii="Arial" w:hAnsi="Arial" w:cs="Arial"/>
          <w:sz w:val="22"/>
        </w:rPr>
      </w:pPr>
      <w:r>
        <w:rPr>
          <w:rFonts w:ascii="Arial" w:hAnsi="Arial" w:cs="Arial"/>
          <w:sz w:val="22"/>
        </w:rPr>
        <w:t xml:space="preserve">The collective rationalization leading to neglect of warnings; </w:t>
      </w:r>
    </w:p>
    <w:p w14:paraId="3028EE67" w14:textId="77777777" w:rsidR="004531E8" w:rsidRDefault="00CA37DE">
      <w:pPr>
        <w:pStyle w:val="ListParagraph"/>
        <w:numPr>
          <w:ilvl w:val="0"/>
          <w:numId w:val="2"/>
        </w:numPr>
        <w:spacing w:line="360" w:lineRule="auto"/>
        <w:ind w:firstLineChars="0"/>
        <w:rPr>
          <w:rFonts w:ascii="Arial" w:hAnsi="Arial" w:cs="Arial"/>
          <w:sz w:val="22"/>
        </w:rPr>
      </w:pPr>
      <w:r>
        <w:rPr>
          <w:rFonts w:ascii="Arial" w:hAnsi="Arial" w:cs="Arial"/>
          <w:sz w:val="22"/>
        </w:rPr>
        <w:t xml:space="preserve">The belief in the inherent morality that leads to neglect of important moral issues; </w:t>
      </w:r>
    </w:p>
    <w:p w14:paraId="2D4EA3AF" w14:textId="77777777" w:rsidR="004531E8" w:rsidRDefault="00CA37DE">
      <w:pPr>
        <w:pStyle w:val="ListParagraph"/>
        <w:numPr>
          <w:ilvl w:val="0"/>
          <w:numId w:val="2"/>
        </w:numPr>
        <w:spacing w:line="360" w:lineRule="auto"/>
        <w:ind w:firstLineChars="0"/>
        <w:rPr>
          <w:rFonts w:ascii="Arial" w:hAnsi="Arial" w:cs="Arial"/>
          <w:sz w:val="22"/>
        </w:rPr>
      </w:pPr>
      <w:r>
        <w:rPr>
          <w:rFonts w:ascii="Arial" w:hAnsi="Arial" w:cs="Arial" w:hint="eastAsia"/>
          <w:sz w:val="22"/>
        </w:rPr>
        <w:t>The n</w:t>
      </w:r>
      <w:r>
        <w:rPr>
          <w:rFonts w:ascii="Arial" w:hAnsi="Arial" w:cs="Arial"/>
          <w:sz w:val="22"/>
        </w:rPr>
        <w:t>egative perceptions leading to underestimat</w:t>
      </w:r>
      <w:r>
        <w:rPr>
          <w:rFonts w:ascii="Arial" w:hAnsi="Arial" w:cs="Arial" w:hint="eastAsia"/>
          <w:sz w:val="22"/>
        </w:rPr>
        <w:t>e</w:t>
      </w:r>
      <w:r>
        <w:rPr>
          <w:rFonts w:ascii="Arial" w:hAnsi="Arial" w:cs="Arial"/>
          <w:sz w:val="22"/>
        </w:rPr>
        <w:t xml:space="preserve"> </w:t>
      </w:r>
      <w:r>
        <w:rPr>
          <w:rFonts w:ascii="Arial" w:hAnsi="Arial" w:cs="Arial" w:hint="eastAsia"/>
          <w:sz w:val="22"/>
        </w:rPr>
        <w:t xml:space="preserve">the power of </w:t>
      </w:r>
      <w:r>
        <w:rPr>
          <w:rFonts w:ascii="Arial" w:hAnsi="Arial" w:cs="Arial"/>
          <w:sz w:val="22"/>
        </w:rPr>
        <w:t xml:space="preserve">opponents; </w:t>
      </w:r>
    </w:p>
    <w:p w14:paraId="3CEA483E" w14:textId="77777777" w:rsidR="004531E8" w:rsidRDefault="00CA37DE">
      <w:pPr>
        <w:pStyle w:val="ListParagraph"/>
        <w:numPr>
          <w:ilvl w:val="0"/>
          <w:numId w:val="2"/>
        </w:numPr>
        <w:spacing w:line="360" w:lineRule="auto"/>
        <w:ind w:firstLineChars="0"/>
        <w:rPr>
          <w:rFonts w:ascii="Arial" w:hAnsi="Arial" w:cs="Arial"/>
          <w:sz w:val="22"/>
        </w:rPr>
      </w:pPr>
      <w:r>
        <w:rPr>
          <w:rFonts w:ascii="Arial" w:hAnsi="Arial" w:cs="Arial" w:hint="eastAsia"/>
          <w:sz w:val="22"/>
        </w:rPr>
        <w:t xml:space="preserve">The </w:t>
      </w:r>
      <w:r>
        <w:rPr>
          <w:rFonts w:ascii="Arial" w:hAnsi="Arial" w:cs="Arial"/>
          <w:sz w:val="22"/>
        </w:rPr>
        <w:t xml:space="preserve">peer pressure that reduces alternative views; </w:t>
      </w:r>
    </w:p>
    <w:p w14:paraId="02E239EF" w14:textId="77777777" w:rsidR="004531E8" w:rsidRDefault="00CA37DE">
      <w:pPr>
        <w:pStyle w:val="ListParagraph"/>
        <w:numPr>
          <w:ilvl w:val="0"/>
          <w:numId w:val="2"/>
        </w:numPr>
        <w:spacing w:line="360" w:lineRule="auto"/>
        <w:ind w:firstLineChars="0"/>
        <w:rPr>
          <w:rFonts w:ascii="Arial" w:hAnsi="Arial" w:cs="Arial"/>
          <w:sz w:val="22"/>
        </w:rPr>
      </w:pPr>
      <w:r>
        <w:rPr>
          <w:rFonts w:ascii="Arial" w:hAnsi="Arial" w:cs="Arial" w:hint="eastAsia"/>
          <w:sz w:val="22"/>
        </w:rPr>
        <w:t xml:space="preserve">The </w:t>
      </w:r>
      <w:r>
        <w:rPr>
          <w:rFonts w:ascii="Arial" w:hAnsi="Arial" w:cs="Arial"/>
          <w:sz w:val="22"/>
        </w:rPr>
        <w:t xml:space="preserve">self-censorship prevents them from expressing </w:t>
      </w:r>
      <w:r>
        <w:rPr>
          <w:rFonts w:ascii="Arial" w:hAnsi="Arial" w:cs="Arial" w:hint="eastAsia"/>
          <w:sz w:val="22"/>
        </w:rPr>
        <w:t>doubts</w:t>
      </w:r>
      <w:r>
        <w:rPr>
          <w:rFonts w:ascii="Arial" w:hAnsi="Arial" w:cs="Arial"/>
          <w:sz w:val="22"/>
        </w:rPr>
        <w:t xml:space="preserve">; </w:t>
      </w:r>
    </w:p>
    <w:p w14:paraId="3BD53D46" w14:textId="77777777" w:rsidR="004531E8" w:rsidRDefault="00CA37DE">
      <w:pPr>
        <w:pStyle w:val="ListParagraph"/>
        <w:numPr>
          <w:ilvl w:val="0"/>
          <w:numId w:val="2"/>
        </w:numPr>
        <w:spacing w:line="360" w:lineRule="auto"/>
        <w:ind w:firstLineChars="0"/>
        <w:rPr>
          <w:rFonts w:ascii="Arial" w:hAnsi="Arial" w:cs="Arial"/>
          <w:sz w:val="22"/>
        </w:rPr>
      </w:pPr>
      <w:r>
        <w:rPr>
          <w:rFonts w:ascii="Arial" w:hAnsi="Arial" w:cs="Arial" w:hint="eastAsia"/>
          <w:sz w:val="22"/>
        </w:rPr>
        <w:t>The</w:t>
      </w:r>
      <w:r>
        <w:rPr>
          <w:rFonts w:ascii="Arial" w:hAnsi="Arial" w:cs="Arial"/>
          <w:sz w:val="22"/>
        </w:rPr>
        <w:t xml:space="preserve"> "</w:t>
      </w:r>
      <w:r>
        <w:rPr>
          <w:rFonts w:ascii="Arial" w:hAnsi="Arial" w:cs="Arial" w:hint="eastAsia"/>
          <w:sz w:val="22"/>
        </w:rPr>
        <w:t>mind</w:t>
      </w:r>
      <w:r>
        <w:rPr>
          <w:rFonts w:ascii="Arial" w:hAnsi="Arial" w:cs="Arial"/>
          <w:sz w:val="22"/>
        </w:rPr>
        <w:t xml:space="preserve"> guards"</w:t>
      </w:r>
      <w:r>
        <w:rPr>
          <w:rFonts w:ascii="Arial" w:hAnsi="Arial" w:cs="Arial" w:hint="eastAsia"/>
          <w:sz w:val="22"/>
        </w:rPr>
        <w:t xml:space="preserve"> pointing to themselves</w:t>
      </w:r>
      <w:r>
        <w:rPr>
          <w:rFonts w:ascii="Arial" w:hAnsi="Arial" w:cs="Arial"/>
          <w:sz w:val="22"/>
        </w:rPr>
        <w:t xml:space="preserve">; </w:t>
      </w:r>
    </w:p>
    <w:p w14:paraId="7E9C69CA" w14:textId="77777777" w:rsidR="004531E8" w:rsidRDefault="00CA37DE">
      <w:pPr>
        <w:pStyle w:val="ListParagraph"/>
        <w:numPr>
          <w:ilvl w:val="0"/>
          <w:numId w:val="2"/>
        </w:numPr>
        <w:spacing w:line="360" w:lineRule="auto"/>
        <w:ind w:firstLineChars="0"/>
        <w:rPr>
          <w:rFonts w:ascii="Arial" w:hAnsi="Arial" w:cs="Arial"/>
          <w:sz w:val="22"/>
        </w:rPr>
      </w:pPr>
      <w:r>
        <w:rPr>
          <w:rFonts w:ascii="Arial" w:hAnsi="Arial" w:cs="Arial"/>
          <w:sz w:val="22"/>
        </w:rPr>
        <w:t>The</w:t>
      </w:r>
      <w:r>
        <w:rPr>
          <w:rFonts w:ascii="Arial" w:hAnsi="Arial" w:cs="Arial" w:hint="eastAsia"/>
          <w:sz w:val="22"/>
        </w:rPr>
        <w:t xml:space="preserve"> </w:t>
      </w:r>
      <w:r>
        <w:rPr>
          <w:rFonts w:ascii="Arial" w:hAnsi="Arial" w:cs="Arial"/>
          <w:sz w:val="22"/>
        </w:rPr>
        <w:t>consistent illusions.</w:t>
      </w:r>
    </w:p>
    <w:p w14:paraId="5193668A" w14:textId="77777777" w:rsidR="004531E8" w:rsidRDefault="004531E8">
      <w:pPr>
        <w:spacing w:line="360" w:lineRule="auto"/>
        <w:rPr>
          <w:rFonts w:ascii="Arial" w:hAnsi="Arial" w:cs="Arial"/>
          <w:sz w:val="22"/>
        </w:rPr>
      </w:pPr>
    </w:p>
    <w:p w14:paraId="1ED1953A" w14:textId="216364B8" w:rsidR="004531E8" w:rsidRDefault="00CA37DE">
      <w:pPr>
        <w:spacing w:line="360" w:lineRule="auto"/>
        <w:rPr>
          <w:rFonts w:ascii="Arial" w:hAnsi="Arial" w:cs="Arial"/>
          <w:sz w:val="22"/>
        </w:rPr>
      </w:pPr>
      <w:r>
        <w:rPr>
          <w:rFonts w:ascii="Arial" w:hAnsi="Arial" w:cs="Arial" w:hint="eastAsia"/>
          <w:sz w:val="22"/>
        </w:rPr>
        <w:t>Based on the research of Janis, a lot of work</w:t>
      </w:r>
      <w:r>
        <w:rPr>
          <w:rFonts w:ascii="Arial" w:hAnsi="Arial" w:cs="Arial"/>
          <w:sz w:val="22"/>
          <w:lang w:val="en-US"/>
        </w:rPr>
        <w:t>s</w:t>
      </w:r>
      <w:r>
        <w:rPr>
          <w:rFonts w:ascii="Arial" w:hAnsi="Arial" w:cs="Arial" w:hint="eastAsia"/>
          <w:sz w:val="22"/>
        </w:rPr>
        <w:t xml:space="preserve"> related to groupthink </w:t>
      </w:r>
      <w:r>
        <w:rPr>
          <w:rFonts w:ascii="Arial" w:hAnsi="Arial" w:cs="Arial"/>
          <w:sz w:val="22"/>
          <w:lang w:val="en-US"/>
        </w:rPr>
        <w:t>were developed</w:t>
      </w:r>
      <w:r>
        <w:rPr>
          <w:rFonts w:ascii="Arial" w:hAnsi="Arial" w:cs="Arial" w:hint="eastAsia"/>
          <w:sz w:val="22"/>
        </w:rPr>
        <w:t xml:space="preserve">. </w:t>
      </w:r>
      <w:r>
        <w:rPr>
          <w:rFonts w:ascii="Arial" w:hAnsi="Arial" w:cs="Arial" w:hint="eastAsia"/>
          <w:sz w:val="22"/>
        </w:rPr>
        <w:lastRenderedPageBreak/>
        <w:t>Although later work</w:t>
      </w:r>
      <w:r>
        <w:rPr>
          <w:rFonts w:ascii="Arial" w:hAnsi="Arial" w:cs="Arial"/>
          <w:sz w:val="22"/>
          <w:lang w:val="en-US"/>
        </w:rPr>
        <w:t>s</w:t>
      </w:r>
      <w:r>
        <w:rPr>
          <w:rFonts w:ascii="Arial" w:hAnsi="Arial" w:cs="Arial" w:hint="eastAsia"/>
          <w:sz w:val="22"/>
        </w:rPr>
        <w:t xml:space="preserve"> ha</w:t>
      </w:r>
      <w:r>
        <w:rPr>
          <w:rFonts w:ascii="Arial" w:hAnsi="Arial" w:cs="Arial"/>
          <w:sz w:val="22"/>
          <w:lang w:val="en-US"/>
        </w:rPr>
        <w:t>d</w:t>
      </w:r>
      <w:r>
        <w:rPr>
          <w:rFonts w:ascii="Arial" w:hAnsi="Arial" w:cs="Arial" w:hint="eastAsia"/>
          <w:sz w:val="22"/>
        </w:rPr>
        <w:t xml:space="preserve"> some criticism</w:t>
      </w:r>
      <w:del w:id="159" w:author="hina qureshi" w:date="2019-08-27T22:47:00Z">
        <w:r w:rsidDel="000303F1">
          <w:rPr>
            <w:rFonts w:ascii="Arial" w:hAnsi="Arial" w:cs="Arial" w:hint="eastAsia"/>
            <w:sz w:val="22"/>
          </w:rPr>
          <w:delText>s</w:delText>
        </w:r>
      </w:del>
      <w:r>
        <w:rPr>
          <w:rFonts w:ascii="Arial" w:hAnsi="Arial" w:cs="Arial" w:hint="eastAsia"/>
          <w:sz w:val="22"/>
        </w:rPr>
        <w:t xml:space="preserve"> of Janis's theory above, </w:t>
      </w:r>
      <w:del w:id="160" w:author="hina qureshi" w:date="2019-08-27T22:47:00Z">
        <w:r w:rsidDel="000303F1">
          <w:rPr>
            <w:rFonts w:ascii="Arial" w:hAnsi="Arial" w:cs="Arial" w:hint="eastAsia"/>
            <w:sz w:val="22"/>
          </w:rPr>
          <w:delText xml:space="preserve">we cannot deny that </w:delText>
        </w:r>
      </w:del>
      <w:r>
        <w:rPr>
          <w:rFonts w:ascii="Arial" w:hAnsi="Arial" w:cs="Arial" w:hint="eastAsia"/>
          <w:sz w:val="22"/>
        </w:rPr>
        <w:t xml:space="preserve">the concept of groupthink has </w:t>
      </w:r>
      <w:del w:id="161" w:author="hina qureshi" w:date="2019-08-27T22:48:00Z">
        <w:r w:rsidDel="00A72380">
          <w:rPr>
            <w:rFonts w:ascii="Arial" w:hAnsi="Arial" w:cs="Arial" w:hint="eastAsia"/>
            <w:sz w:val="22"/>
          </w:rPr>
          <w:delText xml:space="preserve">had </w:delText>
        </w:r>
      </w:del>
      <w:r>
        <w:rPr>
          <w:rFonts w:ascii="Arial" w:hAnsi="Arial" w:cs="Arial" w:hint="eastAsia"/>
          <w:sz w:val="22"/>
        </w:rPr>
        <w:t>a huge impact on social and organizational psychology.</w:t>
      </w:r>
      <w:r>
        <w:rPr>
          <w:rFonts w:ascii="Arial" w:hAnsi="Arial" w:cs="Arial"/>
          <w:sz w:val="22"/>
        </w:rPr>
        <w:t xml:space="preserve"> Michelle</w:t>
      </w:r>
      <w:r>
        <w:rPr>
          <w:rFonts w:ascii="Arial" w:hAnsi="Arial" w:cs="Arial" w:hint="eastAsia"/>
          <w:sz w:val="22"/>
        </w:rPr>
        <w:t>,</w:t>
      </w:r>
      <w:r>
        <w:rPr>
          <w:rFonts w:ascii="Arial" w:hAnsi="Arial" w:cs="Arial"/>
          <w:sz w:val="22"/>
        </w:rPr>
        <w:t xml:space="preserve"> David</w:t>
      </w:r>
      <w:r>
        <w:rPr>
          <w:rFonts w:ascii="Arial" w:hAnsi="Arial" w:cs="Arial" w:hint="eastAsia"/>
          <w:sz w:val="22"/>
        </w:rPr>
        <w:t xml:space="preserve"> and </w:t>
      </w:r>
      <w:r>
        <w:rPr>
          <w:rFonts w:ascii="Arial" w:hAnsi="Arial" w:cs="Arial"/>
          <w:sz w:val="22"/>
        </w:rPr>
        <w:t>Jan</w:t>
      </w:r>
      <w:r>
        <w:rPr>
          <w:rFonts w:ascii="Arial" w:hAnsi="Arial" w:cs="Arial" w:hint="eastAsia"/>
          <w:sz w:val="22"/>
        </w:rPr>
        <w:t xml:space="preserve"> (2019) </w:t>
      </w:r>
      <w:r>
        <w:rPr>
          <w:rFonts w:ascii="Arial" w:hAnsi="Arial" w:cs="Arial"/>
          <w:sz w:val="22"/>
        </w:rPr>
        <w:t>discuss</w:t>
      </w:r>
      <w:r>
        <w:rPr>
          <w:rFonts w:ascii="Arial" w:hAnsi="Arial" w:cs="Arial" w:hint="eastAsia"/>
          <w:sz w:val="22"/>
        </w:rPr>
        <w:t>ed the issues about</w:t>
      </w:r>
      <w:r>
        <w:rPr>
          <w:rFonts w:ascii="Arial" w:hAnsi="Arial" w:cs="Arial"/>
          <w:sz w:val="22"/>
        </w:rPr>
        <w:t xml:space="preserve"> mental health </w:t>
      </w:r>
      <w:r>
        <w:rPr>
          <w:rFonts w:ascii="Arial" w:hAnsi="Arial" w:cs="Arial" w:hint="eastAsia"/>
          <w:sz w:val="22"/>
        </w:rPr>
        <w:t>nursing</w:t>
      </w:r>
      <w:r>
        <w:rPr>
          <w:rFonts w:ascii="Arial" w:hAnsi="Arial" w:cs="Arial"/>
          <w:sz w:val="22"/>
        </w:rPr>
        <w:t>,</w:t>
      </w:r>
      <w:r>
        <w:rPr>
          <w:rFonts w:ascii="Arial" w:hAnsi="Arial" w:cs="Arial"/>
          <w:sz w:val="22"/>
          <w:lang w:val="en-US"/>
        </w:rPr>
        <w:t xml:space="preserve"> and</w:t>
      </w:r>
      <w:r>
        <w:rPr>
          <w:rFonts w:ascii="Arial" w:hAnsi="Arial" w:cs="Arial" w:hint="eastAsia"/>
          <w:sz w:val="22"/>
        </w:rPr>
        <w:t xml:space="preserve"> they suggested that groupthink </w:t>
      </w:r>
      <w:r>
        <w:rPr>
          <w:rFonts w:ascii="Arial" w:hAnsi="Arial" w:cs="Arial"/>
          <w:sz w:val="22"/>
          <w:lang w:val="en-US"/>
        </w:rPr>
        <w:t>occurs</w:t>
      </w:r>
      <w:r>
        <w:rPr>
          <w:rFonts w:ascii="Arial" w:hAnsi="Arial" w:cs="Arial"/>
          <w:sz w:val="22"/>
        </w:rPr>
        <w:t xml:space="preserve"> </w:t>
      </w:r>
      <w:r>
        <w:rPr>
          <w:rFonts w:ascii="Arial" w:hAnsi="Arial" w:cs="Arial" w:hint="eastAsia"/>
          <w:sz w:val="22"/>
        </w:rPr>
        <w:t>when certain members of the group influence group culture to a certain extent, such as when other people's views cannot be considered</w:t>
      </w:r>
      <w:r>
        <w:rPr>
          <w:rFonts w:ascii="Arial" w:hAnsi="Arial" w:cs="Arial"/>
          <w:sz w:val="22"/>
          <w:lang w:val="en-US"/>
        </w:rPr>
        <w:t>.</w:t>
      </w:r>
      <w:r>
        <w:rPr>
          <w:rFonts w:ascii="Arial" w:hAnsi="Arial" w:cs="Arial" w:hint="eastAsia"/>
          <w:sz w:val="22"/>
        </w:rPr>
        <w:t xml:space="preserve"> This may mean that when the dominant member</w:t>
      </w:r>
      <w:r>
        <w:rPr>
          <w:rFonts w:ascii="Arial" w:hAnsi="Arial" w:cs="Arial"/>
          <w:sz w:val="22"/>
          <w:lang w:val="en-US"/>
        </w:rPr>
        <w:t>s</w:t>
      </w:r>
      <w:r>
        <w:rPr>
          <w:rFonts w:ascii="Arial" w:hAnsi="Arial" w:cs="Arial" w:hint="eastAsia"/>
          <w:sz w:val="22"/>
        </w:rPr>
        <w:t xml:space="preserve"> tr</w:t>
      </w:r>
      <w:r>
        <w:rPr>
          <w:rFonts w:ascii="Arial" w:hAnsi="Arial" w:cs="Arial"/>
          <w:sz w:val="22"/>
          <w:lang w:val="en-US"/>
        </w:rPr>
        <w:t>y</w:t>
      </w:r>
      <w:r>
        <w:rPr>
          <w:rFonts w:ascii="Arial" w:hAnsi="Arial" w:cs="Arial" w:hint="eastAsia"/>
          <w:sz w:val="22"/>
        </w:rPr>
        <w:t xml:space="preserve"> to speak, </w:t>
      </w:r>
      <w:r>
        <w:rPr>
          <w:rFonts w:ascii="Arial" w:hAnsi="Arial" w:cs="Arial"/>
          <w:sz w:val="22"/>
          <w:lang w:val="en-US"/>
        </w:rPr>
        <w:t>they</w:t>
      </w:r>
      <w:r>
        <w:rPr>
          <w:rFonts w:ascii="Arial" w:hAnsi="Arial" w:cs="Arial" w:hint="eastAsia"/>
          <w:sz w:val="22"/>
        </w:rPr>
        <w:t xml:space="preserve"> will take precedence over other members; </w:t>
      </w:r>
      <w:r>
        <w:rPr>
          <w:rFonts w:ascii="Arial" w:hAnsi="Arial" w:cs="Arial"/>
          <w:sz w:val="22"/>
          <w:lang w:val="en-US"/>
        </w:rPr>
        <w:t>at the same time</w:t>
      </w:r>
      <w:r>
        <w:rPr>
          <w:rFonts w:ascii="Arial" w:hAnsi="Arial" w:cs="Arial" w:hint="eastAsia"/>
          <w:sz w:val="22"/>
        </w:rPr>
        <w:t xml:space="preserve"> disregarding others, ignoring the others</w:t>
      </w:r>
      <w:r>
        <w:rPr>
          <w:rFonts w:ascii="Arial" w:hAnsi="Arial" w:cs="Arial"/>
          <w:sz w:val="22"/>
          <w:lang w:val="en-US"/>
        </w:rPr>
        <w:t xml:space="preserve">’ </w:t>
      </w:r>
      <w:r>
        <w:rPr>
          <w:rFonts w:ascii="Arial" w:hAnsi="Arial" w:cs="Arial" w:hint="eastAsia"/>
          <w:sz w:val="22"/>
        </w:rPr>
        <w:t>opinions or automatically taking a negative position on others' views</w:t>
      </w:r>
      <w:r>
        <w:rPr>
          <w:rFonts w:ascii="Arial" w:hAnsi="Arial" w:cs="Arial"/>
          <w:sz w:val="22"/>
        </w:rPr>
        <w:t xml:space="preserve"> (Fernandez, 2007).</w:t>
      </w:r>
      <w:r>
        <w:rPr>
          <w:rFonts w:ascii="Arial" w:hAnsi="Arial" w:cs="Arial" w:hint="eastAsia"/>
          <w:sz w:val="22"/>
        </w:rPr>
        <w:t xml:space="preserve"> Although </w:t>
      </w:r>
      <w:r>
        <w:rPr>
          <w:rFonts w:ascii="Arial" w:hAnsi="Arial" w:cs="Arial"/>
          <w:sz w:val="22"/>
          <w:lang w:val="en-US"/>
        </w:rPr>
        <w:t>groupthink</w:t>
      </w:r>
      <w:r>
        <w:rPr>
          <w:rFonts w:ascii="Arial" w:hAnsi="Arial" w:cs="Arial" w:hint="eastAsia"/>
          <w:sz w:val="22"/>
        </w:rPr>
        <w:t xml:space="preserve"> has some shortcomings as a way of working, it sometimes provides powerful help for collective decision-making.</w:t>
      </w:r>
      <w:r>
        <w:rPr>
          <w:rFonts w:ascii="Arial" w:hAnsi="Arial" w:cs="Arial"/>
          <w:sz w:val="22"/>
          <w:lang w:val="en-US"/>
        </w:rPr>
        <w:t xml:space="preserve"> Shirey (2012) explained that in the case where groupthink becomes a mode of operation, the group may encode limited data for discussion and decision-making, but further research has found that this can lead to the group to neglect the questioning assumptions, and ignore to use the “bigger picture” approach to seek expert advice or identify solutions that lead them to consider only choices.</w:t>
      </w:r>
      <w:r>
        <w:rPr>
          <w:rFonts w:ascii="Arial" w:hAnsi="Arial" w:cs="Arial"/>
          <w:sz w:val="22"/>
        </w:rPr>
        <w:t xml:space="preserve"> The following four factors may </w:t>
      </w:r>
      <w:r>
        <w:rPr>
          <w:rFonts w:ascii="Arial" w:hAnsi="Arial" w:cs="Arial"/>
          <w:sz w:val="22"/>
          <w:lang w:val="en-US"/>
        </w:rPr>
        <w:t>be the</w:t>
      </w:r>
      <w:r>
        <w:rPr>
          <w:rFonts w:ascii="Arial" w:hAnsi="Arial" w:cs="Arial"/>
          <w:sz w:val="22"/>
        </w:rPr>
        <w:t xml:space="preserve"> antecedents </w:t>
      </w:r>
      <w:r>
        <w:rPr>
          <w:rFonts w:ascii="Arial" w:hAnsi="Arial" w:cs="Arial"/>
          <w:sz w:val="22"/>
          <w:lang w:val="en-US"/>
        </w:rPr>
        <w:t>of</w:t>
      </w:r>
      <w:r>
        <w:rPr>
          <w:rFonts w:ascii="Arial" w:hAnsi="Arial" w:cs="Arial"/>
          <w:sz w:val="22"/>
        </w:rPr>
        <w:t xml:space="preserve"> groupthink: high cohesion, structural </w:t>
      </w:r>
      <w:r>
        <w:rPr>
          <w:rFonts w:ascii="Arial" w:hAnsi="Arial" w:cs="Arial"/>
          <w:sz w:val="22"/>
          <w:lang w:val="en-US"/>
        </w:rPr>
        <w:t>defects</w:t>
      </w:r>
      <w:r>
        <w:rPr>
          <w:rFonts w:ascii="Arial" w:hAnsi="Arial" w:cs="Arial"/>
          <w:sz w:val="22"/>
        </w:rPr>
        <w:t xml:space="preserve">, </w:t>
      </w:r>
      <w:r>
        <w:rPr>
          <w:rFonts w:ascii="Arial" w:hAnsi="Arial" w:cs="Arial"/>
          <w:sz w:val="22"/>
          <w:lang w:val="en-US"/>
        </w:rPr>
        <w:t>contextua</w:t>
      </w:r>
      <w:r>
        <w:rPr>
          <w:rFonts w:ascii="Arial" w:hAnsi="Arial" w:cs="Arial"/>
          <w:sz w:val="22"/>
        </w:rPr>
        <w:t xml:space="preserve">l </w:t>
      </w:r>
      <w:r>
        <w:rPr>
          <w:rFonts w:ascii="Arial" w:hAnsi="Arial" w:cs="Arial"/>
          <w:sz w:val="22"/>
          <w:lang w:val="en-US"/>
        </w:rPr>
        <w:t>background</w:t>
      </w:r>
      <w:r>
        <w:rPr>
          <w:rFonts w:ascii="Arial" w:hAnsi="Arial" w:cs="Arial"/>
          <w:sz w:val="22"/>
        </w:rPr>
        <w:t>, and time constraints (Janis, 1997; Shirey, 2012)</w:t>
      </w:r>
      <w:r>
        <w:rPr>
          <w:rFonts w:ascii="Arial" w:hAnsi="Arial" w:cs="Arial" w:hint="eastAsia"/>
          <w:sz w:val="22"/>
        </w:rPr>
        <w:t>.</w:t>
      </w:r>
      <w:r>
        <w:rPr>
          <w:rFonts w:ascii="Arial" w:hAnsi="Arial" w:cs="Arial"/>
          <w:sz w:val="22"/>
        </w:rPr>
        <w:t xml:space="preserve"> </w:t>
      </w:r>
      <w:r>
        <w:rPr>
          <w:rFonts w:ascii="Arial" w:hAnsi="Arial" w:cs="Arial" w:hint="eastAsia"/>
          <w:sz w:val="22"/>
        </w:rPr>
        <w:t xml:space="preserve">Among these four factors, cohesion is considered to be the most influential and potentially dangerous premise in group thinking </w:t>
      </w:r>
      <w:r>
        <w:rPr>
          <w:rFonts w:ascii="Arial" w:hAnsi="Arial" w:cs="Arial"/>
          <w:sz w:val="22"/>
        </w:rPr>
        <w:t xml:space="preserve">(Henningsen et al., 2006). </w:t>
      </w:r>
      <w:r>
        <w:rPr>
          <w:rFonts w:ascii="Arial" w:hAnsi="Arial" w:cs="Arial" w:hint="eastAsia"/>
          <w:sz w:val="22"/>
        </w:rPr>
        <w:t>Groupthink occurs not only in highly cohesive groups, but also in groups with false cohesive perceptions</w:t>
      </w:r>
      <w:r>
        <w:rPr>
          <w:rFonts w:ascii="Arial" w:hAnsi="Arial" w:cs="Arial"/>
          <w:sz w:val="22"/>
        </w:rPr>
        <w:t xml:space="preserve"> (Heinemann et al., 1994).</w:t>
      </w:r>
      <w:r>
        <w:rPr>
          <w:rFonts w:ascii="Arial" w:hAnsi="Arial" w:cs="Arial" w:hint="eastAsia"/>
          <w:sz w:val="22"/>
        </w:rPr>
        <w:t xml:space="preserve"> There are also well-known cases in this real life.</w:t>
      </w:r>
      <w:r>
        <w:rPr>
          <w:rFonts w:ascii="Arial" w:hAnsi="Arial" w:cs="Arial"/>
          <w:sz w:val="22"/>
          <w:lang w:val="en-US"/>
        </w:rPr>
        <w:t xml:space="preserve"> For example, </w:t>
      </w:r>
      <w:r w:rsidR="005C0725">
        <w:rPr>
          <w:rFonts w:ascii="Arial" w:hAnsi="Arial" w:cs="Arial"/>
          <w:sz w:val="22"/>
        </w:rPr>
        <w:t>groupthink</w:t>
      </w:r>
      <w:r>
        <w:rPr>
          <w:rFonts w:ascii="Arial" w:hAnsi="Arial" w:cs="Arial" w:hint="eastAsia"/>
          <w:sz w:val="22"/>
        </w:rPr>
        <w:t xml:space="preserve"> </w:t>
      </w:r>
      <w:r>
        <w:rPr>
          <w:rFonts w:ascii="Arial" w:hAnsi="Arial" w:cs="Arial"/>
          <w:sz w:val="22"/>
          <w:lang w:val="en-US"/>
        </w:rPr>
        <w:t>was</w:t>
      </w:r>
      <w:r>
        <w:rPr>
          <w:rFonts w:ascii="Arial" w:hAnsi="Arial" w:cs="Arial"/>
          <w:sz w:val="22"/>
        </w:rPr>
        <w:t xml:space="preserve"> also interpreted as a</w:t>
      </w:r>
      <w:r>
        <w:rPr>
          <w:rFonts w:ascii="Arial" w:hAnsi="Arial" w:cs="Arial"/>
          <w:sz w:val="22"/>
          <w:lang w:val="en-US"/>
        </w:rPr>
        <w:t>n important</w:t>
      </w:r>
      <w:r>
        <w:rPr>
          <w:rFonts w:ascii="Arial" w:hAnsi="Arial" w:cs="Arial"/>
          <w:sz w:val="22"/>
        </w:rPr>
        <w:t xml:space="preserve"> factor of failure for companies such as Enron and WorldCom, decisions related to the second Iraq war, and financial cris</w:t>
      </w:r>
      <w:r>
        <w:rPr>
          <w:rFonts w:ascii="Arial" w:hAnsi="Arial" w:cs="Arial"/>
          <w:sz w:val="22"/>
          <w:lang w:val="en-US"/>
        </w:rPr>
        <w:t>i</w:t>
      </w:r>
      <w:r>
        <w:rPr>
          <w:rFonts w:ascii="Arial" w:hAnsi="Arial" w:cs="Arial"/>
          <w:sz w:val="22"/>
        </w:rPr>
        <w:t>s</w:t>
      </w:r>
      <w:r>
        <w:rPr>
          <w:rFonts w:ascii="Arial" w:hAnsi="Arial" w:cs="Arial"/>
          <w:sz w:val="22"/>
          <w:lang w:val="en-US"/>
        </w:rPr>
        <w:t xml:space="preserve"> that occurred in previous years</w:t>
      </w:r>
      <w:r>
        <w:rPr>
          <w:rFonts w:ascii="Arial" w:hAnsi="Arial" w:cs="Arial"/>
          <w:sz w:val="22"/>
        </w:rPr>
        <w:t>.</w:t>
      </w:r>
      <w:r>
        <w:rPr>
          <w:rFonts w:ascii="Arial" w:hAnsi="Arial" w:cs="Arial"/>
          <w:sz w:val="22"/>
          <w:lang w:val="en-US"/>
        </w:rPr>
        <w:t xml:space="preserve"> According to t</w:t>
      </w:r>
      <w:r>
        <w:rPr>
          <w:rFonts w:ascii="Arial" w:hAnsi="Arial" w:cs="Arial"/>
          <w:sz w:val="22"/>
        </w:rPr>
        <w:t>he US Senate Intelligence Committee (Newell &amp; Lagnado, 2007)</w:t>
      </w:r>
      <w:r>
        <w:rPr>
          <w:rFonts w:ascii="Arial" w:hAnsi="Arial" w:cs="Arial"/>
          <w:sz w:val="22"/>
          <w:lang w:val="en-US"/>
        </w:rPr>
        <w:t>,</w:t>
      </w:r>
      <w:r>
        <w:rPr>
          <w:rFonts w:ascii="Arial" w:hAnsi="Arial" w:cs="Arial"/>
          <w:sz w:val="22"/>
        </w:rPr>
        <w:t xml:space="preserve"> </w:t>
      </w:r>
      <w:r>
        <w:rPr>
          <w:rFonts w:ascii="Arial" w:hAnsi="Arial" w:cs="Arial" w:hint="eastAsia"/>
          <w:sz w:val="22"/>
        </w:rPr>
        <w:t>when the United States decided to invade Iraq, the policy makers did not explicitly consider the risks involved, and one of the important reasons for this result was group thinking</w:t>
      </w:r>
      <w:r>
        <w:rPr>
          <w:rFonts w:ascii="Arial" w:hAnsi="Arial" w:cs="Arial"/>
          <w:sz w:val="22"/>
          <w:lang w:val="en-US"/>
        </w:rPr>
        <w:t>.</w:t>
      </w:r>
      <w:r>
        <w:rPr>
          <w:rFonts w:ascii="Arial" w:hAnsi="Arial" w:cs="Arial"/>
          <w:sz w:val="22"/>
        </w:rPr>
        <w:t xml:space="preserve"> </w:t>
      </w:r>
      <w:r>
        <w:rPr>
          <w:rFonts w:ascii="Arial" w:hAnsi="Arial" w:cs="Arial" w:hint="eastAsia"/>
          <w:sz w:val="22"/>
        </w:rPr>
        <w:t xml:space="preserve">According to reports, the intelligence community collectively speculated that Iraq had a positive and growing plan for weapons of mass destruction, and explained many ambiguous evidences accordingly, and then used it as a collective instruction to invade Iraq. These </w:t>
      </w:r>
      <w:r>
        <w:rPr>
          <w:rFonts w:ascii="Arial" w:hAnsi="Arial" w:cs="Arial" w:hint="eastAsia"/>
          <w:sz w:val="22"/>
        </w:rPr>
        <w:lastRenderedPageBreak/>
        <w:t xml:space="preserve">examples show that </w:t>
      </w:r>
      <w:r>
        <w:rPr>
          <w:rFonts w:ascii="Arial" w:hAnsi="Arial" w:cs="Arial"/>
          <w:sz w:val="22"/>
          <w:lang w:val="en-US"/>
        </w:rPr>
        <w:t>group</w:t>
      </w:r>
      <w:r>
        <w:rPr>
          <w:rFonts w:ascii="Arial" w:hAnsi="Arial" w:cs="Arial" w:hint="eastAsia"/>
          <w:sz w:val="22"/>
        </w:rPr>
        <w:t xml:space="preserve"> thinking is closely related to us.</w:t>
      </w:r>
      <w:r>
        <w:rPr>
          <w:rFonts w:ascii="Arial" w:hAnsi="Arial" w:cs="Arial"/>
          <w:sz w:val="22"/>
          <w:lang w:val="en-US"/>
        </w:rPr>
        <w:t xml:space="preserve"> G</w:t>
      </w:r>
      <w:r>
        <w:rPr>
          <w:rFonts w:ascii="Arial" w:hAnsi="Arial" w:cs="Arial" w:hint="eastAsia"/>
          <w:sz w:val="22"/>
        </w:rPr>
        <w:t xml:space="preserve">roup thinking invisibly influences decision makers </w:t>
      </w:r>
      <w:r>
        <w:rPr>
          <w:rFonts w:ascii="Arial" w:hAnsi="Arial" w:cs="Arial"/>
          <w:sz w:val="22"/>
          <w:lang w:val="en-US"/>
        </w:rPr>
        <w:t>f</w:t>
      </w:r>
      <w:r>
        <w:rPr>
          <w:rFonts w:ascii="Arial" w:hAnsi="Arial" w:cs="Arial" w:hint="eastAsia"/>
          <w:sz w:val="22"/>
        </w:rPr>
        <w:t>rom small</w:t>
      </w:r>
      <w:r>
        <w:rPr>
          <w:rFonts w:ascii="Arial" w:hAnsi="Arial" w:cs="Arial"/>
          <w:sz w:val="22"/>
          <w:lang w:val="en-US"/>
        </w:rPr>
        <w:t xml:space="preserve"> things like</w:t>
      </w:r>
      <w:r>
        <w:rPr>
          <w:rFonts w:ascii="Arial" w:hAnsi="Arial" w:cs="Arial" w:hint="eastAsia"/>
          <w:sz w:val="22"/>
        </w:rPr>
        <w:t xml:space="preserve"> people's daily life to world-class devastating wars, </w:t>
      </w:r>
      <w:r>
        <w:rPr>
          <w:rFonts w:ascii="Arial" w:hAnsi="Arial" w:cs="Arial"/>
          <w:sz w:val="22"/>
          <w:lang w:val="en-US"/>
        </w:rPr>
        <w:t>which</w:t>
      </w:r>
      <w:r>
        <w:rPr>
          <w:rFonts w:ascii="Arial" w:hAnsi="Arial" w:cs="Arial" w:hint="eastAsia"/>
          <w:sz w:val="22"/>
        </w:rPr>
        <w:t xml:space="preserve"> proves the importance of this research in practical </w:t>
      </w:r>
      <w:commentRangeStart w:id="162"/>
      <w:r>
        <w:rPr>
          <w:rFonts w:ascii="Arial" w:hAnsi="Arial" w:cs="Arial"/>
          <w:sz w:val="22"/>
          <w:lang w:val="en-US"/>
        </w:rPr>
        <w:t>level</w:t>
      </w:r>
      <w:commentRangeEnd w:id="162"/>
      <w:r w:rsidR="00A72380">
        <w:rPr>
          <w:rStyle w:val="CommentReference"/>
        </w:rPr>
        <w:commentReference w:id="162"/>
      </w:r>
      <w:r>
        <w:rPr>
          <w:rFonts w:ascii="Arial" w:hAnsi="Arial" w:cs="Arial" w:hint="eastAsia"/>
          <w:sz w:val="22"/>
        </w:rPr>
        <w:t>.</w:t>
      </w:r>
    </w:p>
    <w:p w14:paraId="6956846C" w14:textId="77777777" w:rsidR="004531E8" w:rsidRDefault="004531E8">
      <w:pPr>
        <w:spacing w:line="360" w:lineRule="auto"/>
        <w:rPr>
          <w:rFonts w:ascii="Arial" w:hAnsi="Arial" w:cs="Arial"/>
          <w:sz w:val="22"/>
        </w:rPr>
      </w:pPr>
    </w:p>
    <w:p w14:paraId="3722FF79" w14:textId="653ABD0C" w:rsidR="004531E8" w:rsidRDefault="00CA37DE">
      <w:pPr>
        <w:spacing w:line="360" w:lineRule="auto"/>
        <w:rPr>
          <w:rFonts w:ascii="Arial" w:hAnsi="Arial" w:cs="Arial"/>
          <w:sz w:val="22"/>
        </w:rPr>
      </w:pPr>
      <w:r>
        <w:rPr>
          <w:rFonts w:ascii="Arial" w:hAnsi="Arial" w:cs="Arial"/>
          <w:sz w:val="22"/>
          <w:lang w:val="en-US"/>
        </w:rPr>
        <w:t>I</w:t>
      </w:r>
      <w:r>
        <w:rPr>
          <w:rFonts w:ascii="Arial" w:hAnsi="Arial" w:cs="Arial" w:hint="eastAsia"/>
          <w:sz w:val="22"/>
        </w:rPr>
        <w:t xml:space="preserve">t is also one of the </w:t>
      </w:r>
      <w:r>
        <w:rPr>
          <w:rFonts w:ascii="Arial" w:hAnsi="Arial" w:cs="Arial"/>
          <w:sz w:val="22"/>
          <w:lang w:val="en-US"/>
        </w:rPr>
        <w:t>purposes</w:t>
      </w:r>
      <w:r>
        <w:rPr>
          <w:rFonts w:ascii="Arial" w:hAnsi="Arial" w:cs="Arial" w:hint="eastAsia"/>
          <w:sz w:val="22"/>
        </w:rPr>
        <w:t xml:space="preserve"> of this study to provide useful suggestions for reducing the negative impact of </w:t>
      </w:r>
      <w:r>
        <w:rPr>
          <w:rFonts w:ascii="Arial" w:hAnsi="Arial" w:cs="Arial"/>
          <w:sz w:val="22"/>
          <w:lang w:val="en-US"/>
        </w:rPr>
        <w:t>groupthink</w:t>
      </w:r>
      <w:r>
        <w:rPr>
          <w:rFonts w:ascii="Arial" w:hAnsi="Arial" w:cs="Arial" w:hint="eastAsia"/>
          <w:sz w:val="22"/>
        </w:rPr>
        <w:t xml:space="preserve"> on decision accuracy</w:t>
      </w:r>
      <w:r>
        <w:rPr>
          <w:rFonts w:ascii="Arial" w:hAnsi="Arial" w:cs="Arial"/>
          <w:sz w:val="22"/>
          <w:lang w:val="en-US"/>
        </w:rPr>
        <w:t xml:space="preserve"> u</w:t>
      </w:r>
      <w:r>
        <w:rPr>
          <w:rFonts w:ascii="Arial" w:hAnsi="Arial" w:cs="Arial" w:hint="eastAsia"/>
          <w:sz w:val="22"/>
        </w:rPr>
        <w:t xml:space="preserve">nder the condition of time pressure. In response to the four antecedents of the </w:t>
      </w:r>
      <w:r>
        <w:rPr>
          <w:rFonts w:ascii="Arial" w:hAnsi="Arial" w:cs="Arial"/>
          <w:sz w:val="22"/>
          <w:lang w:val="en-US"/>
        </w:rPr>
        <w:t>groupthink</w:t>
      </w:r>
      <w:r>
        <w:rPr>
          <w:rFonts w:ascii="Arial" w:hAnsi="Arial" w:cs="Arial" w:hint="eastAsia"/>
          <w:sz w:val="22"/>
        </w:rPr>
        <w:t xml:space="preserve"> mentioned above, Shirey (2012) provides some strategies that may be applied to counter the</w:t>
      </w:r>
      <w:r>
        <w:rPr>
          <w:rFonts w:ascii="Arial" w:hAnsi="Arial" w:cs="Arial"/>
          <w:sz w:val="22"/>
          <w:lang w:val="en-US"/>
        </w:rPr>
        <w:t>se</w:t>
      </w:r>
      <w:r>
        <w:rPr>
          <w:rFonts w:ascii="Arial" w:hAnsi="Arial" w:cs="Arial" w:hint="eastAsia"/>
          <w:sz w:val="22"/>
        </w:rPr>
        <w:t xml:space="preserve"> antecedents. With active confrontation, </w:t>
      </w:r>
      <w:r>
        <w:rPr>
          <w:rFonts w:ascii="Arial" w:hAnsi="Arial" w:cs="Arial"/>
          <w:sz w:val="22"/>
          <w:lang w:val="en-US"/>
        </w:rPr>
        <w:t>there is a</w:t>
      </w:r>
      <w:r>
        <w:rPr>
          <w:rFonts w:ascii="Arial" w:hAnsi="Arial" w:cs="Arial" w:hint="eastAsia"/>
          <w:sz w:val="22"/>
        </w:rPr>
        <w:t xml:space="preserve"> high probability </w:t>
      </w:r>
      <w:r>
        <w:rPr>
          <w:rFonts w:ascii="Arial" w:hAnsi="Arial" w:cs="Arial"/>
          <w:sz w:val="22"/>
          <w:lang w:val="en-US"/>
        </w:rPr>
        <w:t>that groupthink is</w:t>
      </w:r>
      <w:r>
        <w:rPr>
          <w:rFonts w:ascii="Arial" w:hAnsi="Arial" w:cs="Arial" w:hint="eastAsia"/>
          <w:sz w:val="22"/>
        </w:rPr>
        <w:t xml:space="preserve"> prevented. To reduce the negative effects of high cohesion, Shirey</w:t>
      </w:r>
      <w:r>
        <w:rPr>
          <w:rFonts w:ascii="Arial" w:hAnsi="Arial" w:cs="Arial"/>
          <w:sz w:val="22"/>
          <w:lang w:val="en-US"/>
        </w:rPr>
        <w:t xml:space="preserve"> (2012)</w:t>
      </w:r>
      <w:r>
        <w:rPr>
          <w:rFonts w:ascii="Arial" w:hAnsi="Arial" w:cs="Arial" w:hint="eastAsia"/>
          <w:sz w:val="22"/>
        </w:rPr>
        <w:t xml:space="preserve"> pointed out that the attributes needed to determine group membership can be considered to ensure group diversity. It may also be useful to bring together multiple independent groups to solve a problem, or to divide an existing group into sub-groups to determine the pros and cons of the problem. In addition, it is helpful to involve individual </w:t>
      </w:r>
      <w:r w:rsidR="005C0725">
        <w:rPr>
          <w:rFonts w:ascii="Arial" w:hAnsi="Arial" w:cs="Arial"/>
          <w:sz w:val="22"/>
        </w:rPr>
        <w:t>panellists</w:t>
      </w:r>
      <w:r>
        <w:rPr>
          <w:rFonts w:ascii="Arial" w:hAnsi="Arial" w:cs="Arial" w:hint="eastAsia"/>
          <w:sz w:val="22"/>
        </w:rPr>
        <w:t xml:space="preserve"> in critical assessment decisions (Michelle et al., 2019).</w:t>
      </w:r>
      <w:r>
        <w:rPr>
          <w:rFonts w:ascii="Arial" w:hAnsi="Arial" w:cs="Arial"/>
          <w:sz w:val="22"/>
          <w:lang w:val="en-US"/>
        </w:rPr>
        <w:t xml:space="preserve"> </w:t>
      </w:r>
      <w:r>
        <w:rPr>
          <w:rFonts w:ascii="Arial" w:hAnsi="Arial" w:cs="Arial" w:hint="eastAsia"/>
          <w:sz w:val="22"/>
        </w:rPr>
        <w:t xml:space="preserve">In order to resolve structural </w:t>
      </w:r>
      <w:r>
        <w:rPr>
          <w:rFonts w:ascii="Arial" w:hAnsi="Arial" w:cs="Arial"/>
          <w:sz w:val="22"/>
          <w:lang w:val="en-US"/>
        </w:rPr>
        <w:t>faults</w:t>
      </w:r>
      <w:r>
        <w:rPr>
          <w:rFonts w:ascii="Arial" w:hAnsi="Arial" w:cs="Arial" w:hint="eastAsia"/>
          <w:sz w:val="22"/>
        </w:rPr>
        <w:t xml:space="preserve">, we can hire external professionals to manage the decision-making process, or consult with experts on relevant issues to find </w:t>
      </w:r>
      <w:r>
        <w:rPr>
          <w:rFonts w:ascii="Arial" w:hAnsi="Arial" w:cs="Arial"/>
          <w:sz w:val="22"/>
          <w:lang w:val="en-US"/>
        </w:rPr>
        <w:t>feasible</w:t>
      </w:r>
      <w:r>
        <w:rPr>
          <w:rFonts w:ascii="Arial" w:hAnsi="Arial" w:cs="Arial" w:hint="eastAsia"/>
          <w:sz w:val="22"/>
        </w:rPr>
        <w:t xml:space="preserve"> alternatives; normative decision-making processes, leaders retaining views, and </w:t>
      </w:r>
      <w:r>
        <w:rPr>
          <w:rFonts w:ascii="Arial" w:hAnsi="Arial" w:cs="Arial"/>
          <w:sz w:val="22"/>
          <w:lang w:val="en-US"/>
        </w:rPr>
        <w:t>t</w:t>
      </w:r>
      <w:r>
        <w:rPr>
          <w:rFonts w:ascii="Arial" w:hAnsi="Arial" w:cs="Arial" w:hint="eastAsia"/>
          <w:sz w:val="22"/>
        </w:rPr>
        <w:t xml:space="preserve">he rewards of </w:t>
      </w:r>
      <w:r>
        <w:rPr>
          <w:rFonts w:ascii="Arial" w:hAnsi="Arial" w:cs="Arial" w:hint="eastAsia"/>
          <w:sz w:val="22"/>
        </w:rPr>
        <w:t>“</w:t>
      </w:r>
      <w:r>
        <w:rPr>
          <w:rFonts w:ascii="Arial" w:hAnsi="Arial" w:cs="Arial" w:hint="eastAsia"/>
          <w:sz w:val="22"/>
        </w:rPr>
        <w:t>truth speakers</w:t>
      </w:r>
      <w:r>
        <w:rPr>
          <w:rFonts w:ascii="Arial" w:hAnsi="Arial" w:cs="Arial" w:hint="eastAsia"/>
          <w:sz w:val="22"/>
        </w:rPr>
        <w:t>”</w:t>
      </w:r>
      <w:r>
        <w:rPr>
          <w:rFonts w:ascii="Arial" w:hAnsi="Arial" w:cs="Arial"/>
          <w:sz w:val="22"/>
          <w:lang w:val="en-US"/>
        </w:rPr>
        <w:t xml:space="preserve"> in groups</w:t>
      </w:r>
      <w:r>
        <w:rPr>
          <w:rFonts w:ascii="Arial" w:hAnsi="Arial" w:cs="Arial" w:hint="eastAsia"/>
          <w:sz w:val="22"/>
        </w:rPr>
        <w:t xml:space="preserve"> are very helpful in resolving structural errors; at the same time,</w:t>
      </w:r>
      <w:r>
        <w:rPr>
          <w:rFonts w:ascii="Arial" w:hAnsi="Arial" w:cs="Arial"/>
          <w:sz w:val="22"/>
          <w:lang w:val="en-US"/>
        </w:rPr>
        <w:t xml:space="preserve"> it</w:t>
      </w:r>
      <w:r>
        <w:rPr>
          <w:rFonts w:ascii="Arial" w:hAnsi="Arial" w:cs="Arial" w:hint="eastAsia"/>
          <w:sz w:val="22"/>
        </w:rPr>
        <w:t xml:space="preserve"> may also have a positive impact</w:t>
      </w:r>
      <w:r>
        <w:rPr>
          <w:rFonts w:ascii="Arial" w:hAnsi="Arial" w:cs="Arial"/>
          <w:sz w:val="22"/>
          <w:lang w:val="en-US"/>
        </w:rPr>
        <w:t xml:space="preserve"> to rotate</w:t>
      </w:r>
      <w:r>
        <w:rPr>
          <w:rFonts w:ascii="Arial" w:hAnsi="Arial" w:cs="Arial" w:hint="eastAsia"/>
          <w:sz w:val="22"/>
        </w:rPr>
        <w:t xml:space="preserve"> the roles and responsibilities of </w:t>
      </w:r>
      <w:r>
        <w:rPr>
          <w:rFonts w:ascii="Arial" w:hAnsi="Arial" w:cs="Arial"/>
          <w:sz w:val="22"/>
          <w:lang w:val="en-US"/>
        </w:rPr>
        <w:t xml:space="preserve">group </w:t>
      </w:r>
      <w:r>
        <w:rPr>
          <w:rFonts w:ascii="Arial" w:hAnsi="Arial" w:cs="Arial" w:hint="eastAsia"/>
          <w:sz w:val="22"/>
        </w:rPr>
        <w:t xml:space="preserve">members (Shirey, 2012). Diversity is </w:t>
      </w:r>
      <w:r>
        <w:rPr>
          <w:rFonts w:ascii="Arial" w:hAnsi="Arial" w:cs="Arial"/>
          <w:sz w:val="22"/>
          <w:lang w:val="en-US"/>
        </w:rPr>
        <w:t xml:space="preserve">the </w:t>
      </w:r>
      <w:r>
        <w:rPr>
          <w:rFonts w:ascii="Arial" w:hAnsi="Arial" w:cs="Arial" w:hint="eastAsia"/>
          <w:sz w:val="22"/>
        </w:rPr>
        <w:t>key to organizational success because it provides a rich and useful diversity of ideas</w:t>
      </w:r>
      <w:r>
        <w:rPr>
          <w:rFonts w:ascii="Arial" w:hAnsi="Arial" w:cs="Arial"/>
          <w:sz w:val="22"/>
        </w:rPr>
        <w:t xml:space="preserve"> (Fernandez, 2007). </w:t>
      </w:r>
      <w:r>
        <w:rPr>
          <w:rFonts w:ascii="Arial" w:hAnsi="Arial" w:cs="Arial" w:hint="eastAsia"/>
          <w:sz w:val="22"/>
        </w:rPr>
        <w:t xml:space="preserve">A diverse </w:t>
      </w:r>
      <w:r>
        <w:rPr>
          <w:rFonts w:ascii="Arial" w:hAnsi="Arial" w:cs="Arial"/>
          <w:sz w:val="22"/>
          <w:lang w:val="en-US"/>
        </w:rPr>
        <w:t xml:space="preserve">group </w:t>
      </w:r>
      <w:r>
        <w:rPr>
          <w:rFonts w:ascii="Arial" w:hAnsi="Arial" w:cs="Arial" w:hint="eastAsia"/>
          <w:sz w:val="22"/>
        </w:rPr>
        <w:t xml:space="preserve">(such as background, professional and life experience) can generate collaborative, creative and entrepreneurial motivation when sharing personal opinions, and the diversity of ideas that such a </w:t>
      </w:r>
      <w:r>
        <w:rPr>
          <w:rFonts w:ascii="Arial" w:hAnsi="Arial" w:cs="Arial"/>
          <w:sz w:val="22"/>
          <w:lang w:val="en-US"/>
        </w:rPr>
        <w:t>group</w:t>
      </w:r>
      <w:r>
        <w:rPr>
          <w:rFonts w:ascii="Arial" w:hAnsi="Arial" w:cs="Arial" w:hint="eastAsia"/>
          <w:sz w:val="22"/>
        </w:rPr>
        <w:t xml:space="preserve"> possess can provide a</w:t>
      </w:r>
      <w:r>
        <w:rPr>
          <w:rFonts w:ascii="Arial" w:hAnsi="Arial" w:cs="Arial"/>
          <w:sz w:val="22"/>
          <w:lang w:val="en-US"/>
        </w:rPr>
        <w:t>n</w:t>
      </w:r>
      <w:r>
        <w:rPr>
          <w:rFonts w:ascii="Arial" w:hAnsi="Arial" w:cs="Arial" w:hint="eastAsia"/>
          <w:sz w:val="22"/>
        </w:rPr>
        <w:t xml:space="preserve"> opportunity for</w:t>
      </w:r>
      <w:r>
        <w:rPr>
          <w:rFonts w:ascii="Arial" w:hAnsi="Arial" w:cs="Arial"/>
          <w:sz w:val="22"/>
          <w:lang w:val="en-US"/>
        </w:rPr>
        <w:t xml:space="preserve"> </w:t>
      </w:r>
      <w:r>
        <w:rPr>
          <w:rFonts w:ascii="Arial" w:hAnsi="Arial" w:cs="Arial" w:hint="eastAsia"/>
          <w:sz w:val="22"/>
        </w:rPr>
        <w:t>dialectical discussion before action</w:t>
      </w:r>
      <w:r>
        <w:rPr>
          <w:rFonts w:ascii="Arial" w:hAnsi="Arial" w:cs="Arial"/>
          <w:sz w:val="22"/>
          <w:lang w:val="en-US"/>
        </w:rPr>
        <w:t>,</w:t>
      </w:r>
      <w:r>
        <w:rPr>
          <w:rFonts w:ascii="Arial" w:hAnsi="Arial" w:cs="Arial" w:hint="eastAsia"/>
          <w:sz w:val="22"/>
        </w:rPr>
        <w:t xml:space="preserve"> </w:t>
      </w:r>
      <w:r>
        <w:rPr>
          <w:rFonts w:ascii="Arial" w:hAnsi="Arial" w:cs="Arial"/>
          <w:sz w:val="22"/>
          <w:lang w:val="en-US"/>
        </w:rPr>
        <w:t>a</w:t>
      </w:r>
      <w:r>
        <w:rPr>
          <w:rFonts w:ascii="Arial" w:hAnsi="Arial" w:cs="Arial" w:hint="eastAsia"/>
          <w:sz w:val="22"/>
        </w:rPr>
        <w:t xml:space="preserve">nd these processes help to avoid </w:t>
      </w:r>
      <w:r>
        <w:rPr>
          <w:rFonts w:ascii="Arial" w:hAnsi="Arial" w:cs="Arial"/>
          <w:sz w:val="22"/>
          <w:lang w:val="en-US"/>
        </w:rPr>
        <w:t>groupthink</w:t>
      </w:r>
      <w:r>
        <w:rPr>
          <w:rFonts w:ascii="Arial" w:hAnsi="Arial" w:cs="Arial" w:hint="eastAsia"/>
          <w:sz w:val="22"/>
        </w:rPr>
        <w:t>. Therefore, it is crucial</w:t>
      </w:r>
      <w:r>
        <w:rPr>
          <w:rFonts w:ascii="Arial" w:hAnsi="Arial" w:cs="Arial"/>
          <w:sz w:val="22"/>
          <w:lang w:val="en-US"/>
        </w:rPr>
        <w:t xml:space="preserve"> for </w:t>
      </w:r>
      <w:r>
        <w:rPr>
          <w:rFonts w:ascii="Arial" w:hAnsi="Arial" w:cs="Arial" w:hint="eastAsia"/>
          <w:sz w:val="22"/>
        </w:rPr>
        <w:t xml:space="preserve">effective and </w:t>
      </w:r>
      <w:r>
        <w:rPr>
          <w:rFonts w:ascii="Arial" w:hAnsi="Arial" w:cs="Arial"/>
          <w:sz w:val="22"/>
          <w:lang w:val="en-US"/>
        </w:rPr>
        <w:t>productive</w:t>
      </w:r>
      <w:r>
        <w:rPr>
          <w:rFonts w:ascii="Arial" w:hAnsi="Arial" w:cs="Arial" w:hint="eastAsia"/>
          <w:sz w:val="22"/>
        </w:rPr>
        <w:t xml:space="preserve"> decision making to encourage constructive input, evaluate alternatives at the appropriate level of agreement, and try to avoid one-dimensional thinking as a default position (Macleod, 2011).</w:t>
      </w:r>
    </w:p>
    <w:p w14:paraId="54AF8F6F" w14:textId="77777777" w:rsidR="004531E8" w:rsidRDefault="004531E8">
      <w:pPr>
        <w:spacing w:line="360" w:lineRule="auto"/>
        <w:rPr>
          <w:rFonts w:ascii="Arial" w:hAnsi="Arial" w:cs="Arial"/>
          <w:sz w:val="22"/>
        </w:rPr>
      </w:pPr>
    </w:p>
    <w:p w14:paraId="6E1E844A" w14:textId="7CBCCF21" w:rsidR="004531E8" w:rsidRDefault="00CA37DE">
      <w:pPr>
        <w:spacing w:line="360" w:lineRule="auto"/>
        <w:rPr>
          <w:rFonts w:ascii="Arial" w:hAnsi="Arial" w:cs="Arial"/>
          <w:sz w:val="22"/>
        </w:rPr>
      </w:pPr>
      <w:r>
        <w:rPr>
          <w:rFonts w:ascii="Arial" w:hAnsi="Arial" w:cs="Arial" w:hint="eastAsia"/>
          <w:sz w:val="22"/>
        </w:rPr>
        <w:lastRenderedPageBreak/>
        <w:t xml:space="preserve">Time-limited case studies are an attractive part of the collective decision-making field, and a large amount of research has been carried out in this area. In real life and the financial environment, we often don't have enough time to </w:t>
      </w:r>
      <w:r w:rsidR="005C0725">
        <w:rPr>
          <w:rFonts w:ascii="Arial" w:hAnsi="Arial" w:cs="Arial"/>
          <w:sz w:val="22"/>
        </w:rPr>
        <w:t>analyse</w:t>
      </w:r>
      <w:r>
        <w:rPr>
          <w:rFonts w:ascii="Arial" w:hAnsi="Arial" w:cs="Arial" w:hint="eastAsia"/>
          <w:sz w:val="22"/>
        </w:rPr>
        <w:t xml:space="preserve"> and discuss the issues carefully, but the decisions made in these cases are sometimes important.  </w:t>
      </w:r>
      <w:r>
        <w:rPr>
          <w:rFonts w:ascii="Arial" w:hAnsi="Arial" w:cs="Arial"/>
          <w:sz w:val="22"/>
        </w:rPr>
        <w:t xml:space="preserve">Time pressure </w:t>
      </w:r>
      <w:r>
        <w:rPr>
          <w:rFonts w:ascii="Arial" w:hAnsi="Arial" w:cs="Arial"/>
          <w:sz w:val="22"/>
          <w:lang w:val="en-US"/>
        </w:rPr>
        <w:t>affects the</w:t>
      </w:r>
      <w:r>
        <w:rPr>
          <w:rFonts w:ascii="Arial" w:hAnsi="Arial" w:cs="Arial"/>
          <w:sz w:val="22"/>
        </w:rPr>
        <w:t xml:space="preserve"> performance on many cognitive tasks (Roskes</w:t>
      </w:r>
      <w:r>
        <w:rPr>
          <w:rFonts w:ascii="Arial" w:hAnsi="Arial" w:cs="Arial"/>
          <w:sz w:val="22"/>
          <w:lang w:val="en-US"/>
        </w:rPr>
        <w:t xml:space="preserve"> et al.</w:t>
      </w:r>
      <w:r>
        <w:rPr>
          <w:rFonts w:ascii="Arial" w:hAnsi="Arial" w:cs="Arial"/>
          <w:sz w:val="22"/>
        </w:rPr>
        <w:t>, 2013).</w:t>
      </w:r>
      <w:r>
        <w:rPr>
          <w:rFonts w:ascii="Arial" w:hAnsi="Arial" w:cs="Arial" w:hint="eastAsia"/>
          <w:sz w:val="22"/>
        </w:rPr>
        <w:t xml:space="preserve"> Sometimes we need to change the strategy of decision making because time pressure makes the time available to search and evaluate relevant information very limited</w:t>
      </w:r>
      <w:r>
        <w:rPr>
          <w:rFonts w:ascii="Arial" w:hAnsi="Arial" w:cs="Arial"/>
          <w:sz w:val="22"/>
        </w:rPr>
        <w:t xml:space="preserve"> (Park, Iyer &amp;</w:t>
      </w:r>
      <w:r>
        <w:rPr>
          <w:rFonts w:ascii="Arial" w:hAnsi="Arial" w:cs="Arial" w:hint="eastAsia"/>
          <w:sz w:val="22"/>
        </w:rPr>
        <w:t xml:space="preserve"> </w:t>
      </w:r>
      <w:r>
        <w:rPr>
          <w:rFonts w:ascii="Arial" w:hAnsi="Arial" w:cs="Arial"/>
          <w:sz w:val="22"/>
        </w:rPr>
        <w:t>Smith, 1989).</w:t>
      </w:r>
    </w:p>
    <w:p w14:paraId="23C60B76" w14:textId="77777777" w:rsidR="004531E8" w:rsidRDefault="004531E8">
      <w:pPr>
        <w:spacing w:line="360" w:lineRule="auto"/>
        <w:rPr>
          <w:rFonts w:ascii="Arial" w:hAnsi="Arial" w:cs="Arial"/>
          <w:sz w:val="22"/>
        </w:rPr>
      </w:pPr>
    </w:p>
    <w:p w14:paraId="7FB27C04" w14:textId="77777777" w:rsidR="004531E8" w:rsidRDefault="00CA37DE">
      <w:pPr>
        <w:spacing w:line="360" w:lineRule="auto"/>
        <w:rPr>
          <w:rFonts w:ascii="Arial" w:hAnsi="Arial" w:cs="Arial"/>
          <w:sz w:val="22"/>
          <w:lang w:val="en-US"/>
        </w:rPr>
      </w:pPr>
      <w:r>
        <w:rPr>
          <w:rFonts w:ascii="Arial" w:hAnsi="Arial" w:cs="Arial"/>
          <w:sz w:val="22"/>
        </w:rPr>
        <w:t xml:space="preserve">As for the collective decision-making in the case of time pressure, Karau and Kelly (1992) proposed the Attentional Focus Model (AFM). </w:t>
      </w:r>
      <w:r>
        <w:rPr>
          <w:rFonts w:ascii="Arial" w:hAnsi="Arial" w:cs="Arial" w:hint="eastAsia"/>
          <w:sz w:val="22"/>
        </w:rPr>
        <w:t xml:space="preserve">The model shows that time pressure is very helpful </w:t>
      </w:r>
      <w:r>
        <w:rPr>
          <w:rFonts w:ascii="Arial" w:hAnsi="Arial" w:cs="Arial"/>
          <w:sz w:val="22"/>
          <w:lang w:val="en-US"/>
        </w:rPr>
        <w:t>for</w:t>
      </w:r>
      <w:r>
        <w:rPr>
          <w:rFonts w:ascii="Arial" w:hAnsi="Arial" w:cs="Arial" w:hint="eastAsia"/>
          <w:sz w:val="22"/>
        </w:rPr>
        <w:t xml:space="preserve"> </w:t>
      </w:r>
      <w:r>
        <w:rPr>
          <w:rFonts w:ascii="Arial" w:hAnsi="Arial" w:cs="Arial"/>
          <w:sz w:val="22"/>
          <w:lang w:val="en-US"/>
        </w:rPr>
        <w:t>narrowing</w:t>
      </w:r>
      <w:r>
        <w:rPr>
          <w:rFonts w:ascii="Arial" w:hAnsi="Arial" w:cs="Arial" w:hint="eastAsia"/>
          <w:sz w:val="22"/>
        </w:rPr>
        <w:t xml:space="preserve"> the focus of group members on key issues and tasks. As time pressure increases, the importance of features required to complete a task may increase relatively significantly, while features with lower correlation may decrease</w:t>
      </w:r>
      <w:r>
        <w:rPr>
          <w:rFonts w:ascii="Arial" w:hAnsi="Arial" w:cs="Arial"/>
          <w:sz w:val="22"/>
          <w:lang w:val="en-US"/>
        </w:rPr>
        <w:t>.</w:t>
      </w:r>
      <w:r>
        <w:rPr>
          <w:rFonts w:ascii="Arial" w:hAnsi="Arial" w:cs="Arial"/>
          <w:sz w:val="22"/>
        </w:rPr>
        <w:t xml:space="preserve"> </w:t>
      </w:r>
      <w:r>
        <w:rPr>
          <w:rFonts w:ascii="Arial" w:hAnsi="Arial" w:cs="Arial" w:hint="eastAsia"/>
          <w:sz w:val="22"/>
        </w:rPr>
        <w:t>In their next experiment (</w:t>
      </w:r>
      <w:r>
        <w:rPr>
          <w:rFonts w:ascii="Arial" w:hAnsi="Arial" w:cs="Arial"/>
          <w:sz w:val="22"/>
          <w:lang w:val="en-US"/>
        </w:rPr>
        <w:t xml:space="preserve">Karau &amp; Kelly, </w:t>
      </w:r>
      <w:r>
        <w:rPr>
          <w:rFonts w:ascii="Arial" w:hAnsi="Arial" w:cs="Arial" w:hint="eastAsia"/>
          <w:sz w:val="22"/>
        </w:rPr>
        <w:t xml:space="preserve">1999), they found that initial preferences were the main determinant of group decision making. The impact of time pressure on the quality of decision-making is related to the strength of the initial preference and the content of the group interaction. As time pressure increases, members are more likely to focus on task-related information in terms of task relevance. This is consistent with the resource allocation model of </w:t>
      </w:r>
      <w:r>
        <w:rPr>
          <w:rFonts w:ascii="Arial" w:hAnsi="Arial" w:cs="Arial"/>
          <w:sz w:val="22"/>
          <w:lang w:val="en-US"/>
        </w:rPr>
        <w:t>people</w:t>
      </w:r>
      <w:r>
        <w:rPr>
          <w:rFonts w:ascii="Arial" w:hAnsi="Arial" w:cs="Arial" w:hint="eastAsia"/>
          <w:sz w:val="22"/>
        </w:rPr>
        <w:t xml:space="preserve"> under time pressure, which states that members no longer focus on information that is not related to each other (such as each other's appearance), but assign fairly consistent attention to information that they consider important (Baumann, 1998).</w:t>
      </w:r>
      <w:r>
        <w:rPr>
          <w:rFonts w:ascii="Arial" w:hAnsi="Arial" w:cs="Arial"/>
          <w:sz w:val="22"/>
        </w:rPr>
        <w:t xml:space="preserve"> </w:t>
      </w:r>
      <w:r>
        <w:rPr>
          <w:rFonts w:ascii="Arial" w:hAnsi="Arial" w:cs="Arial" w:hint="eastAsia"/>
          <w:sz w:val="22"/>
        </w:rPr>
        <w:t>This suggests that in addition to the indirect effects expected from the reduced social interactions observed in previous experiments (Karau and Kelly, 1992), time pressure has</w:t>
      </w:r>
      <w:r>
        <w:rPr>
          <w:rFonts w:ascii="Arial" w:hAnsi="Arial" w:cs="Arial"/>
          <w:sz w:val="22"/>
          <w:lang w:val="en-US"/>
        </w:rPr>
        <w:t xml:space="preserve"> also</w:t>
      </w:r>
      <w:r>
        <w:rPr>
          <w:rFonts w:ascii="Arial" w:hAnsi="Arial" w:cs="Arial" w:hint="eastAsia"/>
          <w:sz w:val="22"/>
        </w:rPr>
        <w:t xml:space="preserve"> a direct impact on the awareness of group members</w:t>
      </w:r>
      <w:r>
        <w:rPr>
          <w:rFonts w:ascii="Arial" w:hAnsi="Arial" w:cs="Arial"/>
          <w:sz w:val="22"/>
          <w:lang w:val="en-US"/>
        </w:rPr>
        <w:t>;</w:t>
      </w:r>
      <w:r>
        <w:rPr>
          <w:rFonts w:ascii="Arial" w:hAnsi="Arial" w:cs="Arial" w:hint="eastAsia"/>
          <w:sz w:val="22"/>
        </w:rPr>
        <w:t xml:space="preserve"> The team may produce cautious and </w:t>
      </w:r>
      <w:r>
        <w:rPr>
          <w:rFonts w:ascii="Arial" w:hAnsi="Arial" w:cs="Arial"/>
          <w:sz w:val="22"/>
          <w:lang w:val="en-US"/>
        </w:rPr>
        <w:t>well evaluated</w:t>
      </w:r>
      <w:r>
        <w:rPr>
          <w:rFonts w:ascii="Arial" w:hAnsi="Arial" w:cs="Arial" w:hint="eastAsia"/>
          <w:sz w:val="22"/>
        </w:rPr>
        <w:t xml:space="preserve"> decisions, taking into account the impact of time (Shirey, 2012).</w:t>
      </w:r>
      <w:r>
        <w:rPr>
          <w:rFonts w:ascii="Arial" w:hAnsi="Arial" w:cs="Arial"/>
          <w:sz w:val="22"/>
          <w:lang w:val="en-US"/>
        </w:rPr>
        <w:t xml:space="preserve"> According to the AFM model, group members are more likely to focus on task-related information under time pressure, which may lead to increased group cohesion, which leads to groupthink more likely to occur, further affecting the accuracy of group </w:t>
      </w:r>
      <w:r>
        <w:rPr>
          <w:rFonts w:ascii="Arial" w:hAnsi="Arial" w:cs="Arial"/>
          <w:sz w:val="22"/>
          <w:lang w:val="en-US"/>
        </w:rPr>
        <w:lastRenderedPageBreak/>
        <w:t>decision making, and this is also the one of the aspects to be studied.</w:t>
      </w:r>
    </w:p>
    <w:p w14:paraId="7D4C9099" w14:textId="77777777" w:rsidR="004531E8" w:rsidRDefault="004531E8">
      <w:pPr>
        <w:spacing w:line="360" w:lineRule="auto"/>
        <w:rPr>
          <w:rFonts w:ascii="Arial" w:hAnsi="Arial" w:cs="Arial"/>
          <w:sz w:val="22"/>
        </w:rPr>
      </w:pPr>
    </w:p>
    <w:p w14:paraId="7D543431" w14:textId="3ADAC7DD" w:rsidR="004531E8" w:rsidRDefault="00CA37DE">
      <w:pPr>
        <w:spacing w:line="360" w:lineRule="auto"/>
        <w:rPr>
          <w:rFonts w:ascii="Arial" w:hAnsi="Arial" w:cs="Arial"/>
          <w:sz w:val="22"/>
          <w:lang w:val="en-US"/>
        </w:rPr>
      </w:pPr>
      <w:r>
        <w:rPr>
          <w:rFonts w:ascii="Arial" w:hAnsi="Arial" w:cs="Arial"/>
          <w:sz w:val="22"/>
          <w:lang w:val="en-US"/>
        </w:rPr>
        <w:t>Maruping's field study (Maruping et al</w:t>
      </w:r>
      <w:r w:rsidR="005C0725">
        <w:rPr>
          <w:rFonts w:ascii="Arial" w:hAnsi="Arial" w:cs="Arial"/>
          <w:sz w:val="22"/>
          <w:lang w:val="en-US"/>
        </w:rPr>
        <w:t>.,</w:t>
      </w:r>
      <w:r>
        <w:rPr>
          <w:rFonts w:ascii="Arial" w:hAnsi="Arial" w:cs="Arial"/>
          <w:sz w:val="22"/>
          <w:lang w:val="en-US"/>
        </w:rPr>
        <w:t xml:space="preserve"> 2015) of 111 project teams proved the importance of group leaders. Their research showed that the relationship between perceived time pressure and group performance was non-linear, which was regulated by the group's temporal leadership. Under the strong temporal leadership, the indirect impact of perceived time pressure on group performance is mostly positive, while under weak temporal leadership, the indirect impact is positive at low levels of perceived time pressure and negative at medium and high levels. Maule and Summers (2016) also studied the impact of leaders on collective decision making under time pressure conditions. Through experiments and field research, they found that leaders can adjust different strategies to adapt to time pressure; time pressure can induce higher levels of negative and positive effects, and can be evaluated as obstacles to reduce the quality of decision-making or challenges that are conducive to decision-making. However, whether the influence of groupthink on decision accuracy is related to the activities of temporal leaders in the decision-making process has not been studied, which will be included in the discussion of this paper. On the other hand, </w:t>
      </w:r>
      <w:r>
        <w:rPr>
          <w:rFonts w:ascii="Arial" w:hAnsi="Arial" w:cs="Arial"/>
          <w:sz w:val="22"/>
        </w:rPr>
        <w:t xml:space="preserve">Bowman and Wittenbaum </w:t>
      </w:r>
      <w:r>
        <w:rPr>
          <w:rFonts w:ascii="Arial" w:hAnsi="Arial" w:cs="Arial" w:hint="eastAsia"/>
          <w:sz w:val="22"/>
        </w:rPr>
        <w:t>(2012) researched</w:t>
      </w:r>
      <w:r>
        <w:rPr>
          <w:rFonts w:ascii="Arial" w:hAnsi="Arial" w:cs="Arial"/>
          <w:sz w:val="22"/>
        </w:rPr>
        <w:t xml:space="preserve"> the impact of time pressure on team decision-making processes and performance</w:t>
      </w:r>
      <w:r>
        <w:rPr>
          <w:rFonts w:ascii="Arial" w:hAnsi="Arial" w:cs="Arial" w:hint="eastAsia"/>
          <w:sz w:val="22"/>
        </w:rPr>
        <w:t>. They designed</w:t>
      </w:r>
      <w:r>
        <w:rPr>
          <w:rFonts w:ascii="Arial" w:hAnsi="Arial" w:cs="Arial"/>
          <w:sz w:val="22"/>
          <w:lang w:val="en-US"/>
        </w:rPr>
        <w:t xml:space="preserve"> some</w:t>
      </w:r>
      <w:r>
        <w:rPr>
          <w:rFonts w:ascii="Arial" w:hAnsi="Arial" w:cs="Arial" w:hint="eastAsia"/>
          <w:sz w:val="22"/>
        </w:rPr>
        <w:t xml:space="preserve"> experiments </w:t>
      </w:r>
      <w:r>
        <w:rPr>
          <w:rFonts w:ascii="Arial" w:hAnsi="Arial" w:cs="Arial"/>
          <w:sz w:val="22"/>
          <w:lang w:val="en-US"/>
        </w:rPr>
        <w:t>in which</w:t>
      </w:r>
      <w:r>
        <w:rPr>
          <w:rFonts w:ascii="Arial" w:hAnsi="Arial" w:cs="Arial" w:hint="eastAsia"/>
          <w:sz w:val="22"/>
        </w:rPr>
        <w:t xml:space="preserve"> </w:t>
      </w:r>
      <w:r>
        <w:rPr>
          <w:rFonts w:ascii="Arial" w:hAnsi="Arial" w:cs="Arial"/>
          <w:sz w:val="22"/>
        </w:rPr>
        <w:t>members of three-person groups read information about two hypothetical cholesterol-</w:t>
      </w:r>
      <w:r>
        <w:rPr>
          <w:rFonts w:ascii="Arial" w:hAnsi="Arial" w:cs="Arial"/>
          <w:sz w:val="22"/>
          <w:lang w:val="en-US"/>
        </w:rPr>
        <w:t>lowering</w:t>
      </w:r>
      <w:r>
        <w:rPr>
          <w:rFonts w:ascii="Arial" w:hAnsi="Arial" w:cs="Arial"/>
          <w:sz w:val="22"/>
        </w:rPr>
        <w:t xml:space="preserve"> drugs and collectively chos</w:t>
      </w:r>
      <w:r>
        <w:rPr>
          <w:rFonts w:ascii="Arial" w:hAnsi="Arial" w:cs="Arial" w:hint="eastAsia"/>
          <w:sz w:val="22"/>
        </w:rPr>
        <w:t>e</w:t>
      </w:r>
      <w:r>
        <w:rPr>
          <w:rFonts w:ascii="Arial" w:hAnsi="Arial" w:cs="Arial"/>
          <w:sz w:val="22"/>
        </w:rPr>
        <w:t xml:space="preserve"> the better drug under high or low time pressure.</w:t>
      </w:r>
      <w:r>
        <w:rPr>
          <w:rFonts w:ascii="Arial" w:hAnsi="Arial" w:cs="Arial" w:hint="eastAsia"/>
          <w:sz w:val="22"/>
        </w:rPr>
        <w:t xml:space="preserve"> The result</w:t>
      </w:r>
      <w:r>
        <w:rPr>
          <w:rFonts w:ascii="Arial" w:hAnsi="Arial" w:cs="Arial"/>
          <w:sz w:val="22"/>
          <w:lang w:val="en-US"/>
        </w:rPr>
        <w:t>s</w:t>
      </w:r>
      <w:r>
        <w:rPr>
          <w:rFonts w:ascii="Arial" w:hAnsi="Arial" w:cs="Arial" w:hint="eastAsia"/>
          <w:sz w:val="22"/>
        </w:rPr>
        <w:t xml:space="preserve"> showed that l</w:t>
      </w:r>
      <w:r>
        <w:rPr>
          <w:rFonts w:ascii="Arial" w:hAnsi="Arial" w:cs="Arial"/>
          <w:sz w:val="22"/>
        </w:rPr>
        <w:t xml:space="preserve">ow time pressure groups </w:t>
      </w:r>
      <w:r>
        <w:rPr>
          <w:rFonts w:ascii="Arial" w:hAnsi="Arial" w:cs="Arial"/>
          <w:sz w:val="22"/>
          <w:lang w:val="en-US"/>
        </w:rPr>
        <w:t>selected</w:t>
      </w:r>
      <w:r>
        <w:rPr>
          <w:rFonts w:ascii="Arial" w:hAnsi="Arial" w:cs="Arial"/>
          <w:sz w:val="22"/>
        </w:rPr>
        <w:t xml:space="preserve"> the better drug more </w:t>
      </w:r>
      <w:r>
        <w:rPr>
          <w:rFonts w:ascii="Arial" w:hAnsi="Arial" w:cs="Arial"/>
          <w:sz w:val="22"/>
          <w:lang w:val="en-US"/>
        </w:rPr>
        <w:t>frequently</w:t>
      </w:r>
      <w:r>
        <w:rPr>
          <w:rFonts w:ascii="Arial" w:hAnsi="Arial" w:cs="Arial"/>
          <w:sz w:val="22"/>
        </w:rPr>
        <w:t xml:space="preserve"> than high time pressure groups, </w:t>
      </w:r>
      <w:r>
        <w:rPr>
          <w:rFonts w:ascii="Arial" w:hAnsi="Arial" w:cs="Arial"/>
          <w:sz w:val="22"/>
          <w:lang w:val="en-US"/>
        </w:rPr>
        <w:t>especially</w:t>
      </w:r>
      <w:r>
        <w:rPr>
          <w:rFonts w:ascii="Arial" w:hAnsi="Arial" w:cs="Arial"/>
          <w:sz w:val="22"/>
        </w:rPr>
        <w:t xml:space="preserve"> when groups had access to information.</w:t>
      </w:r>
      <w:r>
        <w:rPr>
          <w:rFonts w:ascii="Arial" w:hAnsi="Arial" w:cs="Arial"/>
          <w:sz w:val="22"/>
          <w:lang w:val="en-US"/>
        </w:rPr>
        <w:t xml:space="preserve"> Such results are inconsistent with the information mentioned in the AFM model (Karau and Kelly, 1992) that increased time pressures contribute to the increased interest of group members in useful information), from which we can speculate that despite the increasing attention of group members to useful information, there are still some other reasons leading to the greater negative effects of time pressure on group decision-making. The specific reasons for this will be analyzed in the experimental results of this paper.</w:t>
      </w:r>
    </w:p>
    <w:p w14:paraId="22632A52" w14:textId="77777777" w:rsidR="004531E8" w:rsidRDefault="004531E8">
      <w:pPr>
        <w:rPr>
          <w:rFonts w:ascii="Arial" w:hAnsi="Arial" w:cs="Arial"/>
          <w:sz w:val="22"/>
        </w:rPr>
      </w:pPr>
    </w:p>
    <w:p w14:paraId="028433E2" w14:textId="77777777" w:rsidR="00795DF3" w:rsidRPr="00795DF3" w:rsidRDefault="00795DF3" w:rsidP="00887D41">
      <w:pPr>
        <w:pStyle w:val="Heading1"/>
        <w:rPr>
          <w:lang w:val="en-US"/>
        </w:rPr>
        <w:pPrChange w:id="163" w:author="hina qureshi" w:date="2019-08-27T23:14:00Z">
          <w:pPr>
            <w:spacing w:line="360" w:lineRule="auto"/>
          </w:pPr>
        </w:pPrChange>
      </w:pPr>
      <w:r w:rsidRPr="00795DF3">
        <w:rPr>
          <w:lang w:val="en-US"/>
        </w:rPr>
        <w:t>Overview and Predictions</w:t>
      </w:r>
    </w:p>
    <w:p w14:paraId="24C71848" w14:textId="77777777" w:rsidR="00795DF3" w:rsidRPr="00795DF3" w:rsidRDefault="00795DF3" w:rsidP="00795DF3">
      <w:pPr>
        <w:spacing w:line="360" w:lineRule="auto"/>
        <w:rPr>
          <w:rFonts w:ascii="Arial" w:hAnsi="Arial" w:cs="Arial"/>
          <w:sz w:val="22"/>
          <w:lang w:val="en-US"/>
        </w:rPr>
      </w:pPr>
    </w:p>
    <w:p w14:paraId="04FB37F6" w14:textId="3C7CD4A7" w:rsidR="00795DF3" w:rsidRPr="00A72380" w:rsidRDefault="00795DF3" w:rsidP="00A72380">
      <w:pPr>
        <w:spacing w:line="360" w:lineRule="auto"/>
        <w:rPr>
          <w:rFonts w:ascii="Arial" w:hAnsi="Arial" w:cs="Arial"/>
          <w:sz w:val="22"/>
          <w:lang w:val="en-US"/>
          <w:rPrChange w:id="164" w:author="hina qureshi" w:date="2019-08-27T22:51:00Z">
            <w:rPr>
              <w:lang w:val="en-US"/>
            </w:rPr>
          </w:rPrChange>
        </w:rPr>
      </w:pPr>
      <w:r w:rsidRPr="00795DF3">
        <w:rPr>
          <w:rFonts w:ascii="Arial" w:hAnsi="Arial" w:cs="Arial"/>
          <w:sz w:val="22"/>
          <w:lang w:val="en-US"/>
        </w:rPr>
        <w:t xml:space="preserve">Janis' groupthink theory and other previous studies provide the basic support for this research. The purpose of this research is to investigate how groupthink affects the accuracy of collective decision making when time is limited. </w:t>
      </w:r>
      <w:r w:rsidRPr="00A72380">
        <w:rPr>
          <w:rFonts w:ascii="Arial" w:hAnsi="Arial" w:cs="Arial"/>
          <w:sz w:val="22"/>
          <w:lang w:val="en-US"/>
          <w:rPrChange w:id="165" w:author="hina qureshi" w:date="2019-08-27T22:51:00Z">
            <w:rPr>
              <w:lang w:val="en-US"/>
            </w:rPr>
          </w:rPrChange>
        </w:rPr>
        <w:t xml:space="preserve">Firstly, we </w:t>
      </w:r>
      <w:ins w:id="166" w:author="hina qureshi" w:date="2019-08-27T22:50:00Z">
        <w:r w:rsidR="00A72380" w:rsidRPr="00A72380">
          <w:rPr>
            <w:rFonts w:ascii="Arial" w:hAnsi="Arial" w:cs="Arial"/>
            <w:sz w:val="22"/>
            <w:lang w:val="en-US"/>
            <w:rPrChange w:id="167" w:author="hina qureshi" w:date="2019-08-27T22:51:00Z">
              <w:rPr>
                <w:lang w:val="en-US"/>
              </w:rPr>
            </w:rPrChange>
          </w:rPr>
          <w:t>aim</w:t>
        </w:r>
      </w:ins>
      <w:del w:id="168" w:author="hina qureshi" w:date="2019-08-27T22:50:00Z">
        <w:r w:rsidRPr="00A72380" w:rsidDel="00A72380">
          <w:rPr>
            <w:rFonts w:ascii="Arial" w:hAnsi="Arial" w:cs="Arial"/>
            <w:sz w:val="22"/>
            <w:lang w:val="en-US"/>
            <w:rPrChange w:id="169" w:author="hina qureshi" w:date="2019-08-27T22:51:00Z">
              <w:rPr>
                <w:lang w:val="en-US"/>
              </w:rPr>
            </w:rPrChange>
          </w:rPr>
          <w:delText>wanted</w:delText>
        </w:r>
      </w:del>
      <w:r w:rsidRPr="00A72380">
        <w:rPr>
          <w:rFonts w:ascii="Arial" w:hAnsi="Arial" w:cs="Arial"/>
          <w:sz w:val="22"/>
          <w:lang w:val="en-US"/>
          <w:rPrChange w:id="170" w:author="hina qureshi" w:date="2019-08-27T22:51:00Z">
            <w:rPr>
              <w:lang w:val="en-US"/>
            </w:rPr>
          </w:rPrChange>
        </w:rPr>
        <w:t xml:space="preserve"> to verify that groupthink is more likely to occur under time constraints, and this </w:t>
      </w:r>
      <w:del w:id="171" w:author="hina qureshi" w:date="2019-08-27T22:51:00Z">
        <w:r w:rsidRPr="00A72380" w:rsidDel="00A72380">
          <w:rPr>
            <w:rFonts w:ascii="Arial" w:hAnsi="Arial" w:cs="Arial"/>
            <w:sz w:val="22"/>
            <w:lang w:val="en-US"/>
            <w:rPrChange w:id="172" w:author="hina qureshi" w:date="2019-08-27T22:51:00Z">
              <w:rPr>
                <w:lang w:val="en-US"/>
              </w:rPr>
            </w:rPrChange>
          </w:rPr>
          <w:delText xml:space="preserve">would </w:delText>
        </w:r>
      </w:del>
      <w:ins w:id="173" w:author="hina qureshi" w:date="2019-08-27T22:51:00Z">
        <w:r w:rsidR="00A72380" w:rsidRPr="00A72380">
          <w:rPr>
            <w:rFonts w:ascii="Arial" w:hAnsi="Arial" w:cs="Arial"/>
            <w:sz w:val="22"/>
            <w:lang w:val="en-US"/>
            <w:rPrChange w:id="174" w:author="hina qureshi" w:date="2019-08-27T22:51:00Z">
              <w:rPr>
                <w:lang w:val="en-US"/>
              </w:rPr>
            </w:rPrChange>
          </w:rPr>
          <w:t>is</w:t>
        </w:r>
      </w:ins>
      <w:del w:id="175" w:author="hina qureshi" w:date="2019-08-27T22:51:00Z">
        <w:r w:rsidRPr="00A72380" w:rsidDel="00A72380">
          <w:rPr>
            <w:rFonts w:ascii="Arial" w:hAnsi="Arial" w:cs="Arial"/>
            <w:sz w:val="22"/>
            <w:lang w:val="en-US"/>
            <w:rPrChange w:id="176" w:author="hina qureshi" w:date="2019-08-27T22:51:00Z">
              <w:rPr>
                <w:lang w:val="en-US"/>
              </w:rPr>
            </w:rPrChange>
          </w:rPr>
          <w:delText>be</w:delText>
        </w:r>
      </w:del>
      <w:r w:rsidRPr="00A72380">
        <w:rPr>
          <w:rFonts w:ascii="Arial" w:hAnsi="Arial" w:cs="Arial"/>
          <w:sz w:val="22"/>
          <w:lang w:val="en-US"/>
          <w:rPrChange w:id="177" w:author="hina qureshi" w:date="2019-08-27T22:51:00Z">
            <w:rPr>
              <w:lang w:val="en-US"/>
            </w:rPr>
          </w:rPrChange>
        </w:rPr>
        <w:t xml:space="preserve"> achieved by validating the antecedents of the collective thinking mentioned in Janis' groupthink theory. Secondly, we wanted to prove that groupthink leads to the illusion of extreme risk adoption and unanimity, thus affecting the accuracy of collective decision-making. This question </w:t>
      </w:r>
      <w:del w:id="178" w:author="hina qureshi" w:date="2019-08-27T22:51:00Z">
        <w:r w:rsidRPr="00A72380" w:rsidDel="00A72380">
          <w:rPr>
            <w:rFonts w:ascii="Arial" w:hAnsi="Arial" w:cs="Arial"/>
            <w:sz w:val="22"/>
            <w:lang w:val="en-US"/>
            <w:rPrChange w:id="179" w:author="hina qureshi" w:date="2019-08-27T22:51:00Z">
              <w:rPr>
                <w:lang w:val="en-US"/>
              </w:rPr>
            </w:rPrChange>
          </w:rPr>
          <w:delText xml:space="preserve">was </w:delText>
        </w:r>
      </w:del>
      <w:ins w:id="180" w:author="hina qureshi" w:date="2019-08-27T22:51:00Z">
        <w:r w:rsidR="00A72380" w:rsidRPr="00A72380">
          <w:rPr>
            <w:rFonts w:ascii="Arial" w:hAnsi="Arial" w:cs="Arial"/>
            <w:sz w:val="22"/>
            <w:lang w:val="en-US"/>
            <w:rPrChange w:id="181" w:author="hina qureshi" w:date="2019-08-27T22:51:00Z">
              <w:rPr>
                <w:lang w:val="en-US"/>
              </w:rPr>
            </w:rPrChange>
          </w:rPr>
          <w:t xml:space="preserve">is </w:t>
        </w:r>
      </w:ins>
      <w:r w:rsidRPr="00A72380">
        <w:rPr>
          <w:rFonts w:ascii="Arial" w:hAnsi="Arial" w:cs="Arial"/>
          <w:sz w:val="22"/>
          <w:lang w:val="en-US"/>
          <w:rPrChange w:id="182" w:author="hina qureshi" w:date="2019-08-27T22:51:00Z">
            <w:rPr>
              <w:lang w:val="en-US"/>
            </w:rPr>
          </w:rPrChange>
        </w:rPr>
        <w:t>tested by analyzing the experimental questionnaire data.</w:t>
      </w:r>
    </w:p>
    <w:p w14:paraId="349E8C85" w14:textId="77777777" w:rsidR="00795DF3" w:rsidRPr="00795DF3" w:rsidRDefault="00795DF3" w:rsidP="00795DF3">
      <w:pPr>
        <w:spacing w:line="360" w:lineRule="auto"/>
        <w:rPr>
          <w:rFonts w:ascii="Arial" w:hAnsi="Arial" w:cs="Arial"/>
          <w:sz w:val="22"/>
          <w:lang w:val="en-US"/>
        </w:rPr>
      </w:pPr>
    </w:p>
    <w:p w14:paraId="22308A7C" w14:textId="7710972F" w:rsidR="00795DF3" w:rsidRPr="00A72380" w:rsidRDefault="00795DF3" w:rsidP="00A72380">
      <w:pPr>
        <w:pStyle w:val="ListParagraph"/>
        <w:numPr>
          <w:ilvl w:val="0"/>
          <w:numId w:val="6"/>
        </w:numPr>
        <w:spacing w:line="360" w:lineRule="auto"/>
        <w:ind w:firstLineChars="0"/>
        <w:rPr>
          <w:rFonts w:ascii="Arial" w:hAnsi="Arial" w:cs="Arial"/>
          <w:i/>
          <w:iCs/>
          <w:szCs w:val="21"/>
          <w:lang w:val="en-US"/>
          <w:rPrChange w:id="183" w:author="hina qureshi" w:date="2019-08-27T22:51:00Z">
            <w:rPr>
              <w:lang w:val="en-US"/>
            </w:rPr>
          </w:rPrChange>
        </w:rPr>
        <w:pPrChange w:id="184" w:author="hina qureshi" w:date="2019-08-27T22:52:00Z">
          <w:pPr>
            <w:spacing w:line="360" w:lineRule="auto"/>
          </w:pPr>
        </w:pPrChange>
      </w:pPr>
      <w:del w:id="185" w:author="hina qureshi" w:date="2019-08-27T22:52:00Z">
        <w:r w:rsidRPr="00A72380" w:rsidDel="00A72380">
          <w:rPr>
            <w:rFonts w:ascii="Arial" w:hAnsi="Arial" w:cs="Arial"/>
            <w:i/>
            <w:iCs/>
            <w:szCs w:val="21"/>
            <w:lang w:val="en-US"/>
            <w:rPrChange w:id="186" w:author="hina qureshi" w:date="2019-08-27T22:51:00Z">
              <w:rPr>
                <w:lang w:val="en-US"/>
              </w:rPr>
            </w:rPrChange>
          </w:rPr>
          <w:delText xml:space="preserve">Hypothesis 1: </w:delText>
        </w:r>
      </w:del>
      <w:r w:rsidRPr="00A72380">
        <w:rPr>
          <w:rFonts w:ascii="Arial" w:hAnsi="Arial" w:cs="Arial"/>
          <w:i/>
          <w:iCs/>
          <w:szCs w:val="21"/>
          <w:lang w:val="en-US"/>
          <w:rPrChange w:id="187" w:author="hina qureshi" w:date="2019-08-27T22:51:00Z">
            <w:rPr>
              <w:lang w:val="en-US"/>
            </w:rPr>
          </w:rPrChange>
        </w:rPr>
        <w:t>Groupthink is more likely to happen under time pressure</w:t>
      </w:r>
      <w:r w:rsidRPr="00A72380">
        <w:rPr>
          <w:rFonts w:ascii="Arial" w:hAnsi="Arial" w:cs="Arial" w:hint="eastAsia"/>
          <w:i/>
          <w:iCs/>
          <w:szCs w:val="21"/>
          <w:lang w:val="en-US"/>
          <w:rPrChange w:id="188" w:author="hina qureshi" w:date="2019-08-27T22:51:00Z">
            <w:rPr>
              <w:rFonts w:hint="eastAsia"/>
              <w:lang w:val="en-US"/>
            </w:rPr>
          </w:rPrChange>
        </w:rPr>
        <w:t xml:space="preserve"> (leader, established procedure, </w:t>
      </w:r>
      <w:r w:rsidR="00A11ECF" w:rsidRPr="00A72380">
        <w:rPr>
          <w:rFonts w:ascii="Arial" w:hAnsi="Arial" w:cs="Arial"/>
          <w:i/>
          <w:iCs/>
          <w:szCs w:val="21"/>
          <w:lang w:val="en-US"/>
          <w:rPrChange w:id="189" w:author="hina qureshi" w:date="2019-08-27T22:51:00Z">
            <w:rPr>
              <w:lang w:val="en-US"/>
            </w:rPr>
          </w:rPrChange>
        </w:rPr>
        <w:t xml:space="preserve">cohesion and </w:t>
      </w:r>
      <w:r w:rsidRPr="00A72380">
        <w:rPr>
          <w:rFonts w:ascii="Arial" w:hAnsi="Arial" w:cs="Arial" w:hint="eastAsia"/>
          <w:i/>
          <w:iCs/>
          <w:szCs w:val="21"/>
          <w:lang w:val="en-US"/>
          <w:rPrChange w:id="190" w:author="hina qureshi" w:date="2019-08-27T22:51:00Z">
            <w:rPr>
              <w:rFonts w:hint="eastAsia"/>
              <w:lang w:val="en-US"/>
            </w:rPr>
          </w:rPrChange>
        </w:rPr>
        <w:t>confidence to find alternative solution)</w:t>
      </w:r>
    </w:p>
    <w:p w14:paraId="42AFF45D" w14:textId="459B43C6" w:rsidR="00795DF3" w:rsidRPr="00A72380" w:rsidRDefault="00795DF3" w:rsidP="00A72380">
      <w:pPr>
        <w:pStyle w:val="ListParagraph"/>
        <w:numPr>
          <w:ilvl w:val="0"/>
          <w:numId w:val="6"/>
        </w:numPr>
        <w:spacing w:line="360" w:lineRule="auto"/>
        <w:ind w:firstLineChars="0"/>
        <w:rPr>
          <w:rFonts w:ascii="Arial" w:hAnsi="Arial" w:cs="Arial"/>
          <w:i/>
          <w:iCs/>
          <w:szCs w:val="21"/>
          <w:lang w:val="en-US"/>
          <w:rPrChange w:id="191" w:author="hina qureshi" w:date="2019-08-27T22:51:00Z">
            <w:rPr>
              <w:lang w:val="en-US"/>
            </w:rPr>
          </w:rPrChange>
        </w:rPr>
        <w:pPrChange w:id="192" w:author="hina qureshi" w:date="2019-08-27T22:52:00Z">
          <w:pPr>
            <w:spacing w:line="360" w:lineRule="auto"/>
          </w:pPr>
        </w:pPrChange>
      </w:pPr>
      <w:del w:id="193" w:author="hina qureshi" w:date="2019-08-27T22:52:00Z">
        <w:r w:rsidRPr="00A72380" w:rsidDel="00A72380">
          <w:rPr>
            <w:rFonts w:ascii="Arial" w:hAnsi="Arial" w:cs="Arial"/>
            <w:i/>
            <w:iCs/>
            <w:szCs w:val="21"/>
            <w:lang w:val="en-US"/>
            <w:rPrChange w:id="194" w:author="hina qureshi" w:date="2019-08-27T22:51:00Z">
              <w:rPr>
                <w:lang w:val="en-US"/>
              </w:rPr>
            </w:rPrChange>
          </w:rPr>
          <w:delText xml:space="preserve">Hypothesis 2: </w:delText>
        </w:r>
      </w:del>
      <w:r w:rsidRPr="00A72380">
        <w:rPr>
          <w:rFonts w:ascii="Arial" w:hAnsi="Arial" w:cs="Arial" w:hint="eastAsia"/>
          <w:i/>
          <w:iCs/>
          <w:szCs w:val="21"/>
          <w:lang w:val="en-US"/>
          <w:rPrChange w:id="195" w:author="hina qureshi" w:date="2019-08-27T22:51:00Z">
            <w:rPr>
              <w:rFonts w:hint="eastAsia"/>
              <w:lang w:val="en-US"/>
            </w:rPr>
          </w:rPrChange>
        </w:rPr>
        <w:t>Groupthink lead to extreme risk taking because of the limited time.</w:t>
      </w:r>
    </w:p>
    <w:p w14:paraId="733E6621" w14:textId="13471B05" w:rsidR="00795DF3" w:rsidRPr="00A72380" w:rsidRDefault="00795DF3" w:rsidP="00A72380">
      <w:pPr>
        <w:pStyle w:val="ListParagraph"/>
        <w:numPr>
          <w:ilvl w:val="0"/>
          <w:numId w:val="6"/>
        </w:numPr>
        <w:spacing w:line="360" w:lineRule="auto"/>
        <w:ind w:firstLineChars="0"/>
        <w:rPr>
          <w:rFonts w:ascii="Arial" w:hAnsi="Arial" w:cs="Arial"/>
          <w:i/>
          <w:iCs/>
          <w:szCs w:val="21"/>
          <w:lang w:val="en-US"/>
          <w:rPrChange w:id="196" w:author="hina qureshi" w:date="2019-08-27T22:51:00Z">
            <w:rPr>
              <w:lang w:val="en-US"/>
            </w:rPr>
          </w:rPrChange>
        </w:rPr>
        <w:pPrChange w:id="197" w:author="hina qureshi" w:date="2019-08-27T22:52:00Z">
          <w:pPr>
            <w:spacing w:line="360" w:lineRule="auto"/>
          </w:pPr>
        </w:pPrChange>
      </w:pPr>
      <w:del w:id="198" w:author="hina qureshi" w:date="2019-08-27T22:52:00Z">
        <w:r w:rsidRPr="00A72380" w:rsidDel="00A72380">
          <w:rPr>
            <w:rFonts w:ascii="Arial" w:hAnsi="Arial" w:cs="Arial" w:hint="eastAsia"/>
            <w:i/>
            <w:iCs/>
            <w:szCs w:val="21"/>
            <w:lang w:val="en-US"/>
            <w:rPrChange w:id="199" w:author="hina qureshi" w:date="2019-08-27T22:51:00Z">
              <w:rPr>
                <w:rFonts w:hint="eastAsia"/>
                <w:lang w:val="en-US"/>
              </w:rPr>
            </w:rPrChange>
          </w:rPr>
          <w:delText>Hypothesis</w:delText>
        </w:r>
        <w:r w:rsidRPr="00A72380" w:rsidDel="00A72380">
          <w:rPr>
            <w:rFonts w:ascii="Arial" w:hAnsi="Arial" w:cs="Arial"/>
            <w:i/>
            <w:iCs/>
            <w:szCs w:val="21"/>
            <w:lang w:val="en-US"/>
            <w:rPrChange w:id="200" w:author="hina qureshi" w:date="2019-08-27T22:51:00Z">
              <w:rPr>
                <w:lang w:val="en-US"/>
              </w:rPr>
            </w:rPrChange>
          </w:rPr>
          <w:delText xml:space="preserve"> </w:delText>
        </w:r>
        <w:r w:rsidRPr="00A72380" w:rsidDel="00A72380">
          <w:rPr>
            <w:rFonts w:ascii="Arial" w:hAnsi="Arial" w:cs="Arial" w:hint="eastAsia"/>
            <w:i/>
            <w:iCs/>
            <w:szCs w:val="21"/>
            <w:lang w:val="en-US"/>
            <w:rPrChange w:id="201" w:author="hina qureshi" w:date="2019-08-27T22:51:00Z">
              <w:rPr>
                <w:rFonts w:hint="eastAsia"/>
                <w:lang w:val="en-US"/>
              </w:rPr>
            </w:rPrChange>
          </w:rPr>
          <w:delText xml:space="preserve">3: </w:delText>
        </w:r>
      </w:del>
      <w:r w:rsidRPr="00A72380">
        <w:rPr>
          <w:rFonts w:ascii="Arial" w:hAnsi="Arial" w:cs="Arial" w:hint="eastAsia"/>
          <w:i/>
          <w:iCs/>
          <w:szCs w:val="21"/>
          <w:lang w:val="en-US"/>
          <w:rPrChange w:id="202" w:author="hina qureshi" w:date="2019-08-27T22:51:00Z">
            <w:rPr>
              <w:rFonts w:hint="eastAsia"/>
              <w:lang w:val="en-US"/>
            </w:rPr>
          </w:rPrChange>
        </w:rPr>
        <w:t xml:space="preserve">Groupthink lead to </w:t>
      </w:r>
      <w:r w:rsidRPr="00A72380">
        <w:rPr>
          <w:rFonts w:ascii="Arial" w:hAnsi="Arial" w:cs="Arial"/>
          <w:i/>
          <w:iCs/>
          <w:szCs w:val="21"/>
          <w:lang w:val="en-US"/>
          <w:rPrChange w:id="203" w:author="hina qureshi" w:date="2019-08-27T22:51:00Z">
            <w:rPr>
              <w:lang w:val="en-US"/>
            </w:rPr>
          </w:rPrChange>
        </w:rPr>
        <w:t>illusion of unanimity</w:t>
      </w:r>
      <w:r w:rsidRPr="00A72380">
        <w:rPr>
          <w:rFonts w:ascii="Arial" w:hAnsi="Arial" w:cs="Arial" w:hint="eastAsia"/>
          <w:i/>
          <w:iCs/>
          <w:szCs w:val="21"/>
          <w:lang w:val="en-US"/>
          <w:rPrChange w:id="204" w:author="hina qureshi" w:date="2019-08-27T22:51:00Z">
            <w:rPr>
              <w:rFonts w:hint="eastAsia"/>
              <w:lang w:val="en-US"/>
            </w:rPr>
          </w:rPrChange>
        </w:rPr>
        <w:t xml:space="preserve"> that some members have no time to convi</w:t>
      </w:r>
      <w:r w:rsidRPr="00A72380">
        <w:rPr>
          <w:rFonts w:ascii="Arial" w:hAnsi="Arial" w:cs="Arial"/>
          <w:i/>
          <w:iCs/>
          <w:szCs w:val="21"/>
          <w:lang w:val="en-US"/>
          <w:rPrChange w:id="205" w:author="hina qureshi" w:date="2019-08-27T22:51:00Z">
            <w:rPr>
              <w:lang w:val="en-US"/>
            </w:rPr>
          </w:rPrChange>
        </w:rPr>
        <w:t>n</w:t>
      </w:r>
      <w:r w:rsidRPr="00A72380">
        <w:rPr>
          <w:rFonts w:ascii="Arial" w:hAnsi="Arial" w:cs="Arial" w:hint="eastAsia"/>
          <w:i/>
          <w:iCs/>
          <w:szCs w:val="21"/>
          <w:lang w:val="en-US"/>
          <w:rPrChange w:id="206" w:author="hina qureshi" w:date="2019-08-27T22:51:00Z">
            <w:rPr>
              <w:rFonts w:hint="eastAsia"/>
              <w:lang w:val="en-US"/>
            </w:rPr>
          </w:rPrChange>
        </w:rPr>
        <w:t>ce others.</w:t>
      </w:r>
    </w:p>
    <w:p w14:paraId="3BE0F1BB" w14:textId="77777777" w:rsidR="00795DF3" w:rsidRPr="00795DF3" w:rsidRDefault="00795DF3" w:rsidP="00795DF3">
      <w:pPr>
        <w:rPr>
          <w:rFonts w:ascii="Arial" w:hAnsi="Arial" w:cs="Arial"/>
          <w:sz w:val="22"/>
          <w:lang w:val="en-US"/>
        </w:rPr>
      </w:pPr>
    </w:p>
    <w:p w14:paraId="29E44B83" w14:textId="77777777" w:rsidR="00A72380" w:rsidRDefault="00795DF3" w:rsidP="00795DF3">
      <w:pPr>
        <w:spacing w:line="360" w:lineRule="auto"/>
        <w:rPr>
          <w:ins w:id="207" w:author="hina qureshi" w:date="2019-08-27T22:52:00Z"/>
          <w:rFonts w:ascii="Arial" w:hAnsi="Arial" w:cs="Arial"/>
          <w:sz w:val="22"/>
          <w:lang w:val="en-US"/>
        </w:rPr>
      </w:pPr>
      <w:commentRangeStart w:id="208"/>
      <w:r w:rsidRPr="00795DF3">
        <w:rPr>
          <w:rFonts w:ascii="Arial" w:hAnsi="Arial" w:cs="Arial" w:hint="eastAsia"/>
          <w:sz w:val="22"/>
          <w:lang w:val="en-US"/>
        </w:rPr>
        <w:t xml:space="preserve">A same-sex trio was asked to act as a survivor of a plane crash in the desert, and they were asked to rank 15 useful items by importance to increase their chances of survival. </w:t>
      </w:r>
      <w:commentRangeEnd w:id="208"/>
      <w:r w:rsidR="00A72380">
        <w:rPr>
          <w:rStyle w:val="CommentReference"/>
        </w:rPr>
        <w:commentReference w:id="208"/>
      </w:r>
    </w:p>
    <w:p w14:paraId="3FA66295" w14:textId="36319903" w:rsidR="00795DF3" w:rsidRPr="00795DF3" w:rsidRDefault="00795DF3" w:rsidP="00795DF3">
      <w:pPr>
        <w:spacing w:line="360" w:lineRule="auto"/>
        <w:rPr>
          <w:rFonts w:ascii="Arial" w:hAnsi="Arial" w:cs="Arial"/>
          <w:sz w:val="22"/>
          <w:lang w:val="en-US"/>
        </w:rPr>
      </w:pPr>
      <w:r w:rsidRPr="00795DF3">
        <w:rPr>
          <w:rFonts w:ascii="Arial" w:hAnsi="Arial" w:cs="Arial" w:hint="eastAsia"/>
          <w:sz w:val="22"/>
          <w:lang w:val="en-US"/>
        </w:rPr>
        <w:t xml:space="preserve">First, the </w:t>
      </w:r>
      <w:commentRangeStart w:id="209"/>
      <w:r w:rsidRPr="00795DF3">
        <w:rPr>
          <w:rFonts w:ascii="Arial" w:hAnsi="Arial" w:cs="Arial" w:hint="eastAsia"/>
          <w:sz w:val="22"/>
          <w:lang w:val="en-US"/>
        </w:rPr>
        <w:t xml:space="preserve">participants </w:t>
      </w:r>
      <w:r w:rsidRPr="00795DF3">
        <w:rPr>
          <w:rFonts w:ascii="Arial" w:hAnsi="Arial" w:cs="Arial"/>
          <w:sz w:val="22"/>
          <w:lang w:val="en-US"/>
        </w:rPr>
        <w:t>were</w:t>
      </w:r>
      <w:r w:rsidRPr="00795DF3">
        <w:rPr>
          <w:rFonts w:ascii="Arial" w:hAnsi="Arial" w:cs="Arial" w:hint="eastAsia"/>
          <w:sz w:val="22"/>
          <w:lang w:val="en-US"/>
        </w:rPr>
        <w:t xml:space="preserve"> arranged to complete the sorting tasks independently, and all participants </w:t>
      </w:r>
      <w:r w:rsidRPr="00795DF3">
        <w:rPr>
          <w:rFonts w:ascii="Arial" w:hAnsi="Arial" w:cs="Arial"/>
          <w:sz w:val="22"/>
          <w:lang w:val="en-US"/>
        </w:rPr>
        <w:t>were</w:t>
      </w:r>
      <w:r w:rsidRPr="00795DF3">
        <w:rPr>
          <w:rFonts w:ascii="Arial" w:hAnsi="Arial" w:cs="Arial" w:hint="eastAsia"/>
          <w:sz w:val="22"/>
          <w:lang w:val="en-US"/>
        </w:rPr>
        <w:t xml:space="preserve"> given the same length of time in the process. The three participants were then asked to discuss the </w:t>
      </w:r>
      <w:r w:rsidRPr="00795DF3">
        <w:rPr>
          <w:rFonts w:ascii="Arial" w:hAnsi="Arial" w:cs="Arial"/>
          <w:sz w:val="22"/>
          <w:lang w:val="en-US"/>
        </w:rPr>
        <w:t>given</w:t>
      </w:r>
      <w:r w:rsidRPr="00795DF3">
        <w:rPr>
          <w:rFonts w:ascii="Arial" w:hAnsi="Arial" w:cs="Arial" w:hint="eastAsia"/>
          <w:sz w:val="22"/>
          <w:lang w:val="en-US"/>
        </w:rPr>
        <w:t xml:space="preserve"> </w:t>
      </w:r>
      <w:r w:rsidRPr="00795DF3">
        <w:rPr>
          <w:rFonts w:ascii="Arial" w:hAnsi="Arial" w:cs="Arial"/>
          <w:sz w:val="22"/>
          <w:lang w:val="en-US"/>
        </w:rPr>
        <w:t>problem and</w:t>
      </w:r>
      <w:r w:rsidRPr="00795DF3">
        <w:rPr>
          <w:rFonts w:ascii="Arial" w:hAnsi="Arial" w:cs="Arial" w:hint="eastAsia"/>
          <w:sz w:val="22"/>
          <w:lang w:val="en-US"/>
        </w:rPr>
        <w:t xml:space="preserve"> </w:t>
      </w:r>
      <w:r w:rsidRPr="00795DF3">
        <w:rPr>
          <w:rFonts w:ascii="Arial" w:hAnsi="Arial" w:cs="Arial"/>
          <w:sz w:val="22"/>
          <w:lang w:val="en-US"/>
        </w:rPr>
        <w:t xml:space="preserve">get the group’s unanimous results at the end of the </w:t>
      </w:r>
      <w:commentRangeEnd w:id="209"/>
      <w:r w:rsidR="00A72380">
        <w:rPr>
          <w:rStyle w:val="CommentReference"/>
        </w:rPr>
        <w:commentReference w:id="209"/>
      </w:r>
      <w:r w:rsidRPr="00795DF3">
        <w:rPr>
          <w:rFonts w:ascii="Arial" w:hAnsi="Arial" w:cs="Arial"/>
          <w:sz w:val="22"/>
          <w:lang w:val="en-US"/>
        </w:rPr>
        <w:t>discussion</w:t>
      </w:r>
      <w:r w:rsidRPr="00795DF3">
        <w:rPr>
          <w:rFonts w:ascii="Arial" w:hAnsi="Arial" w:cs="Arial" w:hint="eastAsia"/>
          <w:sz w:val="22"/>
          <w:lang w:val="en-US"/>
        </w:rPr>
        <w:t xml:space="preserve">. We set different time pressure levels by controlling the duration of the group discussion, and we will investigate </w:t>
      </w:r>
      <w:r w:rsidRPr="00795DF3">
        <w:rPr>
          <w:rFonts w:ascii="Arial" w:hAnsi="Arial" w:cs="Arial"/>
          <w:sz w:val="22"/>
          <w:lang w:val="en-US"/>
        </w:rPr>
        <w:lastRenderedPageBreak/>
        <w:t>participants’</w:t>
      </w:r>
      <w:r w:rsidRPr="00795DF3">
        <w:rPr>
          <w:rFonts w:ascii="Arial" w:hAnsi="Arial" w:cs="Arial" w:hint="eastAsia"/>
          <w:sz w:val="22"/>
          <w:lang w:val="en-US"/>
        </w:rPr>
        <w:t xml:space="preserve"> </w:t>
      </w:r>
      <w:r w:rsidRPr="00795DF3">
        <w:rPr>
          <w:rFonts w:ascii="Arial" w:hAnsi="Arial" w:cs="Arial"/>
          <w:sz w:val="22"/>
          <w:lang w:val="en-US"/>
        </w:rPr>
        <w:t xml:space="preserve">feelings of </w:t>
      </w:r>
      <w:r w:rsidRPr="00795DF3">
        <w:rPr>
          <w:rFonts w:ascii="Arial" w:hAnsi="Arial" w:cs="Arial" w:hint="eastAsia"/>
          <w:sz w:val="22"/>
          <w:lang w:val="en-US"/>
        </w:rPr>
        <w:t xml:space="preserve">time pressure in the questionnaire </w:t>
      </w:r>
      <w:r w:rsidRPr="00795DF3">
        <w:rPr>
          <w:rFonts w:ascii="Arial" w:hAnsi="Arial" w:cs="Arial"/>
          <w:sz w:val="22"/>
          <w:lang w:val="en-US"/>
        </w:rPr>
        <w:t xml:space="preserve">at the end of the </w:t>
      </w:r>
      <w:r w:rsidRPr="00795DF3">
        <w:rPr>
          <w:rFonts w:ascii="Arial" w:hAnsi="Arial" w:cs="Arial" w:hint="eastAsia"/>
          <w:sz w:val="22"/>
          <w:lang w:val="en-US"/>
        </w:rPr>
        <w:t xml:space="preserve">experiment to ensure the effectiveness of the control. There </w:t>
      </w:r>
      <w:r w:rsidRPr="00795DF3">
        <w:rPr>
          <w:rFonts w:ascii="Arial" w:hAnsi="Arial" w:cs="Arial"/>
          <w:sz w:val="22"/>
          <w:lang w:val="en-US"/>
        </w:rPr>
        <w:t>were</w:t>
      </w:r>
      <w:r w:rsidRPr="00795DF3">
        <w:rPr>
          <w:rFonts w:ascii="Arial" w:hAnsi="Arial" w:cs="Arial" w:hint="eastAsia"/>
          <w:sz w:val="22"/>
          <w:lang w:val="en-US"/>
        </w:rPr>
        <w:t xml:space="preserve"> pre</w:t>
      </w:r>
      <w:r w:rsidRPr="00795DF3">
        <w:rPr>
          <w:rFonts w:ascii="Arial" w:hAnsi="Arial" w:cs="Arial"/>
          <w:sz w:val="22"/>
          <w:lang w:val="en-US"/>
        </w:rPr>
        <w:t xml:space="preserve"> </w:t>
      </w:r>
      <w:r w:rsidRPr="00795DF3">
        <w:rPr>
          <w:rFonts w:ascii="Arial" w:hAnsi="Arial" w:cs="Arial" w:hint="eastAsia"/>
          <w:sz w:val="22"/>
          <w:lang w:val="en-US"/>
        </w:rPr>
        <w:t>-</w:t>
      </w:r>
      <w:r w:rsidRPr="00795DF3">
        <w:rPr>
          <w:rFonts w:ascii="Arial" w:hAnsi="Arial" w:cs="Arial"/>
          <w:sz w:val="22"/>
          <w:lang w:val="en-US"/>
        </w:rPr>
        <w:t xml:space="preserve"> </w:t>
      </w:r>
      <w:r w:rsidRPr="00795DF3">
        <w:rPr>
          <w:rFonts w:ascii="Arial" w:hAnsi="Arial" w:cs="Arial" w:hint="eastAsia"/>
          <w:sz w:val="22"/>
          <w:lang w:val="en-US"/>
        </w:rPr>
        <w:t xml:space="preserve">experiments before the start of the formal experiment, in order to find the most reasonable </w:t>
      </w:r>
      <w:r w:rsidRPr="00795DF3">
        <w:rPr>
          <w:rFonts w:ascii="Arial" w:hAnsi="Arial" w:cs="Arial"/>
          <w:sz w:val="22"/>
          <w:lang w:val="en-US"/>
        </w:rPr>
        <w:t>ranking</w:t>
      </w:r>
      <w:r w:rsidRPr="00795DF3">
        <w:rPr>
          <w:rFonts w:ascii="Arial" w:hAnsi="Arial" w:cs="Arial" w:hint="eastAsia"/>
          <w:sz w:val="22"/>
          <w:lang w:val="en-US"/>
        </w:rPr>
        <w:t xml:space="preserve"> task completion time</w:t>
      </w:r>
      <w:r w:rsidRPr="00795DF3">
        <w:rPr>
          <w:rFonts w:ascii="Arial" w:hAnsi="Arial" w:cs="Arial"/>
          <w:sz w:val="22"/>
          <w:lang w:val="en-US"/>
        </w:rPr>
        <w:t xml:space="preserve"> for </w:t>
      </w:r>
      <w:r w:rsidRPr="00795DF3">
        <w:rPr>
          <w:rFonts w:ascii="Arial" w:hAnsi="Arial" w:cs="Arial" w:hint="eastAsia"/>
          <w:sz w:val="22"/>
          <w:lang w:val="en-US"/>
        </w:rPr>
        <w:t>individual</w:t>
      </w:r>
      <w:r w:rsidRPr="00795DF3">
        <w:rPr>
          <w:rFonts w:ascii="Arial" w:hAnsi="Arial" w:cs="Arial"/>
          <w:sz w:val="22"/>
          <w:lang w:val="en-US"/>
        </w:rPr>
        <w:t>s</w:t>
      </w:r>
      <w:r w:rsidRPr="00795DF3">
        <w:rPr>
          <w:rFonts w:ascii="Arial" w:hAnsi="Arial" w:cs="Arial" w:hint="eastAsia"/>
          <w:sz w:val="22"/>
          <w:lang w:val="en-US"/>
        </w:rPr>
        <w:t xml:space="preserve"> and group</w:t>
      </w:r>
      <w:r w:rsidRPr="00795DF3">
        <w:rPr>
          <w:rFonts w:ascii="Arial" w:hAnsi="Arial" w:cs="Arial"/>
          <w:sz w:val="22"/>
          <w:lang w:val="en-US"/>
        </w:rPr>
        <w:t>s.</w:t>
      </w:r>
      <w:r w:rsidRPr="00795DF3">
        <w:rPr>
          <w:rFonts w:ascii="Arial" w:hAnsi="Arial" w:cs="Arial" w:hint="eastAsia"/>
          <w:sz w:val="22"/>
          <w:lang w:val="en-US"/>
        </w:rPr>
        <w:t xml:space="preserve"> </w:t>
      </w:r>
      <w:r w:rsidRPr="00795DF3">
        <w:rPr>
          <w:rFonts w:ascii="Arial" w:hAnsi="Arial" w:cs="Arial"/>
          <w:sz w:val="22"/>
          <w:lang w:val="en-US"/>
        </w:rPr>
        <w:t>A</w:t>
      </w:r>
      <w:r w:rsidRPr="00795DF3">
        <w:rPr>
          <w:rFonts w:ascii="Arial" w:hAnsi="Arial" w:cs="Arial" w:hint="eastAsia"/>
          <w:sz w:val="22"/>
          <w:lang w:val="en-US"/>
        </w:rPr>
        <w:t xml:space="preserve">t this </w:t>
      </w:r>
      <w:r w:rsidRPr="00795DF3">
        <w:rPr>
          <w:rFonts w:ascii="Arial" w:hAnsi="Arial" w:cs="Arial"/>
          <w:sz w:val="22"/>
          <w:lang w:val="en-US"/>
        </w:rPr>
        <w:t>most reasonable</w:t>
      </w:r>
      <w:r w:rsidRPr="00795DF3">
        <w:rPr>
          <w:rFonts w:ascii="Arial" w:hAnsi="Arial" w:cs="Arial" w:hint="eastAsia"/>
          <w:sz w:val="22"/>
          <w:lang w:val="en-US"/>
        </w:rPr>
        <w:t xml:space="preserve"> time, the participants </w:t>
      </w:r>
      <w:r w:rsidRPr="00795DF3">
        <w:rPr>
          <w:rFonts w:ascii="Arial" w:hAnsi="Arial" w:cs="Arial"/>
          <w:sz w:val="22"/>
          <w:lang w:val="en-US"/>
        </w:rPr>
        <w:t>would</w:t>
      </w:r>
      <w:r w:rsidRPr="00795DF3">
        <w:rPr>
          <w:rFonts w:ascii="Arial" w:hAnsi="Arial" w:cs="Arial" w:hint="eastAsia"/>
          <w:sz w:val="22"/>
          <w:lang w:val="en-US"/>
        </w:rPr>
        <w:t xml:space="preserve"> not feel that the time is not </w:t>
      </w:r>
      <w:r w:rsidRPr="00795DF3">
        <w:rPr>
          <w:rFonts w:ascii="Arial" w:hAnsi="Arial" w:cs="Arial"/>
          <w:sz w:val="22"/>
          <w:lang w:val="en-US"/>
        </w:rPr>
        <w:t>enough,</w:t>
      </w:r>
      <w:r w:rsidRPr="00795DF3">
        <w:rPr>
          <w:rFonts w:ascii="Arial" w:hAnsi="Arial" w:cs="Arial" w:hint="eastAsia"/>
          <w:sz w:val="22"/>
          <w:lang w:val="en-US"/>
        </w:rPr>
        <w:t xml:space="preserve"> or the time is too loose. On this basis, we adjust</w:t>
      </w:r>
      <w:r w:rsidRPr="00795DF3">
        <w:rPr>
          <w:rFonts w:ascii="Arial" w:hAnsi="Arial" w:cs="Arial"/>
          <w:sz w:val="22"/>
          <w:lang w:val="en-US"/>
        </w:rPr>
        <w:t>ed</w:t>
      </w:r>
      <w:r w:rsidRPr="00795DF3">
        <w:rPr>
          <w:rFonts w:ascii="Arial" w:hAnsi="Arial" w:cs="Arial" w:hint="eastAsia"/>
          <w:sz w:val="22"/>
          <w:lang w:val="en-US"/>
        </w:rPr>
        <w:t xml:space="preserve"> the tim</w:t>
      </w:r>
      <w:r w:rsidRPr="00795DF3">
        <w:rPr>
          <w:rFonts w:ascii="Arial" w:hAnsi="Arial" w:cs="Arial"/>
          <w:sz w:val="22"/>
          <w:lang w:val="en-US"/>
        </w:rPr>
        <w:t>e</w:t>
      </w:r>
      <w:r w:rsidRPr="00795DF3">
        <w:rPr>
          <w:rFonts w:ascii="Arial" w:hAnsi="Arial" w:cs="Arial" w:hint="eastAsia"/>
          <w:sz w:val="22"/>
          <w:lang w:val="en-US"/>
        </w:rPr>
        <w:t xml:space="preserve"> to achieve the purpose of controlling the time pressure. After the instructions </w:t>
      </w:r>
      <w:r w:rsidRPr="00795DF3">
        <w:rPr>
          <w:rFonts w:ascii="Arial" w:hAnsi="Arial" w:cs="Arial"/>
          <w:sz w:val="22"/>
          <w:lang w:val="en-US"/>
        </w:rPr>
        <w:t>were</w:t>
      </w:r>
      <w:r w:rsidRPr="00795DF3">
        <w:rPr>
          <w:rFonts w:ascii="Arial" w:hAnsi="Arial" w:cs="Arial" w:hint="eastAsia"/>
          <w:sz w:val="22"/>
          <w:lang w:val="en-US"/>
        </w:rPr>
        <w:t xml:space="preserve"> completed, the researcher exit</w:t>
      </w:r>
      <w:r w:rsidRPr="00795DF3">
        <w:rPr>
          <w:rFonts w:ascii="Arial" w:hAnsi="Arial" w:cs="Arial"/>
          <w:sz w:val="22"/>
          <w:lang w:val="en-US"/>
        </w:rPr>
        <w:t>ed</w:t>
      </w:r>
      <w:r w:rsidRPr="00795DF3">
        <w:rPr>
          <w:rFonts w:ascii="Arial" w:hAnsi="Arial" w:cs="Arial" w:hint="eastAsia"/>
          <w:sz w:val="22"/>
          <w:lang w:val="en-US"/>
        </w:rPr>
        <w:t xml:space="preserve"> the room without any intervention in the discussion process. After the group discussion was completed, each participant was asked to fill out a questionnaire about the personal feelings and other related issues during the discussion. The task completion quality of individuals and groups is represented by their ranking result scores. The specific score algorithm formula </w:t>
      </w:r>
      <w:r w:rsidRPr="00795DF3">
        <w:rPr>
          <w:rFonts w:ascii="Arial" w:hAnsi="Arial" w:cs="Arial"/>
          <w:sz w:val="22"/>
          <w:lang w:val="en-US"/>
        </w:rPr>
        <w:t>is</w:t>
      </w:r>
      <w:r w:rsidRPr="00795DF3">
        <w:rPr>
          <w:rFonts w:ascii="Arial" w:hAnsi="Arial" w:cs="Arial" w:hint="eastAsia"/>
          <w:sz w:val="22"/>
          <w:lang w:val="en-US"/>
        </w:rPr>
        <w:t xml:space="preserve"> explained in detail in the next section.</w:t>
      </w:r>
    </w:p>
    <w:p w14:paraId="6D20CB30" w14:textId="77777777" w:rsidR="00795DF3" w:rsidRPr="00795DF3" w:rsidRDefault="00795DF3" w:rsidP="00795DF3">
      <w:pPr>
        <w:spacing w:line="360" w:lineRule="auto"/>
        <w:rPr>
          <w:rFonts w:ascii="Arial" w:hAnsi="Arial" w:cs="Arial"/>
          <w:sz w:val="22"/>
          <w:lang w:val="en-US"/>
        </w:rPr>
      </w:pPr>
    </w:p>
    <w:p w14:paraId="1E1FE135" w14:textId="77777777" w:rsidR="00795DF3" w:rsidRPr="00795DF3" w:rsidRDefault="00795DF3" w:rsidP="00887D41">
      <w:pPr>
        <w:pStyle w:val="Heading1"/>
        <w:rPr>
          <w:lang w:val="en-US"/>
        </w:rPr>
        <w:pPrChange w:id="210" w:author="hina qureshi" w:date="2019-08-27T23:14:00Z">
          <w:pPr>
            <w:spacing w:line="360" w:lineRule="auto"/>
          </w:pPr>
        </w:pPrChange>
      </w:pPr>
      <w:r w:rsidRPr="00795DF3">
        <w:rPr>
          <w:lang w:val="en-US"/>
        </w:rPr>
        <w:t>Method</w:t>
      </w:r>
    </w:p>
    <w:p w14:paraId="480F6FF7" w14:textId="77777777" w:rsidR="00795DF3" w:rsidRPr="00795DF3" w:rsidRDefault="00795DF3" w:rsidP="00795DF3">
      <w:pPr>
        <w:spacing w:line="360" w:lineRule="auto"/>
        <w:rPr>
          <w:rFonts w:ascii="Arial" w:hAnsi="Arial" w:cs="Arial"/>
          <w:sz w:val="22"/>
          <w:lang w:val="en-US"/>
        </w:rPr>
      </w:pPr>
    </w:p>
    <w:p w14:paraId="2ED6EEED" w14:textId="78EE9083" w:rsidR="00795DF3" w:rsidRPr="00795DF3" w:rsidRDefault="00795DF3" w:rsidP="00887D41">
      <w:pPr>
        <w:pStyle w:val="Heading2"/>
        <w:rPr>
          <w:lang w:val="en-US"/>
        </w:rPr>
        <w:pPrChange w:id="211" w:author="hina qureshi" w:date="2019-08-27T23:14:00Z">
          <w:pPr>
            <w:spacing w:line="360" w:lineRule="auto"/>
          </w:pPr>
        </w:pPrChange>
      </w:pPr>
      <w:r w:rsidRPr="00795DF3">
        <w:rPr>
          <w:lang w:val="en-US"/>
        </w:rPr>
        <w:t>Participants and Design</w:t>
      </w:r>
    </w:p>
    <w:p w14:paraId="0698C2C8" w14:textId="368A1758" w:rsidR="00795DF3" w:rsidRPr="00795DF3" w:rsidRDefault="00795DF3" w:rsidP="00795DF3">
      <w:pPr>
        <w:spacing w:line="360" w:lineRule="auto"/>
        <w:rPr>
          <w:rFonts w:ascii="Arial" w:hAnsi="Arial" w:cs="Arial"/>
          <w:sz w:val="22"/>
          <w:lang w:val="en-US"/>
        </w:rPr>
      </w:pPr>
      <w:r w:rsidRPr="00795DF3">
        <w:rPr>
          <w:rFonts w:ascii="Arial" w:hAnsi="Arial" w:cs="Arial"/>
          <w:sz w:val="22"/>
          <w:lang w:val="en-US"/>
        </w:rPr>
        <w:t xml:space="preserve">Participants were 60 college students in Beijing University (30 males and 30 females) who </w:t>
      </w:r>
      <w:commentRangeStart w:id="212"/>
      <w:del w:id="213" w:author="hina qureshi" w:date="2019-08-27T22:57:00Z">
        <w:r w:rsidRPr="00795DF3" w:rsidDel="005D72A2">
          <w:rPr>
            <w:rFonts w:ascii="Arial" w:hAnsi="Arial" w:cs="Arial"/>
            <w:sz w:val="22"/>
            <w:lang w:val="en-US"/>
          </w:rPr>
          <w:delText>a</w:delText>
        </w:r>
      </w:del>
      <w:ins w:id="214" w:author="hina qureshi" w:date="2019-08-27T22:57:00Z">
        <w:r w:rsidR="005D72A2">
          <w:rPr>
            <w:rFonts w:ascii="Arial" w:hAnsi="Arial" w:cs="Arial"/>
            <w:sz w:val="22"/>
            <w:lang w:val="en-US"/>
          </w:rPr>
          <w:t>we</w:t>
        </w:r>
      </w:ins>
      <w:r w:rsidRPr="00795DF3">
        <w:rPr>
          <w:rFonts w:ascii="Arial" w:hAnsi="Arial" w:cs="Arial"/>
          <w:sz w:val="22"/>
          <w:lang w:val="en-US"/>
        </w:rPr>
        <w:t>re</w:t>
      </w:r>
      <w:commentRangeEnd w:id="212"/>
      <w:r w:rsidR="005D72A2">
        <w:rPr>
          <w:rStyle w:val="CommentReference"/>
        </w:rPr>
        <w:commentReference w:id="212"/>
      </w:r>
      <w:r w:rsidRPr="00795DF3">
        <w:rPr>
          <w:rFonts w:ascii="Arial" w:hAnsi="Arial" w:cs="Arial"/>
          <w:sz w:val="22"/>
          <w:lang w:val="en-US"/>
        </w:rPr>
        <w:t xml:space="preserve"> about to graduate </w:t>
      </w:r>
      <w:ins w:id="215" w:author="hina qureshi" w:date="2019-08-27T22:57:00Z">
        <w:r w:rsidR="00264E9B">
          <w:rPr>
            <w:rFonts w:ascii="Arial" w:hAnsi="Arial" w:cs="Arial"/>
            <w:sz w:val="22"/>
            <w:lang w:val="en-US"/>
          </w:rPr>
          <w:t xml:space="preserve">with an aim </w:t>
        </w:r>
      </w:ins>
      <w:del w:id="216" w:author="hina qureshi" w:date="2019-08-27T22:57:00Z">
        <w:r w:rsidRPr="00795DF3" w:rsidDel="00264E9B">
          <w:rPr>
            <w:rFonts w:ascii="Arial" w:hAnsi="Arial" w:cs="Arial"/>
            <w:sz w:val="22"/>
            <w:lang w:val="en-US"/>
          </w:rPr>
          <w:delText xml:space="preserve">and going </w:delText>
        </w:r>
      </w:del>
      <w:r w:rsidRPr="00795DF3">
        <w:rPr>
          <w:rFonts w:ascii="Arial" w:hAnsi="Arial" w:cs="Arial"/>
          <w:sz w:val="22"/>
          <w:lang w:val="en-US"/>
        </w:rPr>
        <w:t xml:space="preserve">to enter social work. In order to research the performance of participants under different time pressures and whether the test results are related to gender, the study employs a </w:t>
      </w:r>
      <w:r w:rsidRPr="00795DF3">
        <w:rPr>
          <w:rFonts w:ascii="Arial" w:hAnsi="Arial" w:cs="Arial" w:hint="eastAsia"/>
          <w:sz w:val="22"/>
          <w:lang w:val="en-US"/>
        </w:rPr>
        <w:t>3</w:t>
      </w:r>
      <w:r w:rsidRPr="00795DF3">
        <w:rPr>
          <w:rFonts w:ascii="Arial" w:hAnsi="Arial" w:cs="Arial"/>
          <w:sz w:val="22"/>
          <w:lang w:val="en-US"/>
        </w:rPr>
        <w:t xml:space="preserve"> × 2 between</w:t>
      </w:r>
      <w:del w:id="217" w:author="hina qureshi" w:date="2019-08-27T22:58:00Z">
        <w:r w:rsidRPr="00795DF3" w:rsidDel="00264E9B">
          <w:rPr>
            <w:rFonts w:ascii="Arial" w:hAnsi="Arial" w:cs="Arial"/>
            <w:sz w:val="22"/>
            <w:lang w:val="en-US"/>
          </w:rPr>
          <w:delText xml:space="preserve"> </w:delText>
        </w:r>
      </w:del>
      <w:r w:rsidRPr="00795DF3">
        <w:rPr>
          <w:rFonts w:ascii="Arial" w:hAnsi="Arial" w:cs="Arial"/>
          <w:sz w:val="22"/>
          <w:lang w:val="en-US"/>
        </w:rPr>
        <w:t>-</w:t>
      </w:r>
      <w:del w:id="218" w:author="hina qureshi" w:date="2019-08-27T22:58:00Z">
        <w:r w:rsidRPr="00795DF3" w:rsidDel="00264E9B">
          <w:rPr>
            <w:rFonts w:ascii="Arial" w:hAnsi="Arial" w:cs="Arial"/>
            <w:sz w:val="22"/>
            <w:lang w:val="en-US"/>
          </w:rPr>
          <w:delText xml:space="preserve"> </w:delText>
        </w:r>
      </w:del>
      <w:r w:rsidRPr="00795DF3">
        <w:rPr>
          <w:rFonts w:ascii="Arial" w:hAnsi="Arial" w:cs="Arial"/>
          <w:sz w:val="22"/>
          <w:lang w:val="en-US"/>
        </w:rPr>
        <w:t xml:space="preserve">groups design. </w:t>
      </w:r>
      <w:r w:rsidRPr="00795DF3">
        <w:rPr>
          <w:rFonts w:ascii="Arial" w:hAnsi="Arial" w:cs="Arial" w:hint="eastAsia"/>
          <w:sz w:val="22"/>
          <w:lang w:val="en-US"/>
        </w:rPr>
        <w:t>Three</w:t>
      </w:r>
      <w:r w:rsidRPr="00795DF3">
        <w:rPr>
          <w:rFonts w:ascii="Arial" w:hAnsi="Arial" w:cs="Arial"/>
          <w:sz w:val="22"/>
          <w:lang w:val="en-US"/>
        </w:rPr>
        <w:t xml:space="preserve"> </w:t>
      </w:r>
      <w:r w:rsidRPr="00795DF3">
        <w:rPr>
          <w:rFonts w:ascii="Arial" w:hAnsi="Arial" w:cs="Arial" w:hint="eastAsia"/>
          <w:sz w:val="22"/>
          <w:lang w:val="en-US"/>
        </w:rPr>
        <w:t>time limits (</w:t>
      </w:r>
      <w:r w:rsidRPr="00795DF3">
        <w:rPr>
          <w:rFonts w:ascii="Arial" w:hAnsi="Arial" w:cs="Arial"/>
          <w:sz w:val="22"/>
          <w:lang w:val="en-US"/>
        </w:rPr>
        <w:t>a</w:t>
      </w:r>
      <w:r w:rsidRPr="00795DF3">
        <w:rPr>
          <w:rFonts w:ascii="Arial" w:hAnsi="Arial" w:cs="Arial" w:hint="eastAsia"/>
          <w:sz w:val="22"/>
          <w:lang w:val="en-US"/>
        </w:rPr>
        <w:t>ccording to the pre</w:t>
      </w:r>
      <w:del w:id="219" w:author="hina qureshi" w:date="2019-08-27T22:58:00Z">
        <w:r w:rsidRPr="00795DF3" w:rsidDel="00264E9B">
          <w:rPr>
            <w:rFonts w:ascii="Arial" w:hAnsi="Arial" w:cs="Arial"/>
            <w:sz w:val="22"/>
            <w:lang w:val="en-US"/>
          </w:rPr>
          <w:delText xml:space="preserve"> </w:delText>
        </w:r>
      </w:del>
      <w:r w:rsidRPr="00795DF3">
        <w:rPr>
          <w:rFonts w:ascii="Arial" w:hAnsi="Arial" w:cs="Arial" w:hint="eastAsia"/>
          <w:sz w:val="22"/>
          <w:lang w:val="en-US"/>
        </w:rPr>
        <w:t>-</w:t>
      </w:r>
      <w:del w:id="220" w:author="hina qureshi" w:date="2019-08-27T22:58:00Z">
        <w:r w:rsidRPr="00795DF3" w:rsidDel="00264E9B">
          <w:rPr>
            <w:rFonts w:ascii="Arial" w:hAnsi="Arial" w:cs="Arial"/>
            <w:sz w:val="22"/>
            <w:lang w:val="en-US"/>
          </w:rPr>
          <w:delText xml:space="preserve"> </w:delText>
        </w:r>
      </w:del>
      <w:r w:rsidRPr="00795DF3">
        <w:rPr>
          <w:rFonts w:ascii="Arial" w:hAnsi="Arial" w:cs="Arial" w:hint="eastAsia"/>
          <w:sz w:val="22"/>
          <w:lang w:val="en-US"/>
        </w:rPr>
        <w:t xml:space="preserve">experiment described later, the three time limits </w:t>
      </w:r>
      <w:r w:rsidRPr="00795DF3">
        <w:rPr>
          <w:rFonts w:ascii="Arial" w:hAnsi="Arial" w:cs="Arial"/>
          <w:sz w:val="22"/>
          <w:lang w:val="en-US"/>
        </w:rPr>
        <w:t>were</w:t>
      </w:r>
      <w:r w:rsidRPr="00795DF3">
        <w:rPr>
          <w:rFonts w:ascii="Arial" w:hAnsi="Arial" w:cs="Arial" w:hint="eastAsia"/>
          <w:sz w:val="22"/>
          <w:lang w:val="en-US"/>
        </w:rPr>
        <w:t xml:space="preserve"> set to: </w:t>
      </w:r>
      <w:r w:rsidRPr="00795DF3">
        <w:rPr>
          <w:rFonts w:ascii="Arial" w:hAnsi="Arial" w:cs="Arial"/>
          <w:sz w:val="22"/>
          <w:lang w:val="en-US"/>
        </w:rPr>
        <w:t>1</w:t>
      </w:r>
      <w:r w:rsidRPr="00795DF3">
        <w:rPr>
          <w:rFonts w:ascii="Arial" w:hAnsi="Arial" w:cs="Arial" w:hint="eastAsia"/>
          <w:sz w:val="22"/>
          <w:lang w:val="en-US"/>
        </w:rPr>
        <w:t xml:space="preserve">0 minutes, </w:t>
      </w:r>
      <w:r w:rsidRPr="00795DF3">
        <w:rPr>
          <w:rFonts w:ascii="Arial" w:hAnsi="Arial" w:cs="Arial"/>
          <w:sz w:val="22"/>
          <w:lang w:val="en-US"/>
        </w:rPr>
        <w:t>15</w:t>
      </w:r>
      <w:r w:rsidRPr="00795DF3">
        <w:rPr>
          <w:rFonts w:ascii="Arial" w:hAnsi="Arial" w:cs="Arial" w:hint="eastAsia"/>
          <w:sz w:val="22"/>
          <w:lang w:val="en-US"/>
        </w:rPr>
        <w:t xml:space="preserve"> minutes, no time limit</w:t>
      </w:r>
      <w:r w:rsidRPr="00795DF3">
        <w:rPr>
          <w:rFonts w:ascii="Arial" w:hAnsi="Arial" w:cs="Arial"/>
          <w:sz w:val="22"/>
          <w:lang w:val="en-US"/>
        </w:rPr>
        <w:t>), and two gender compositions (groups of 3 women or 3 men) were used.</w:t>
      </w:r>
    </w:p>
    <w:p w14:paraId="2D752D7A" w14:textId="77777777" w:rsidR="00795DF3" w:rsidRPr="00795DF3" w:rsidRDefault="00795DF3" w:rsidP="00795DF3">
      <w:pPr>
        <w:spacing w:line="360" w:lineRule="auto"/>
        <w:rPr>
          <w:rFonts w:ascii="Arial" w:hAnsi="Arial" w:cs="Arial"/>
          <w:sz w:val="22"/>
          <w:lang w:val="en-US"/>
        </w:rPr>
      </w:pPr>
    </w:p>
    <w:p w14:paraId="035E6B5A" w14:textId="77777777" w:rsidR="00795DF3" w:rsidRPr="00795DF3" w:rsidRDefault="00795DF3" w:rsidP="00887D41">
      <w:pPr>
        <w:pStyle w:val="Heading2"/>
        <w:rPr>
          <w:lang w:val="en-US"/>
        </w:rPr>
        <w:pPrChange w:id="221" w:author="hina qureshi" w:date="2019-08-27T23:14:00Z">
          <w:pPr>
            <w:spacing w:line="360" w:lineRule="auto"/>
          </w:pPr>
        </w:pPrChange>
      </w:pPr>
      <w:r w:rsidRPr="00795DF3">
        <w:rPr>
          <w:lang w:val="en-US"/>
        </w:rPr>
        <w:t>Selection of task</w:t>
      </w:r>
    </w:p>
    <w:p w14:paraId="584920DA" w14:textId="6AAE663B" w:rsidR="00795DF3" w:rsidRPr="00795DF3" w:rsidRDefault="00795DF3" w:rsidP="00795DF3">
      <w:pPr>
        <w:spacing w:line="360" w:lineRule="auto"/>
        <w:rPr>
          <w:rFonts w:ascii="Arial" w:hAnsi="Arial" w:cs="Arial"/>
          <w:sz w:val="22"/>
          <w:lang w:val="en-US"/>
        </w:rPr>
      </w:pPr>
      <w:r w:rsidRPr="00795DF3">
        <w:rPr>
          <w:rFonts w:ascii="Arial" w:hAnsi="Arial" w:cs="Arial"/>
          <w:sz w:val="22"/>
          <w:lang w:val="en-US"/>
        </w:rPr>
        <w:t xml:space="preserve">Desert Survival Situation is a case study that is widely used </w:t>
      </w:r>
      <w:del w:id="222" w:author="hina qureshi" w:date="2019-08-27T22:59:00Z">
        <w:r w:rsidRPr="00795DF3" w:rsidDel="00264E9B">
          <w:rPr>
            <w:rFonts w:ascii="Arial" w:hAnsi="Arial" w:cs="Arial"/>
            <w:sz w:val="22"/>
            <w:lang w:val="en-US"/>
          </w:rPr>
          <w:delText xml:space="preserve">in the world </w:delText>
        </w:r>
      </w:del>
      <w:r w:rsidRPr="00795DF3">
        <w:rPr>
          <w:rFonts w:ascii="Arial" w:hAnsi="Arial" w:cs="Arial"/>
          <w:sz w:val="22"/>
          <w:lang w:val="en-US"/>
        </w:rPr>
        <w:t xml:space="preserve">to research collective decision making. It is often used to measure whether a team achieves synergy. In our study, it can demonstrate the quality of group decisions under time pressure quickly and objectively through score calculations, thus providing data </w:t>
      </w:r>
      <w:r w:rsidRPr="00795DF3">
        <w:rPr>
          <w:rFonts w:ascii="Arial" w:hAnsi="Arial" w:cs="Arial"/>
          <w:sz w:val="22"/>
          <w:lang w:val="en-US"/>
        </w:rPr>
        <w:lastRenderedPageBreak/>
        <w:t xml:space="preserve">supporting for further analysis to test our hypotheses. </w:t>
      </w:r>
    </w:p>
    <w:p w14:paraId="087E3E24" w14:textId="77777777" w:rsidR="00795DF3" w:rsidRPr="00795DF3" w:rsidRDefault="00795DF3" w:rsidP="00795DF3">
      <w:pPr>
        <w:spacing w:line="360" w:lineRule="auto"/>
        <w:rPr>
          <w:rFonts w:ascii="Arial" w:hAnsi="Arial" w:cs="Arial"/>
          <w:sz w:val="22"/>
          <w:lang w:val="en-US"/>
        </w:rPr>
      </w:pPr>
    </w:p>
    <w:p w14:paraId="6E22909D" w14:textId="77777777" w:rsidR="00795DF3" w:rsidRPr="00795DF3" w:rsidRDefault="00795DF3" w:rsidP="00795DF3">
      <w:pPr>
        <w:spacing w:line="360" w:lineRule="auto"/>
        <w:rPr>
          <w:rFonts w:ascii="Arial" w:hAnsi="Arial" w:cs="Arial"/>
          <w:sz w:val="22"/>
          <w:lang w:val="en-US"/>
        </w:rPr>
      </w:pPr>
      <w:r w:rsidRPr="00795DF3">
        <w:rPr>
          <w:rFonts w:ascii="Arial" w:hAnsi="Arial" w:cs="Arial"/>
          <w:sz w:val="22"/>
          <w:lang w:val="en-US"/>
        </w:rPr>
        <w:t>Desert Survival Situation describes a scenario in which a flight just crashed in the Sonoran Desert in the southwestern United States around 10 o’clock in the morning on a mid-August day. Except for some items that can still be used that were salvaged from the aircraft, there are only barren desert environments around the survivors. Participants were asked to play roles as survivors, ranking the 15 items salvaged from the plane in order of importance to the survival of the team. (Details can be found in the "Desert Survival Activity" in the appendix)</w:t>
      </w:r>
    </w:p>
    <w:p w14:paraId="3F12D750" w14:textId="77777777" w:rsidR="00795DF3" w:rsidRPr="00795DF3" w:rsidRDefault="00795DF3" w:rsidP="00795DF3">
      <w:pPr>
        <w:spacing w:line="360" w:lineRule="auto"/>
        <w:rPr>
          <w:rFonts w:ascii="Arial" w:hAnsi="Arial" w:cs="Arial"/>
          <w:sz w:val="22"/>
          <w:lang w:val="en-US"/>
        </w:rPr>
      </w:pPr>
    </w:p>
    <w:p w14:paraId="50DAF0B4" w14:textId="7645B42E" w:rsidR="00795DF3" w:rsidRPr="00795DF3" w:rsidRDefault="00795DF3" w:rsidP="00887D41">
      <w:pPr>
        <w:pStyle w:val="Heading2"/>
        <w:rPr>
          <w:lang w:val="en-US"/>
        </w:rPr>
        <w:pPrChange w:id="223" w:author="hina qureshi" w:date="2019-08-27T23:14:00Z">
          <w:pPr>
            <w:spacing w:line="360" w:lineRule="auto"/>
          </w:pPr>
        </w:pPrChange>
      </w:pPr>
      <w:r w:rsidRPr="00795DF3">
        <w:rPr>
          <w:lang w:val="en-US"/>
        </w:rPr>
        <w:t>Pre</w:t>
      </w:r>
      <w:del w:id="224" w:author="hina qureshi" w:date="2019-08-27T23:14:00Z">
        <w:r w:rsidRPr="00795DF3" w:rsidDel="00887D41">
          <w:rPr>
            <w:lang w:val="en-US"/>
          </w:rPr>
          <w:delText xml:space="preserve"> </w:delText>
        </w:r>
      </w:del>
      <w:r w:rsidRPr="00795DF3">
        <w:rPr>
          <w:lang w:val="en-US"/>
        </w:rPr>
        <w:t>-</w:t>
      </w:r>
      <w:del w:id="225" w:author="hina qureshi" w:date="2019-08-27T23:14:00Z">
        <w:r w:rsidRPr="00795DF3" w:rsidDel="00887D41">
          <w:rPr>
            <w:lang w:val="en-US"/>
          </w:rPr>
          <w:delText xml:space="preserve"> </w:delText>
        </w:r>
      </w:del>
      <w:r w:rsidRPr="00795DF3">
        <w:rPr>
          <w:lang w:val="en-US"/>
        </w:rPr>
        <w:t>experiment</w:t>
      </w:r>
    </w:p>
    <w:p w14:paraId="7A50FEA8" w14:textId="3F94C86A"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t>The purpose of the pre</w:t>
      </w:r>
      <w:del w:id="226" w:author="hina qureshi" w:date="2019-08-27T22:59:00Z">
        <w:r w:rsidRPr="00795DF3" w:rsidDel="00264E9B">
          <w:rPr>
            <w:rFonts w:ascii="Arial" w:eastAsia="SimSun" w:hAnsi="Arial" w:cs="Arial"/>
            <w:sz w:val="22"/>
            <w:szCs w:val="24"/>
            <w:lang w:val="en-US"/>
          </w:rPr>
          <w:delText xml:space="preserve"> </w:delText>
        </w:r>
      </w:del>
      <w:r w:rsidRPr="00795DF3">
        <w:rPr>
          <w:rFonts w:ascii="Arial" w:eastAsia="SimSun" w:hAnsi="Arial" w:cs="Arial"/>
          <w:sz w:val="22"/>
          <w:szCs w:val="24"/>
          <w:lang w:val="en-US"/>
        </w:rPr>
        <w:t>-</w:t>
      </w:r>
      <w:del w:id="227" w:author="hina qureshi" w:date="2019-08-27T22:59:00Z">
        <w:r w:rsidRPr="00795DF3" w:rsidDel="00264E9B">
          <w:rPr>
            <w:rFonts w:ascii="Arial" w:eastAsia="SimSun" w:hAnsi="Arial" w:cs="Arial"/>
            <w:sz w:val="22"/>
            <w:szCs w:val="24"/>
            <w:lang w:val="en-US"/>
          </w:rPr>
          <w:delText xml:space="preserve"> </w:delText>
        </w:r>
      </w:del>
      <w:r w:rsidRPr="00795DF3">
        <w:rPr>
          <w:rFonts w:ascii="Arial" w:eastAsia="SimSun" w:hAnsi="Arial" w:cs="Arial"/>
          <w:sz w:val="22"/>
          <w:szCs w:val="24"/>
          <w:lang w:val="en-US"/>
        </w:rPr>
        <w:t>experiment is to find the most reasonable time for task completion, which means the participants will not feel pressure due to lack of time, nor will they feel that the time is too redundant when they are required to complete the task within this given time.</w:t>
      </w:r>
    </w:p>
    <w:p w14:paraId="104667FF" w14:textId="77777777" w:rsidR="00795DF3" w:rsidRPr="00795DF3" w:rsidRDefault="00795DF3" w:rsidP="00795DF3">
      <w:pPr>
        <w:spacing w:line="360" w:lineRule="auto"/>
        <w:rPr>
          <w:rFonts w:ascii="Arial" w:eastAsia="SimSun" w:hAnsi="Arial" w:cs="Arial"/>
          <w:sz w:val="22"/>
          <w:szCs w:val="24"/>
          <w:lang w:val="en-US"/>
        </w:rPr>
      </w:pPr>
    </w:p>
    <w:p w14:paraId="781069F0" w14:textId="339DDF7F" w:rsid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t>Four groups of participants (two groups of men and two groups of women) participated in the pre</w:t>
      </w:r>
      <w:del w:id="228" w:author="hina qureshi" w:date="2019-08-27T23:00:00Z">
        <w:r w:rsidRPr="00795DF3" w:rsidDel="00264E9B">
          <w:rPr>
            <w:rFonts w:ascii="Arial" w:eastAsia="SimSun" w:hAnsi="Arial" w:cs="Arial"/>
            <w:sz w:val="22"/>
            <w:szCs w:val="24"/>
            <w:lang w:val="en-US"/>
          </w:rPr>
          <w:delText xml:space="preserve"> </w:delText>
        </w:r>
      </w:del>
      <w:r w:rsidRPr="00795DF3">
        <w:rPr>
          <w:rFonts w:ascii="Arial" w:eastAsia="SimSun" w:hAnsi="Arial" w:cs="Arial"/>
          <w:sz w:val="22"/>
          <w:szCs w:val="24"/>
          <w:lang w:val="en-US"/>
        </w:rPr>
        <w:t>-</w:t>
      </w:r>
      <w:del w:id="229" w:author="hina qureshi" w:date="2019-08-27T23:00:00Z">
        <w:r w:rsidRPr="00795DF3" w:rsidDel="00264E9B">
          <w:rPr>
            <w:rFonts w:ascii="Arial" w:eastAsia="SimSun" w:hAnsi="Arial" w:cs="Arial"/>
            <w:sz w:val="22"/>
            <w:szCs w:val="24"/>
            <w:lang w:val="en-US"/>
          </w:rPr>
          <w:delText xml:space="preserve"> </w:delText>
        </w:r>
      </w:del>
      <w:r w:rsidRPr="00795DF3">
        <w:rPr>
          <w:rFonts w:ascii="Arial" w:eastAsia="SimSun" w:hAnsi="Arial" w:cs="Arial"/>
          <w:sz w:val="22"/>
          <w:szCs w:val="24"/>
          <w:lang w:val="en-US"/>
        </w:rPr>
        <w:t xml:space="preserve">experiment. When they were required to complete the task of </w:t>
      </w:r>
      <w:r w:rsidRPr="00795DF3">
        <w:rPr>
          <w:rFonts w:ascii="Arial" w:eastAsia="SimSun" w:hAnsi="Arial" w:cs="Arial" w:hint="eastAsia"/>
          <w:sz w:val="22"/>
          <w:szCs w:val="24"/>
          <w:lang w:val="en-US"/>
        </w:rPr>
        <w:t>ranking</w:t>
      </w:r>
      <w:r w:rsidRPr="00795DF3">
        <w:rPr>
          <w:rFonts w:ascii="Arial" w:eastAsia="SimSun" w:hAnsi="Arial" w:cs="Arial"/>
          <w:sz w:val="22"/>
          <w:szCs w:val="24"/>
          <w:lang w:val="en-US"/>
        </w:rPr>
        <w:t xml:space="preserve"> 15 items in the Desert Survival Exercise alone, they were told that there was enough time to complete the form, but it should be as fast as possible. The table showing the time taken by the 12 participants to complete the sorting task is as follows:</w:t>
      </w:r>
    </w:p>
    <w:p w14:paraId="47F05F8B" w14:textId="77777777" w:rsidR="00795DF3" w:rsidRPr="00795DF3" w:rsidRDefault="00795DF3" w:rsidP="00795DF3">
      <w:pPr>
        <w:spacing w:line="360" w:lineRule="auto"/>
        <w:rPr>
          <w:rFonts w:ascii="Arial" w:eastAsia="SimSun" w:hAnsi="Arial" w:cs="Arial"/>
          <w:sz w:val="22"/>
          <w:szCs w:val="24"/>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8"/>
        <w:gridCol w:w="618"/>
        <w:gridCol w:w="617"/>
        <w:gridCol w:w="617"/>
        <w:gridCol w:w="617"/>
        <w:gridCol w:w="617"/>
        <w:gridCol w:w="617"/>
        <w:gridCol w:w="617"/>
        <w:gridCol w:w="617"/>
        <w:gridCol w:w="617"/>
        <w:gridCol w:w="570"/>
        <w:gridCol w:w="570"/>
        <w:gridCol w:w="570"/>
      </w:tblGrid>
      <w:tr w:rsidR="00795DF3" w:rsidRPr="00795DF3" w14:paraId="6DD90093" w14:textId="77777777" w:rsidTr="009525C9">
        <w:tc>
          <w:tcPr>
            <w:tcW w:w="1258" w:type="dxa"/>
          </w:tcPr>
          <w:p w14:paraId="28BD2742"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P</w:t>
            </w:r>
            <w:r w:rsidRPr="00795DF3">
              <w:rPr>
                <w:rFonts w:ascii="Arial" w:eastAsia="SimSun" w:hAnsi="Arial" w:cs="Arial"/>
                <w:sz w:val="22"/>
                <w:szCs w:val="24"/>
                <w:lang w:val="en-US"/>
              </w:rPr>
              <w:t>articipant</w:t>
            </w:r>
          </w:p>
        </w:tc>
        <w:tc>
          <w:tcPr>
            <w:tcW w:w="618" w:type="dxa"/>
          </w:tcPr>
          <w:p w14:paraId="7B97C73F"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p>
        </w:tc>
        <w:tc>
          <w:tcPr>
            <w:tcW w:w="617" w:type="dxa"/>
          </w:tcPr>
          <w:p w14:paraId="08C3A58A"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2</w:t>
            </w:r>
          </w:p>
        </w:tc>
        <w:tc>
          <w:tcPr>
            <w:tcW w:w="617" w:type="dxa"/>
          </w:tcPr>
          <w:p w14:paraId="54B2571A"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3</w:t>
            </w:r>
          </w:p>
        </w:tc>
        <w:tc>
          <w:tcPr>
            <w:tcW w:w="617" w:type="dxa"/>
          </w:tcPr>
          <w:p w14:paraId="58C47495"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4</w:t>
            </w:r>
          </w:p>
        </w:tc>
        <w:tc>
          <w:tcPr>
            <w:tcW w:w="617" w:type="dxa"/>
          </w:tcPr>
          <w:p w14:paraId="03B966CD"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5</w:t>
            </w:r>
          </w:p>
        </w:tc>
        <w:tc>
          <w:tcPr>
            <w:tcW w:w="617" w:type="dxa"/>
          </w:tcPr>
          <w:p w14:paraId="7AA984CF"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6</w:t>
            </w:r>
          </w:p>
        </w:tc>
        <w:tc>
          <w:tcPr>
            <w:tcW w:w="617" w:type="dxa"/>
          </w:tcPr>
          <w:p w14:paraId="5458FE32"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7</w:t>
            </w:r>
          </w:p>
        </w:tc>
        <w:tc>
          <w:tcPr>
            <w:tcW w:w="617" w:type="dxa"/>
          </w:tcPr>
          <w:p w14:paraId="751CADE3"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8</w:t>
            </w:r>
          </w:p>
        </w:tc>
        <w:tc>
          <w:tcPr>
            <w:tcW w:w="617" w:type="dxa"/>
          </w:tcPr>
          <w:p w14:paraId="6847C29E"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9</w:t>
            </w:r>
          </w:p>
        </w:tc>
        <w:tc>
          <w:tcPr>
            <w:tcW w:w="570" w:type="dxa"/>
          </w:tcPr>
          <w:p w14:paraId="240209A2"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0</w:t>
            </w:r>
          </w:p>
        </w:tc>
        <w:tc>
          <w:tcPr>
            <w:tcW w:w="570" w:type="dxa"/>
          </w:tcPr>
          <w:p w14:paraId="7D384458"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1</w:t>
            </w:r>
          </w:p>
        </w:tc>
        <w:tc>
          <w:tcPr>
            <w:tcW w:w="570" w:type="dxa"/>
          </w:tcPr>
          <w:p w14:paraId="72A2E285"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2</w:t>
            </w:r>
          </w:p>
        </w:tc>
      </w:tr>
      <w:tr w:rsidR="00795DF3" w:rsidRPr="00795DF3" w14:paraId="6297A20E" w14:textId="77777777" w:rsidTr="009525C9">
        <w:tc>
          <w:tcPr>
            <w:tcW w:w="1258" w:type="dxa"/>
          </w:tcPr>
          <w:p w14:paraId="38F7F5C6"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t>Time (min)</w:t>
            </w:r>
          </w:p>
        </w:tc>
        <w:tc>
          <w:tcPr>
            <w:tcW w:w="618" w:type="dxa"/>
          </w:tcPr>
          <w:p w14:paraId="1B9C75D6"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2</w:t>
            </w:r>
          </w:p>
        </w:tc>
        <w:tc>
          <w:tcPr>
            <w:tcW w:w="617" w:type="dxa"/>
          </w:tcPr>
          <w:p w14:paraId="5C616277"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7</w:t>
            </w:r>
          </w:p>
        </w:tc>
        <w:tc>
          <w:tcPr>
            <w:tcW w:w="617" w:type="dxa"/>
          </w:tcPr>
          <w:p w14:paraId="1F0B5343"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3</w:t>
            </w:r>
          </w:p>
        </w:tc>
        <w:tc>
          <w:tcPr>
            <w:tcW w:w="617" w:type="dxa"/>
          </w:tcPr>
          <w:p w14:paraId="1085F7A0"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3</w:t>
            </w:r>
          </w:p>
        </w:tc>
        <w:tc>
          <w:tcPr>
            <w:tcW w:w="617" w:type="dxa"/>
          </w:tcPr>
          <w:p w14:paraId="7E797722"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4</w:t>
            </w:r>
          </w:p>
        </w:tc>
        <w:tc>
          <w:tcPr>
            <w:tcW w:w="617" w:type="dxa"/>
          </w:tcPr>
          <w:p w14:paraId="14DC5488"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8</w:t>
            </w:r>
          </w:p>
        </w:tc>
        <w:tc>
          <w:tcPr>
            <w:tcW w:w="617" w:type="dxa"/>
          </w:tcPr>
          <w:p w14:paraId="63A39E93"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7</w:t>
            </w:r>
          </w:p>
        </w:tc>
        <w:tc>
          <w:tcPr>
            <w:tcW w:w="617" w:type="dxa"/>
          </w:tcPr>
          <w:p w14:paraId="17075DF3"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6</w:t>
            </w:r>
          </w:p>
        </w:tc>
        <w:tc>
          <w:tcPr>
            <w:tcW w:w="617" w:type="dxa"/>
          </w:tcPr>
          <w:p w14:paraId="10ABE003"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4</w:t>
            </w:r>
          </w:p>
        </w:tc>
        <w:tc>
          <w:tcPr>
            <w:tcW w:w="570" w:type="dxa"/>
          </w:tcPr>
          <w:p w14:paraId="2CBD976D"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5</w:t>
            </w:r>
          </w:p>
        </w:tc>
        <w:tc>
          <w:tcPr>
            <w:tcW w:w="570" w:type="dxa"/>
          </w:tcPr>
          <w:p w14:paraId="0066FD41"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6</w:t>
            </w:r>
          </w:p>
        </w:tc>
        <w:tc>
          <w:tcPr>
            <w:tcW w:w="570" w:type="dxa"/>
          </w:tcPr>
          <w:p w14:paraId="0A0E5320"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5</w:t>
            </w:r>
          </w:p>
        </w:tc>
      </w:tr>
    </w:tbl>
    <w:p w14:paraId="6E30DA7A" w14:textId="6B8E43EA" w:rsidR="00795DF3" w:rsidRDefault="00795DF3" w:rsidP="00795DF3">
      <w:pPr>
        <w:spacing w:line="360" w:lineRule="auto"/>
        <w:jc w:val="center"/>
        <w:rPr>
          <w:rFonts w:ascii="Arial" w:eastAsia="SimSun" w:hAnsi="Arial" w:cs="Arial"/>
          <w:sz w:val="22"/>
          <w:szCs w:val="24"/>
          <w:lang w:val="en-US"/>
        </w:rPr>
      </w:pPr>
      <w:r w:rsidRPr="00795DF3">
        <w:rPr>
          <w:rFonts w:ascii="Arial" w:eastAsia="SimSun" w:hAnsi="Arial" w:cs="Arial" w:hint="eastAsia"/>
          <w:sz w:val="22"/>
          <w:szCs w:val="24"/>
          <w:lang w:val="en-US"/>
        </w:rPr>
        <w:t>T</w:t>
      </w:r>
      <w:r w:rsidRPr="00795DF3">
        <w:rPr>
          <w:rFonts w:ascii="Arial" w:eastAsia="SimSun" w:hAnsi="Arial" w:cs="Arial"/>
          <w:sz w:val="22"/>
          <w:szCs w:val="24"/>
          <w:lang w:val="en-US"/>
        </w:rPr>
        <w:t xml:space="preserve">able 1 </w:t>
      </w:r>
      <w:del w:id="230" w:author="hina qureshi" w:date="2019-08-27T23:00:00Z">
        <w:r w:rsidRPr="00795DF3" w:rsidDel="00264E9B">
          <w:rPr>
            <w:rFonts w:ascii="Arial" w:eastAsia="SimSun" w:hAnsi="Arial" w:cs="Arial"/>
            <w:sz w:val="22"/>
            <w:szCs w:val="24"/>
            <w:lang w:val="en-US"/>
          </w:rPr>
          <w:delText xml:space="preserve"> </w:delText>
        </w:r>
      </w:del>
      <w:r w:rsidRPr="00795DF3">
        <w:rPr>
          <w:rFonts w:ascii="Arial" w:eastAsia="SimSun" w:hAnsi="Arial" w:cs="Arial"/>
          <w:sz w:val="22"/>
          <w:szCs w:val="24"/>
          <w:lang w:val="en-US"/>
        </w:rPr>
        <w:t>Time to complete the task independently</w:t>
      </w:r>
    </w:p>
    <w:p w14:paraId="4BD061D7" w14:textId="77777777" w:rsidR="00795DF3" w:rsidRPr="00795DF3" w:rsidRDefault="00795DF3" w:rsidP="00795DF3">
      <w:pPr>
        <w:spacing w:line="360" w:lineRule="auto"/>
        <w:jc w:val="center"/>
        <w:rPr>
          <w:rFonts w:ascii="Arial" w:eastAsia="SimSun" w:hAnsi="Arial" w:cs="Arial"/>
          <w:sz w:val="22"/>
          <w:szCs w:val="24"/>
          <w:lang w:val="en-US"/>
        </w:rPr>
      </w:pPr>
    </w:p>
    <w:p w14:paraId="633A5E59"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t>As can be seen from Table 1, the most reasonable time to complete the sorting task alone is 15 minutes (mean=15, median=15).</w:t>
      </w:r>
    </w:p>
    <w:p w14:paraId="5142690D" w14:textId="77777777" w:rsidR="00795DF3" w:rsidRPr="00795DF3" w:rsidRDefault="00795DF3" w:rsidP="00795DF3">
      <w:pPr>
        <w:spacing w:line="360" w:lineRule="auto"/>
        <w:rPr>
          <w:rFonts w:ascii="Arial" w:eastAsia="SimSun" w:hAnsi="Arial" w:cs="Arial"/>
          <w:sz w:val="22"/>
          <w:szCs w:val="24"/>
          <w:lang w:val="en-US"/>
        </w:rPr>
      </w:pPr>
    </w:p>
    <w:p w14:paraId="7BC50710"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lastRenderedPageBreak/>
        <w:t>The four groups of participants conducted the group discussion after completing the ranking task independently. They were asked to agree on the order of importance of the items within a certain period of time. Again, they were told that there was enough time to discuss and complete the form, but it should be as fast as possible. During their discussion, the researcher did not implement any intervention, but only recorded the time spent by each group from the start of the discussion to the end of the discussion. The table presenting the time spent by the four groups to complete the discussion and the form is as follows:</w:t>
      </w:r>
    </w:p>
    <w:p w14:paraId="50ACEDDE" w14:textId="77777777" w:rsidR="00795DF3" w:rsidRPr="00795DF3" w:rsidRDefault="00795DF3" w:rsidP="00795DF3">
      <w:pPr>
        <w:spacing w:line="360" w:lineRule="auto"/>
        <w:rPr>
          <w:rFonts w:ascii="Arial" w:eastAsia="SimSun" w:hAnsi="Arial" w:cs="Arial"/>
          <w:sz w:val="22"/>
          <w:szCs w:val="24"/>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795DF3" w:rsidRPr="00795DF3" w14:paraId="0E9C8E10" w14:textId="77777777" w:rsidTr="009525C9">
        <w:tc>
          <w:tcPr>
            <w:tcW w:w="1704" w:type="dxa"/>
          </w:tcPr>
          <w:p w14:paraId="152E3DA2"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G</w:t>
            </w:r>
            <w:r w:rsidRPr="00795DF3">
              <w:rPr>
                <w:rFonts w:ascii="Arial" w:eastAsia="SimSun" w:hAnsi="Arial" w:cs="Arial"/>
                <w:sz w:val="22"/>
                <w:szCs w:val="24"/>
                <w:lang w:val="en-US"/>
              </w:rPr>
              <w:t>roup</w:t>
            </w:r>
          </w:p>
        </w:tc>
        <w:tc>
          <w:tcPr>
            <w:tcW w:w="1704" w:type="dxa"/>
          </w:tcPr>
          <w:p w14:paraId="29FF3D7B"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p>
        </w:tc>
        <w:tc>
          <w:tcPr>
            <w:tcW w:w="1704" w:type="dxa"/>
          </w:tcPr>
          <w:p w14:paraId="3FE6520E"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2</w:t>
            </w:r>
          </w:p>
        </w:tc>
        <w:tc>
          <w:tcPr>
            <w:tcW w:w="1705" w:type="dxa"/>
          </w:tcPr>
          <w:p w14:paraId="01E6A9AC"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3</w:t>
            </w:r>
          </w:p>
        </w:tc>
        <w:tc>
          <w:tcPr>
            <w:tcW w:w="1705" w:type="dxa"/>
          </w:tcPr>
          <w:p w14:paraId="0907E303"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4</w:t>
            </w:r>
          </w:p>
        </w:tc>
      </w:tr>
      <w:tr w:rsidR="00795DF3" w:rsidRPr="00795DF3" w14:paraId="461B6A61" w14:textId="77777777" w:rsidTr="009525C9">
        <w:tc>
          <w:tcPr>
            <w:tcW w:w="1704" w:type="dxa"/>
          </w:tcPr>
          <w:p w14:paraId="2702A71D"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T</w:t>
            </w:r>
            <w:r w:rsidRPr="00795DF3">
              <w:rPr>
                <w:rFonts w:ascii="Arial" w:eastAsia="SimSun" w:hAnsi="Arial" w:cs="Arial"/>
                <w:sz w:val="22"/>
                <w:szCs w:val="24"/>
                <w:lang w:val="en-US"/>
              </w:rPr>
              <w:t>ime (min)</w:t>
            </w:r>
          </w:p>
        </w:tc>
        <w:tc>
          <w:tcPr>
            <w:tcW w:w="1704" w:type="dxa"/>
          </w:tcPr>
          <w:p w14:paraId="2BD1CDAE"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7</w:t>
            </w:r>
          </w:p>
        </w:tc>
        <w:tc>
          <w:tcPr>
            <w:tcW w:w="1704" w:type="dxa"/>
          </w:tcPr>
          <w:p w14:paraId="2ACC48A4"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8</w:t>
            </w:r>
          </w:p>
        </w:tc>
        <w:tc>
          <w:tcPr>
            <w:tcW w:w="1705" w:type="dxa"/>
          </w:tcPr>
          <w:p w14:paraId="7A0B9527"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2</w:t>
            </w:r>
            <w:r w:rsidRPr="00795DF3">
              <w:rPr>
                <w:rFonts w:ascii="Arial" w:eastAsia="SimSun" w:hAnsi="Arial" w:cs="Arial"/>
                <w:sz w:val="22"/>
                <w:szCs w:val="24"/>
                <w:lang w:val="en-US"/>
              </w:rPr>
              <w:t>5</w:t>
            </w:r>
          </w:p>
        </w:tc>
        <w:tc>
          <w:tcPr>
            <w:tcW w:w="1705" w:type="dxa"/>
          </w:tcPr>
          <w:p w14:paraId="2965EBFF"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hint="eastAsia"/>
                <w:sz w:val="22"/>
                <w:szCs w:val="24"/>
                <w:lang w:val="en-US"/>
              </w:rPr>
              <w:t>1</w:t>
            </w:r>
            <w:r w:rsidRPr="00795DF3">
              <w:rPr>
                <w:rFonts w:ascii="Arial" w:eastAsia="SimSun" w:hAnsi="Arial" w:cs="Arial"/>
                <w:sz w:val="22"/>
                <w:szCs w:val="24"/>
                <w:lang w:val="en-US"/>
              </w:rPr>
              <w:t>9</w:t>
            </w:r>
          </w:p>
        </w:tc>
      </w:tr>
    </w:tbl>
    <w:p w14:paraId="24CCF5CA" w14:textId="77777777" w:rsidR="00795DF3" w:rsidRPr="00795DF3" w:rsidRDefault="00795DF3" w:rsidP="00795DF3">
      <w:pPr>
        <w:spacing w:line="360" w:lineRule="auto"/>
        <w:jc w:val="center"/>
        <w:rPr>
          <w:rFonts w:ascii="Arial" w:eastAsia="SimSun" w:hAnsi="Arial" w:cs="Arial"/>
          <w:sz w:val="22"/>
          <w:szCs w:val="24"/>
          <w:lang w:val="en-US"/>
        </w:rPr>
      </w:pPr>
      <w:r w:rsidRPr="00795DF3">
        <w:rPr>
          <w:rFonts w:ascii="Arial" w:eastAsia="SimSun" w:hAnsi="Arial" w:cs="Arial" w:hint="eastAsia"/>
          <w:sz w:val="22"/>
          <w:szCs w:val="24"/>
          <w:lang w:val="en-US"/>
        </w:rPr>
        <w:t>T</w:t>
      </w:r>
      <w:r w:rsidRPr="00795DF3">
        <w:rPr>
          <w:rFonts w:ascii="Arial" w:eastAsia="SimSun" w:hAnsi="Arial" w:cs="Arial"/>
          <w:sz w:val="22"/>
          <w:szCs w:val="24"/>
          <w:lang w:val="en-US"/>
        </w:rPr>
        <w:t>able 2   Time to complete the task by group discussion</w:t>
      </w:r>
    </w:p>
    <w:p w14:paraId="65FE0519" w14:textId="77777777" w:rsidR="00795DF3" w:rsidRPr="00795DF3" w:rsidRDefault="00795DF3" w:rsidP="00795DF3">
      <w:pPr>
        <w:spacing w:line="360" w:lineRule="auto"/>
        <w:rPr>
          <w:rFonts w:ascii="Arial" w:eastAsia="SimSun" w:hAnsi="Arial" w:cs="Arial"/>
          <w:sz w:val="22"/>
          <w:szCs w:val="24"/>
          <w:lang w:val="en-US"/>
        </w:rPr>
      </w:pPr>
    </w:p>
    <w:p w14:paraId="5D166B32"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t>As can be seen from Table 2, the most reasonable time for group discussion should be around 20 minutes (mean=19.75). In the formal experiment, the time pressure was set to three levels (low time pressure, high time pressure, no time pressure), and the artificial control of time pressure is based on the most reasonable discussion time in the pre-experiment, which is explained in detail below.</w:t>
      </w:r>
    </w:p>
    <w:p w14:paraId="401B3235" w14:textId="77777777" w:rsidR="00795DF3" w:rsidRPr="00795DF3" w:rsidRDefault="00795DF3" w:rsidP="00795DF3">
      <w:pPr>
        <w:spacing w:line="360" w:lineRule="auto"/>
        <w:rPr>
          <w:rFonts w:ascii="Arial" w:eastAsia="SimSun" w:hAnsi="Arial" w:cs="Arial"/>
          <w:sz w:val="22"/>
          <w:szCs w:val="24"/>
          <w:lang w:val="en-US"/>
        </w:rPr>
      </w:pPr>
    </w:p>
    <w:p w14:paraId="6E61FB4F" w14:textId="77777777" w:rsidR="00795DF3" w:rsidRPr="00795DF3" w:rsidRDefault="00795DF3" w:rsidP="00887D41">
      <w:pPr>
        <w:pStyle w:val="Heading2"/>
        <w:rPr>
          <w:lang w:val="en-US"/>
        </w:rPr>
        <w:pPrChange w:id="231" w:author="hina qureshi" w:date="2019-08-27T23:14:00Z">
          <w:pPr>
            <w:spacing w:line="360" w:lineRule="auto"/>
          </w:pPr>
        </w:pPrChange>
      </w:pPr>
      <w:r w:rsidRPr="00795DF3">
        <w:rPr>
          <w:lang w:val="en-US"/>
        </w:rPr>
        <w:t>Time pressure Manipulation</w:t>
      </w:r>
    </w:p>
    <w:p w14:paraId="3FF300A8"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t>Time pressure manipulation is based on the results of pre-experiments. In order to divide the time pressure into three levels of high time pressure, low time pressure and no time pressure, we set the time limits for the group discussion to 10 minutes, 15 minutes and no time limit. At the same time, the question "To what extent do you feel the pressure of time?" was set in the questionnaire at the end of the experiment to confirm that the purpose of time pressure differentiation was achieved.</w:t>
      </w:r>
    </w:p>
    <w:p w14:paraId="686D09B7" w14:textId="77777777" w:rsidR="00795DF3" w:rsidRPr="00795DF3" w:rsidRDefault="00795DF3" w:rsidP="00795DF3">
      <w:pPr>
        <w:spacing w:line="360" w:lineRule="auto"/>
        <w:rPr>
          <w:rFonts w:ascii="Arial" w:eastAsia="SimSun" w:hAnsi="Arial" w:cs="Arial"/>
          <w:sz w:val="22"/>
          <w:szCs w:val="24"/>
          <w:lang w:val="en-US"/>
        </w:rPr>
      </w:pPr>
    </w:p>
    <w:p w14:paraId="3A1AA5C5" w14:textId="3E56CCDC" w:rsid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t xml:space="preserve">In the pre-experiment we found that participants tended to ignore subtle time-stress scenarios, so in addition to the necessary introductions about the situation, the following information was presented to the group under time pressure during the </w:t>
      </w:r>
      <w:r w:rsidRPr="00795DF3">
        <w:rPr>
          <w:rFonts w:ascii="Arial" w:eastAsia="SimSun" w:hAnsi="Arial" w:cs="Arial"/>
          <w:sz w:val="22"/>
          <w:szCs w:val="24"/>
          <w:lang w:val="en-US"/>
        </w:rPr>
        <w:lastRenderedPageBreak/>
        <w:t>formal experiment:</w:t>
      </w:r>
    </w:p>
    <w:p w14:paraId="22FDE66C" w14:textId="77777777" w:rsidR="00024801" w:rsidRPr="00795DF3" w:rsidRDefault="00024801" w:rsidP="00795DF3">
      <w:pPr>
        <w:spacing w:line="360" w:lineRule="auto"/>
        <w:rPr>
          <w:rFonts w:ascii="Arial" w:eastAsia="SimSun" w:hAnsi="Arial" w:cs="Arial"/>
          <w:sz w:val="22"/>
          <w:szCs w:val="24"/>
          <w:lang w:val="en-US"/>
        </w:rPr>
      </w:pPr>
    </w:p>
    <w:p w14:paraId="2B564CCF" w14:textId="77777777" w:rsidR="00795DF3" w:rsidRPr="00024801" w:rsidRDefault="00795DF3" w:rsidP="00264E9B">
      <w:pPr>
        <w:spacing w:line="360" w:lineRule="auto"/>
        <w:ind w:left="420"/>
        <w:jc w:val="left"/>
        <w:rPr>
          <w:rFonts w:ascii="Arial" w:eastAsia="SimSun" w:hAnsi="Arial" w:cs="Arial"/>
          <w:i/>
          <w:iCs/>
          <w:szCs w:val="21"/>
          <w:lang w:val="en-US"/>
        </w:rPr>
        <w:pPrChange w:id="232" w:author="hina qureshi" w:date="2019-08-27T23:01:00Z">
          <w:pPr>
            <w:spacing w:line="360" w:lineRule="auto"/>
          </w:pPr>
        </w:pPrChange>
      </w:pPr>
      <w:r w:rsidRPr="00024801">
        <w:rPr>
          <w:rFonts w:ascii="Arial" w:eastAsia="SimSun" w:hAnsi="Arial" w:cs="Arial"/>
          <w:i/>
          <w:iCs/>
          <w:szCs w:val="21"/>
          <w:lang w:val="en-US"/>
        </w:rPr>
        <w:t>We would like to simulate the pressures felt under real desert survival scenarios. Therefore, we hope that you can imagine that you are a real member trapped in the desert because of an airplane accident., and the choice of your group will determine the chances of survival for the entire group. The desert environment is dangerous, so it makes sense for your team to come to a decision as quickly as possible.</w:t>
      </w:r>
    </w:p>
    <w:p w14:paraId="28CD7DAA" w14:textId="77777777" w:rsidR="00795DF3" w:rsidRPr="00795DF3" w:rsidRDefault="00795DF3" w:rsidP="00795DF3">
      <w:pPr>
        <w:spacing w:line="360" w:lineRule="auto"/>
        <w:rPr>
          <w:rFonts w:ascii="Arial" w:eastAsia="SimSun" w:hAnsi="Arial" w:cs="Arial"/>
          <w:sz w:val="22"/>
          <w:szCs w:val="24"/>
          <w:lang w:val="en-US"/>
        </w:rPr>
      </w:pPr>
    </w:p>
    <w:p w14:paraId="6E5A9BC7" w14:textId="77777777" w:rsidR="00795DF3" w:rsidRPr="00795DF3" w:rsidRDefault="00795DF3" w:rsidP="00887D41">
      <w:pPr>
        <w:pStyle w:val="Heading2"/>
        <w:rPr>
          <w:lang w:val="en-US"/>
        </w:rPr>
        <w:pPrChange w:id="233" w:author="hina qureshi" w:date="2019-08-27T23:14:00Z">
          <w:pPr>
            <w:spacing w:line="360" w:lineRule="auto"/>
          </w:pPr>
        </w:pPrChange>
      </w:pPr>
      <w:r w:rsidRPr="00795DF3">
        <w:rPr>
          <w:lang w:val="en-US"/>
        </w:rPr>
        <w:t>Procedure</w:t>
      </w:r>
    </w:p>
    <w:p w14:paraId="251703E7"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t xml:space="preserve">Participants volunteered to participate in a study called “Desert Survival Activity”, which was described as a study that participants should rank 15 items by importance to increase the likelihood of survival. Same-sex volunteers were randomly divided into eight groups (including eight groups of men and eight groups of women), three </w:t>
      </w:r>
      <w:r w:rsidRPr="00795DF3">
        <w:rPr>
          <w:rFonts w:ascii="Arial" w:eastAsia="SimSun" w:hAnsi="Arial" w:cs="Arial" w:hint="eastAsia"/>
          <w:sz w:val="22"/>
          <w:szCs w:val="24"/>
          <w:lang w:val="en-US"/>
        </w:rPr>
        <w:t>in</w:t>
      </w:r>
      <w:r w:rsidRPr="00795DF3">
        <w:rPr>
          <w:rFonts w:ascii="Arial" w:eastAsia="SimSun" w:hAnsi="Arial" w:cs="Arial"/>
          <w:sz w:val="22"/>
          <w:szCs w:val="24"/>
          <w:lang w:val="en-US"/>
        </w:rPr>
        <w:t xml:space="preserve"> each group. Three male trios were assigned to high-time stress conditions; three male trios were assigned to low-time stress conditions; the remaining two male trios were assigned to no-time stress conditions as control groups. The allocation process was random. The eight female trios were assigned in the same way as </w:t>
      </w:r>
      <w:commentRangeStart w:id="234"/>
      <w:r w:rsidRPr="00795DF3">
        <w:rPr>
          <w:rFonts w:ascii="Arial" w:eastAsia="SimSun" w:hAnsi="Arial" w:cs="Arial"/>
          <w:sz w:val="22"/>
          <w:szCs w:val="24"/>
          <w:lang w:val="en-US"/>
        </w:rPr>
        <w:t>men</w:t>
      </w:r>
      <w:commentRangeEnd w:id="234"/>
      <w:r w:rsidR="002C7E51">
        <w:rPr>
          <w:rStyle w:val="CommentReference"/>
        </w:rPr>
        <w:commentReference w:id="234"/>
      </w:r>
      <w:r w:rsidRPr="00795DF3">
        <w:rPr>
          <w:rFonts w:ascii="Arial" w:eastAsia="SimSun" w:hAnsi="Arial" w:cs="Arial"/>
          <w:sz w:val="22"/>
          <w:szCs w:val="24"/>
          <w:lang w:val="en-US"/>
        </w:rPr>
        <w:t>.</w:t>
      </w:r>
    </w:p>
    <w:p w14:paraId="7EFD69E4" w14:textId="77777777" w:rsidR="00795DF3" w:rsidRPr="00795DF3" w:rsidRDefault="00795DF3" w:rsidP="00795DF3">
      <w:pPr>
        <w:spacing w:line="360" w:lineRule="auto"/>
        <w:rPr>
          <w:rFonts w:ascii="Arial" w:eastAsia="SimSun" w:hAnsi="Arial" w:cs="Arial"/>
          <w:sz w:val="22"/>
          <w:szCs w:val="24"/>
          <w:lang w:val="en-US"/>
        </w:rPr>
      </w:pPr>
    </w:p>
    <w:p w14:paraId="5AD439C7"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t xml:space="preserve">Once the participants were seated, they were informed </w:t>
      </w:r>
      <w:r w:rsidRPr="00795DF3">
        <w:rPr>
          <w:rFonts w:ascii="Arial" w:eastAsia="SimSun" w:hAnsi="Arial" w:cs="Arial" w:hint="eastAsia"/>
          <w:sz w:val="22"/>
          <w:szCs w:val="24"/>
          <w:lang w:val="en-US"/>
        </w:rPr>
        <w:t>infor</w:t>
      </w:r>
      <w:r w:rsidRPr="00795DF3">
        <w:rPr>
          <w:rFonts w:ascii="Arial" w:eastAsia="SimSun" w:hAnsi="Arial" w:cs="Arial"/>
          <w:sz w:val="22"/>
          <w:szCs w:val="24"/>
          <w:lang w:val="en-US"/>
        </w:rPr>
        <w:t>mation about the entire experimental process, which explained that they would play the role being trapped in the desert because of a plane crash, and the main task was to rank the related items. They were told that they had the right to stop or withdraw at any time if they felt any discomfort before the start of the experiment and during the discussion. At the same time, the anonymity of participation and the confidentiality of experimental data were also guaranteed to participants. In order to prevent participants from losing patience during the experiment and affecting the results of the experiment, they were told that the whole process would last for about half an hour before the experiment started.</w:t>
      </w:r>
    </w:p>
    <w:p w14:paraId="1AB95B24" w14:textId="77777777" w:rsidR="00795DF3" w:rsidRPr="00795DF3" w:rsidRDefault="00795DF3" w:rsidP="00795DF3">
      <w:pPr>
        <w:spacing w:line="360" w:lineRule="auto"/>
        <w:rPr>
          <w:rFonts w:ascii="Arial" w:eastAsia="SimSun" w:hAnsi="Arial" w:cs="Arial"/>
          <w:sz w:val="22"/>
          <w:szCs w:val="24"/>
          <w:lang w:val="en-US"/>
        </w:rPr>
      </w:pPr>
    </w:p>
    <w:p w14:paraId="53EA315E"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t xml:space="preserve">Each participant was given a piece of material detailing some of the practical information, the plane crash, the desert environment, and the resources available </w:t>
      </w:r>
      <w:r w:rsidRPr="00795DF3">
        <w:rPr>
          <w:rFonts w:ascii="Arial" w:eastAsia="SimSun" w:hAnsi="Arial" w:cs="Arial"/>
          <w:sz w:val="22"/>
          <w:szCs w:val="24"/>
          <w:lang w:val="en-US"/>
        </w:rPr>
        <w:lastRenderedPageBreak/>
        <w:t>around. The document also described the task that the participants needed to accomplish, sorting out 15 items that had been salvaged from the wreckage of the aircraft. Participants were given 15 minutes to complete the sorting form independently and were told that they could not communicate with each other during the period.</w:t>
      </w:r>
    </w:p>
    <w:p w14:paraId="5A74D351" w14:textId="77777777" w:rsidR="00795DF3" w:rsidRPr="00795DF3" w:rsidRDefault="00795DF3" w:rsidP="00795DF3">
      <w:pPr>
        <w:spacing w:line="360" w:lineRule="auto"/>
        <w:rPr>
          <w:rFonts w:ascii="Arial" w:eastAsia="SimSun" w:hAnsi="Arial" w:cs="Arial"/>
          <w:sz w:val="22"/>
          <w:szCs w:val="24"/>
          <w:lang w:val="en-US"/>
        </w:rPr>
      </w:pPr>
    </w:p>
    <w:p w14:paraId="4EDBA10B" w14:textId="77777777" w:rsidR="00795DF3" w:rsidRPr="00795DF3" w:rsidRDefault="00795DF3" w:rsidP="00795DF3">
      <w:pPr>
        <w:spacing w:line="360" w:lineRule="auto"/>
        <w:rPr>
          <w:rFonts w:ascii="Arial" w:eastAsia="SimSun" w:hAnsi="Arial" w:cs="Arial"/>
          <w:sz w:val="22"/>
          <w:szCs w:val="24"/>
          <w:lang w:val="en-US"/>
        </w:rPr>
      </w:pPr>
      <w:r w:rsidRPr="00795DF3">
        <w:rPr>
          <w:rFonts w:ascii="Arial" w:eastAsia="SimSun" w:hAnsi="Arial" w:cs="Arial"/>
          <w:sz w:val="22"/>
          <w:szCs w:val="24"/>
          <w:lang w:val="en-US"/>
        </w:rPr>
        <w:t>When all the participants completed the personal sorting form, they began to enter the group discussion session. The groups assigned to the high time stress condition were given a discussion time of 10 minutes, while the groups assigned to the low time stress condition were given 15 minutes to discuss. The control groups did not have a time limit and were told that "you can spend enough time to discuss until the final result is reached." All the groups were told that "you should be rational and objective in your discussions, not be easily convinced by others, but you should not blindly stick to your own opinions; in addition, the decisions of you and your group are crucial to whether you can survive in the desert." Once the discussion began, the investigator no longer intervened in the discussion process until the end of the given discussion time. Finally, participants were asked to complete a questionnaire that included the participant's group number, gender, participants' perceptions during the discussion, and process recall. Then the participants are dismissed.</w:t>
      </w:r>
    </w:p>
    <w:p w14:paraId="5ABDFBEF" w14:textId="6B1E3594" w:rsidR="00887D41" w:rsidRDefault="00887D41">
      <w:pPr>
        <w:widowControl/>
        <w:jc w:val="left"/>
        <w:rPr>
          <w:ins w:id="235" w:author="hina qureshi" w:date="2019-08-27T23:14:00Z"/>
          <w:rFonts w:ascii="Arial" w:eastAsia="SimSun" w:hAnsi="Arial" w:cs="Arial"/>
          <w:sz w:val="22"/>
          <w:szCs w:val="24"/>
          <w:lang w:val="en-US"/>
        </w:rPr>
      </w:pPr>
      <w:ins w:id="236" w:author="hina qureshi" w:date="2019-08-27T23:14:00Z">
        <w:r>
          <w:rPr>
            <w:rFonts w:ascii="Arial" w:eastAsia="SimSun" w:hAnsi="Arial" w:cs="Arial"/>
            <w:sz w:val="22"/>
            <w:szCs w:val="24"/>
            <w:lang w:val="en-US"/>
          </w:rPr>
          <w:br w:type="page"/>
        </w:r>
      </w:ins>
    </w:p>
    <w:p w14:paraId="00FA6C20" w14:textId="77777777" w:rsidR="00795DF3" w:rsidRPr="00795DF3" w:rsidRDefault="00795DF3" w:rsidP="00795DF3">
      <w:pPr>
        <w:rPr>
          <w:rFonts w:ascii="Arial" w:eastAsia="SimSun" w:hAnsi="Arial" w:cs="Arial"/>
          <w:sz w:val="22"/>
          <w:szCs w:val="24"/>
          <w:lang w:val="en-US"/>
        </w:rPr>
      </w:pPr>
    </w:p>
    <w:p w14:paraId="7ECB5BF5" w14:textId="77777777" w:rsidR="00795DF3" w:rsidRPr="00795DF3" w:rsidRDefault="00795DF3" w:rsidP="00887D41">
      <w:pPr>
        <w:pStyle w:val="Heading1"/>
        <w:pPrChange w:id="237" w:author="hina qureshi" w:date="2019-08-27T23:14:00Z">
          <w:pPr/>
        </w:pPrChange>
      </w:pPr>
      <w:r w:rsidRPr="00795DF3">
        <w:rPr>
          <w:rFonts w:hint="eastAsia"/>
        </w:rPr>
        <w:t>R</w:t>
      </w:r>
      <w:r w:rsidRPr="00795DF3">
        <w:t>esults</w:t>
      </w:r>
    </w:p>
    <w:p w14:paraId="5A93BAE4" w14:textId="77777777" w:rsidR="00795DF3" w:rsidRDefault="00795DF3" w:rsidP="00795DF3">
      <w:pPr>
        <w:rPr>
          <w:rFonts w:ascii="Arial" w:hAnsi="Arial" w:cs="Arial"/>
          <w:sz w:val="22"/>
        </w:rPr>
      </w:pPr>
    </w:p>
    <w:p w14:paraId="7075A474" w14:textId="6C5D6AC0" w:rsidR="00795DF3" w:rsidRDefault="00795DF3" w:rsidP="00795DF3">
      <w:pPr>
        <w:spacing w:line="360" w:lineRule="auto"/>
        <w:rPr>
          <w:rFonts w:ascii="Arial" w:hAnsi="Arial" w:cs="Arial"/>
          <w:sz w:val="22"/>
        </w:rPr>
      </w:pPr>
      <w:r w:rsidRPr="00686968">
        <w:rPr>
          <w:rFonts w:ascii="Arial" w:hAnsi="Arial" w:cs="Arial"/>
          <w:sz w:val="22"/>
        </w:rPr>
        <w:t xml:space="preserve">We </w:t>
      </w:r>
      <w:del w:id="238" w:author="hina qureshi" w:date="2019-08-27T23:04:00Z">
        <w:r w:rsidDel="002C7E51">
          <w:rPr>
            <w:rFonts w:ascii="Arial" w:hAnsi="Arial" w:cs="Arial"/>
            <w:sz w:val="22"/>
          </w:rPr>
          <w:delText xml:space="preserve">finally </w:delText>
        </w:r>
        <w:r w:rsidRPr="00686968" w:rsidDel="002C7E51">
          <w:rPr>
            <w:rFonts w:ascii="Arial" w:hAnsi="Arial" w:cs="Arial"/>
            <w:sz w:val="22"/>
          </w:rPr>
          <w:delText>got</w:delText>
        </w:r>
      </w:del>
      <w:ins w:id="239" w:author="hina qureshi" w:date="2019-08-27T23:04:00Z">
        <w:r w:rsidR="002C7E51">
          <w:rPr>
            <w:rFonts w:ascii="Arial" w:hAnsi="Arial" w:cs="Arial"/>
            <w:sz w:val="22"/>
          </w:rPr>
          <w:t>collected</w:t>
        </w:r>
      </w:ins>
      <w:r w:rsidRPr="00686968">
        <w:rPr>
          <w:rFonts w:ascii="Arial" w:hAnsi="Arial" w:cs="Arial"/>
          <w:sz w:val="22"/>
        </w:rPr>
        <w:t xml:space="preserve"> individual and group rankings from 16 trio groups (including 8 male</w:t>
      </w:r>
      <w:r>
        <w:rPr>
          <w:rFonts w:ascii="Arial" w:hAnsi="Arial" w:cs="Arial"/>
          <w:sz w:val="22"/>
        </w:rPr>
        <w:t xml:space="preserve"> groups</w:t>
      </w:r>
      <w:r w:rsidRPr="00686968">
        <w:rPr>
          <w:rFonts w:ascii="Arial" w:hAnsi="Arial" w:cs="Arial"/>
          <w:sz w:val="22"/>
        </w:rPr>
        <w:t xml:space="preserve"> and 8 female</w:t>
      </w:r>
      <w:r>
        <w:rPr>
          <w:rFonts w:ascii="Arial" w:hAnsi="Arial" w:cs="Arial"/>
          <w:sz w:val="22"/>
        </w:rPr>
        <w:t xml:space="preserve"> groups</w:t>
      </w:r>
      <w:r w:rsidRPr="00686968">
        <w:rPr>
          <w:rFonts w:ascii="Arial" w:hAnsi="Arial" w:cs="Arial"/>
          <w:sz w:val="22"/>
        </w:rPr>
        <w:t>), as well as</w:t>
      </w:r>
      <w:ins w:id="240" w:author="hina qureshi" w:date="2019-08-27T23:05:00Z">
        <w:r w:rsidR="002C7E51">
          <w:rPr>
            <w:rFonts w:ascii="Arial" w:hAnsi="Arial" w:cs="Arial"/>
            <w:sz w:val="22"/>
          </w:rPr>
          <w:t xml:space="preserve"> the</w:t>
        </w:r>
      </w:ins>
      <w:r w:rsidRPr="00686968">
        <w:rPr>
          <w:rFonts w:ascii="Arial" w:hAnsi="Arial" w:cs="Arial"/>
          <w:sz w:val="22"/>
        </w:rPr>
        <w:t xml:space="preserve"> questionnaires.</w:t>
      </w:r>
      <w:r>
        <w:rPr>
          <w:rFonts w:ascii="Arial" w:hAnsi="Arial" w:cs="Arial" w:hint="eastAsia"/>
          <w:sz w:val="22"/>
        </w:rPr>
        <w:t xml:space="preserve"> </w:t>
      </w:r>
      <w:r w:rsidRPr="003612F0">
        <w:rPr>
          <w:rFonts w:ascii="Arial" w:hAnsi="Arial" w:cs="Arial"/>
          <w:sz w:val="22"/>
        </w:rPr>
        <w:t xml:space="preserve">All questionnaire data were </w:t>
      </w:r>
      <w:r w:rsidR="00AA16F8" w:rsidRPr="003612F0">
        <w:rPr>
          <w:rFonts w:ascii="Arial" w:hAnsi="Arial" w:cs="Arial"/>
          <w:sz w:val="22"/>
        </w:rPr>
        <w:t>analysed</w:t>
      </w:r>
      <w:r w:rsidRPr="003612F0">
        <w:rPr>
          <w:rFonts w:ascii="Arial" w:hAnsi="Arial" w:cs="Arial"/>
          <w:sz w:val="22"/>
        </w:rPr>
        <w:t xml:space="preserve"> at the group level. After </w:t>
      </w:r>
      <w:r>
        <w:rPr>
          <w:rFonts w:ascii="Arial" w:hAnsi="Arial" w:cs="Arial"/>
          <w:sz w:val="22"/>
        </w:rPr>
        <w:t>presenting the manipulation checks</w:t>
      </w:r>
      <w:r w:rsidRPr="003612F0">
        <w:rPr>
          <w:rFonts w:ascii="Arial" w:hAnsi="Arial" w:cs="Arial"/>
          <w:sz w:val="22"/>
        </w:rPr>
        <w:t xml:space="preserve">, we </w:t>
      </w:r>
      <w:r>
        <w:rPr>
          <w:rFonts w:ascii="Arial" w:hAnsi="Arial" w:cs="Arial"/>
          <w:sz w:val="22"/>
        </w:rPr>
        <w:t>organized</w:t>
      </w:r>
      <w:r w:rsidRPr="003612F0">
        <w:rPr>
          <w:rFonts w:ascii="Arial" w:hAnsi="Arial" w:cs="Arial"/>
          <w:sz w:val="22"/>
        </w:rPr>
        <w:t xml:space="preserve"> the findings around the three </w:t>
      </w:r>
      <w:r>
        <w:rPr>
          <w:rFonts w:ascii="Arial" w:hAnsi="Arial" w:cs="Arial"/>
          <w:sz w:val="22"/>
        </w:rPr>
        <w:t>hypotheses</w:t>
      </w:r>
      <w:r w:rsidRPr="003612F0">
        <w:rPr>
          <w:rFonts w:ascii="Arial" w:hAnsi="Arial" w:cs="Arial"/>
          <w:sz w:val="22"/>
        </w:rPr>
        <w:t xml:space="preserve"> presented above.</w:t>
      </w:r>
    </w:p>
    <w:p w14:paraId="6C32D7FF" w14:textId="77777777" w:rsidR="00795DF3" w:rsidRPr="00486FA8" w:rsidRDefault="00795DF3" w:rsidP="00795DF3">
      <w:pPr>
        <w:spacing w:line="360" w:lineRule="auto"/>
        <w:rPr>
          <w:rFonts w:ascii="Arial" w:hAnsi="Arial" w:cs="Arial"/>
          <w:sz w:val="22"/>
        </w:rPr>
      </w:pPr>
    </w:p>
    <w:p w14:paraId="7595342A" w14:textId="77777777" w:rsidR="00795DF3" w:rsidRPr="00795DF3" w:rsidRDefault="00795DF3" w:rsidP="00887D41">
      <w:pPr>
        <w:pStyle w:val="Heading2"/>
        <w:pPrChange w:id="241" w:author="hina qureshi" w:date="2019-08-27T23:15:00Z">
          <w:pPr>
            <w:spacing w:line="360" w:lineRule="auto"/>
          </w:pPr>
        </w:pPrChange>
      </w:pPr>
      <w:r w:rsidRPr="00795DF3">
        <w:rPr>
          <w:rFonts w:hint="eastAsia"/>
        </w:rPr>
        <w:t>M</w:t>
      </w:r>
      <w:r w:rsidRPr="00795DF3">
        <w:t>anipulation checks</w:t>
      </w:r>
    </w:p>
    <w:p w14:paraId="77FF2A10" w14:textId="6DE830E1" w:rsidR="00795DF3" w:rsidRDefault="00795DF3" w:rsidP="00795DF3">
      <w:pPr>
        <w:spacing w:line="360" w:lineRule="auto"/>
        <w:rPr>
          <w:rFonts w:ascii="Arial" w:hAnsi="Arial" w:cs="Arial"/>
          <w:sz w:val="22"/>
        </w:rPr>
      </w:pPr>
      <w:r>
        <w:rPr>
          <w:rFonts w:ascii="Arial" w:hAnsi="Arial" w:cs="Arial"/>
          <w:sz w:val="22"/>
        </w:rPr>
        <w:t>The questions</w:t>
      </w:r>
      <w:r w:rsidRPr="00874896">
        <w:rPr>
          <w:rFonts w:ascii="Arial" w:hAnsi="Arial" w:cs="Arial"/>
          <w:sz w:val="22"/>
        </w:rPr>
        <w:t xml:space="preserve"> in the questionnaire</w:t>
      </w:r>
      <w:r>
        <w:rPr>
          <w:rFonts w:ascii="Arial" w:hAnsi="Arial" w:cs="Arial"/>
          <w:sz w:val="22"/>
        </w:rPr>
        <w:t xml:space="preserve"> completed by participants a</w:t>
      </w:r>
      <w:r w:rsidRPr="00874896">
        <w:rPr>
          <w:rFonts w:ascii="Arial" w:hAnsi="Arial" w:cs="Arial"/>
          <w:sz w:val="22"/>
        </w:rPr>
        <w:t>t the end of the experiment help us test the manipulation of time pressure.</w:t>
      </w:r>
      <w:r w:rsidRPr="008209CF">
        <w:t xml:space="preserve"> </w:t>
      </w:r>
      <w:r w:rsidRPr="008209CF">
        <w:rPr>
          <w:rFonts w:ascii="Arial" w:hAnsi="Arial" w:cs="Arial"/>
          <w:sz w:val="22"/>
        </w:rPr>
        <w:t>Participants were asked to report how much they felt time pressure</w:t>
      </w:r>
      <w:ins w:id="242" w:author="hina qureshi" w:date="2019-08-27T23:05:00Z">
        <w:r w:rsidR="002C7E51">
          <w:rPr>
            <w:rFonts w:ascii="Arial" w:hAnsi="Arial" w:cs="Arial"/>
            <w:sz w:val="22"/>
          </w:rPr>
          <w:t>d</w:t>
        </w:r>
      </w:ins>
      <w:r w:rsidRPr="008209CF">
        <w:rPr>
          <w:rFonts w:ascii="Arial" w:hAnsi="Arial" w:cs="Arial"/>
          <w:sz w:val="22"/>
        </w:rPr>
        <w:t>. The</w:t>
      </w:r>
      <w:r>
        <w:rPr>
          <w:rFonts w:ascii="Arial" w:hAnsi="Arial" w:cs="Arial"/>
          <w:sz w:val="22"/>
        </w:rPr>
        <w:t>re were five</w:t>
      </w:r>
      <w:r w:rsidRPr="008209CF">
        <w:rPr>
          <w:rFonts w:ascii="Arial" w:hAnsi="Arial" w:cs="Arial"/>
          <w:sz w:val="22"/>
        </w:rPr>
        <w:t xml:space="preserve"> dimensions</w:t>
      </w:r>
      <w:ins w:id="243" w:author="hina qureshi" w:date="2019-08-27T23:05:00Z">
        <w:r w:rsidR="002C7E51">
          <w:rPr>
            <w:rFonts w:ascii="Arial" w:hAnsi="Arial" w:cs="Arial"/>
            <w:sz w:val="22"/>
          </w:rPr>
          <w:t>:</w:t>
        </w:r>
      </w:ins>
      <w:r>
        <w:rPr>
          <w:rFonts w:ascii="Arial" w:hAnsi="Arial" w:cs="Arial"/>
          <w:sz w:val="22"/>
        </w:rPr>
        <w:t xml:space="preserve"> </w:t>
      </w:r>
      <w:del w:id="244" w:author="hina qureshi" w:date="2019-08-27T23:05:00Z">
        <w:r w:rsidDel="002C7E51">
          <w:rPr>
            <w:rFonts w:ascii="Arial" w:hAnsi="Arial" w:cs="Arial"/>
            <w:sz w:val="22"/>
          </w:rPr>
          <w:delText xml:space="preserve">that </w:delText>
        </w:r>
      </w:del>
      <w:r>
        <w:rPr>
          <w:rFonts w:ascii="Arial" w:hAnsi="Arial" w:cs="Arial"/>
          <w:sz w:val="22"/>
        </w:rPr>
        <w:t>“1”</w:t>
      </w:r>
      <w:r w:rsidRPr="008209CF">
        <w:rPr>
          <w:rFonts w:ascii="Arial" w:hAnsi="Arial" w:cs="Arial"/>
          <w:sz w:val="22"/>
        </w:rPr>
        <w:t xml:space="preserve"> for the </w:t>
      </w:r>
      <w:del w:id="245" w:author="hina qureshi" w:date="2019-08-27T23:05:00Z">
        <w:r w:rsidRPr="008209CF" w:rsidDel="002C7E51">
          <w:rPr>
            <w:rFonts w:ascii="Arial" w:hAnsi="Arial" w:cs="Arial"/>
            <w:sz w:val="22"/>
          </w:rPr>
          <w:delText xml:space="preserve">lowest </w:delText>
        </w:r>
      </w:del>
      <w:ins w:id="246" w:author="hina qureshi" w:date="2019-08-27T23:05:00Z">
        <w:r w:rsidR="002C7E51">
          <w:rPr>
            <w:rFonts w:ascii="Arial" w:hAnsi="Arial" w:cs="Arial"/>
            <w:sz w:val="22"/>
          </w:rPr>
          <w:t>le</w:t>
        </w:r>
      </w:ins>
      <w:ins w:id="247" w:author="hina qureshi" w:date="2019-08-27T23:06:00Z">
        <w:r w:rsidR="002C7E51">
          <w:rPr>
            <w:rFonts w:ascii="Arial" w:hAnsi="Arial" w:cs="Arial"/>
            <w:sz w:val="22"/>
          </w:rPr>
          <w:t>a</w:t>
        </w:r>
      </w:ins>
      <w:ins w:id="248" w:author="hina qureshi" w:date="2019-08-27T23:05:00Z">
        <w:r w:rsidR="002C7E51">
          <w:rPr>
            <w:rFonts w:ascii="Arial" w:hAnsi="Arial" w:cs="Arial"/>
            <w:sz w:val="22"/>
          </w:rPr>
          <w:t>st</w:t>
        </w:r>
        <w:r w:rsidR="002C7E51" w:rsidRPr="008209CF">
          <w:rPr>
            <w:rFonts w:ascii="Arial" w:hAnsi="Arial" w:cs="Arial"/>
            <w:sz w:val="22"/>
          </w:rPr>
          <w:t xml:space="preserve"> </w:t>
        </w:r>
      </w:ins>
      <w:r w:rsidRPr="008209CF">
        <w:rPr>
          <w:rFonts w:ascii="Arial" w:hAnsi="Arial" w:cs="Arial"/>
          <w:sz w:val="22"/>
        </w:rPr>
        <w:t>time pressure</w:t>
      </w:r>
      <w:ins w:id="249" w:author="hina qureshi" w:date="2019-08-27T23:06:00Z">
        <w:r w:rsidR="002C7E51">
          <w:rPr>
            <w:rFonts w:ascii="Arial" w:hAnsi="Arial" w:cs="Arial"/>
            <w:sz w:val="22"/>
          </w:rPr>
          <w:t>d</w:t>
        </w:r>
      </w:ins>
      <w:r w:rsidRPr="008209CF">
        <w:rPr>
          <w:rFonts w:ascii="Arial" w:hAnsi="Arial" w:cs="Arial"/>
          <w:sz w:val="22"/>
        </w:rPr>
        <w:t xml:space="preserve"> and </w:t>
      </w:r>
      <w:r>
        <w:rPr>
          <w:rFonts w:ascii="Arial" w:hAnsi="Arial" w:cs="Arial"/>
          <w:sz w:val="22"/>
        </w:rPr>
        <w:t>“</w:t>
      </w:r>
      <w:r w:rsidRPr="008209CF">
        <w:rPr>
          <w:rFonts w:ascii="Arial" w:hAnsi="Arial" w:cs="Arial"/>
          <w:sz w:val="22"/>
        </w:rPr>
        <w:t>5</w:t>
      </w:r>
      <w:r>
        <w:rPr>
          <w:rFonts w:ascii="Arial" w:hAnsi="Arial" w:cs="Arial"/>
          <w:sz w:val="22"/>
        </w:rPr>
        <w:t>”</w:t>
      </w:r>
      <w:r w:rsidRPr="008209CF">
        <w:rPr>
          <w:rFonts w:ascii="Arial" w:hAnsi="Arial" w:cs="Arial"/>
          <w:sz w:val="22"/>
        </w:rPr>
        <w:t xml:space="preserve"> for the </w:t>
      </w:r>
      <w:del w:id="250" w:author="hina qureshi" w:date="2019-08-27T23:06:00Z">
        <w:r w:rsidRPr="008209CF" w:rsidDel="002C7E51">
          <w:rPr>
            <w:rFonts w:ascii="Arial" w:hAnsi="Arial" w:cs="Arial"/>
            <w:sz w:val="22"/>
          </w:rPr>
          <w:delText xml:space="preserve">highest </w:delText>
        </w:r>
      </w:del>
      <w:ins w:id="251" w:author="hina qureshi" w:date="2019-08-27T23:06:00Z">
        <w:r w:rsidR="002C7E51">
          <w:rPr>
            <w:rFonts w:ascii="Arial" w:hAnsi="Arial" w:cs="Arial"/>
            <w:sz w:val="22"/>
          </w:rPr>
          <w:t>most</w:t>
        </w:r>
        <w:r w:rsidR="002C7E51" w:rsidRPr="008209CF">
          <w:rPr>
            <w:rFonts w:ascii="Arial" w:hAnsi="Arial" w:cs="Arial"/>
            <w:sz w:val="22"/>
          </w:rPr>
          <w:t xml:space="preserve"> </w:t>
        </w:r>
      </w:ins>
      <w:r w:rsidRPr="008209CF">
        <w:rPr>
          <w:rFonts w:ascii="Arial" w:hAnsi="Arial" w:cs="Arial"/>
          <w:sz w:val="22"/>
        </w:rPr>
        <w:t>time pressure</w:t>
      </w:r>
      <w:ins w:id="252" w:author="hina qureshi" w:date="2019-08-27T23:06:00Z">
        <w:r w:rsidR="002C7E51">
          <w:rPr>
            <w:rFonts w:ascii="Arial" w:hAnsi="Arial" w:cs="Arial"/>
            <w:sz w:val="22"/>
          </w:rPr>
          <w:t>d</w:t>
        </w:r>
      </w:ins>
      <w:r>
        <w:rPr>
          <w:rFonts w:ascii="Arial" w:hAnsi="Arial" w:cs="Arial"/>
          <w:sz w:val="22"/>
        </w:rPr>
        <w:t>.</w:t>
      </w:r>
      <w:r w:rsidRPr="00AB34F1">
        <w:rPr>
          <w:rFonts w:ascii="Arial" w:hAnsi="Arial" w:cs="Arial"/>
          <w:sz w:val="22"/>
        </w:rPr>
        <w:t xml:space="preserve"> The</w:t>
      </w:r>
      <w:r>
        <w:rPr>
          <w:rFonts w:ascii="Arial" w:hAnsi="Arial" w:cs="Arial"/>
          <w:sz w:val="22"/>
        </w:rPr>
        <w:t xml:space="preserve"> table about</w:t>
      </w:r>
      <w:r w:rsidRPr="00AB34F1">
        <w:rPr>
          <w:rFonts w:ascii="Arial" w:hAnsi="Arial" w:cs="Arial"/>
          <w:sz w:val="22"/>
        </w:rPr>
        <w:t xml:space="preserve"> comparison of group </w:t>
      </w:r>
      <w:r>
        <w:rPr>
          <w:rFonts w:ascii="Arial" w:hAnsi="Arial" w:cs="Arial"/>
          <w:sz w:val="22"/>
        </w:rPr>
        <w:t xml:space="preserve">time </w:t>
      </w:r>
      <w:r w:rsidRPr="00AB34F1">
        <w:rPr>
          <w:rFonts w:ascii="Arial" w:hAnsi="Arial" w:cs="Arial"/>
          <w:sz w:val="22"/>
        </w:rPr>
        <w:t xml:space="preserve">pressures under different time </w:t>
      </w:r>
      <w:r>
        <w:rPr>
          <w:rFonts w:ascii="Arial" w:hAnsi="Arial" w:cs="Arial"/>
          <w:sz w:val="22"/>
        </w:rPr>
        <w:t>limit</w:t>
      </w:r>
      <w:r w:rsidRPr="00AB34F1">
        <w:rPr>
          <w:rFonts w:ascii="Arial" w:hAnsi="Arial" w:cs="Arial"/>
          <w:sz w:val="22"/>
        </w:rPr>
        <w:t>s is as follows:</w:t>
      </w:r>
    </w:p>
    <w:p w14:paraId="12FD9CEE" w14:textId="77777777" w:rsidR="00795DF3" w:rsidRDefault="00795DF3" w:rsidP="00795DF3">
      <w:pPr>
        <w:spacing w:line="360" w:lineRule="auto"/>
        <w:rPr>
          <w:rFonts w:ascii="Arial" w:hAnsi="Arial" w:cs="Arial"/>
          <w:sz w:val="22"/>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795DF3" w14:paraId="1BCD99ED" w14:textId="77777777" w:rsidTr="009525C9">
        <w:tc>
          <w:tcPr>
            <w:tcW w:w="921" w:type="dxa"/>
          </w:tcPr>
          <w:p w14:paraId="267A0658" w14:textId="77777777" w:rsidR="00795DF3" w:rsidRDefault="00795DF3" w:rsidP="00795DF3">
            <w:pPr>
              <w:spacing w:line="360" w:lineRule="auto"/>
              <w:rPr>
                <w:rFonts w:ascii="Arial" w:hAnsi="Arial" w:cs="Arial"/>
                <w:sz w:val="22"/>
              </w:rPr>
            </w:pPr>
          </w:p>
        </w:tc>
        <w:tc>
          <w:tcPr>
            <w:tcW w:w="2765" w:type="dxa"/>
            <w:gridSpan w:val="3"/>
          </w:tcPr>
          <w:p w14:paraId="32521411" w14:textId="77777777" w:rsidR="00795DF3" w:rsidRDefault="00795DF3" w:rsidP="00795DF3">
            <w:pPr>
              <w:spacing w:line="360" w:lineRule="auto"/>
              <w:jc w:val="center"/>
              <w:rPr>
                <w:rFonts w:ascii="Arial" w:hAnsi="Arial" w:cs="Arial"/>
                <w:sz w:val="22"/>
              </w:rPr>
            </w:pPr>
            <w:r>
              <w:rPr>
                <w:rFonts w:ascii="Arial" w:hAnsi="Arial" w:cs="Arial" w:hint="eastAsia"/>
                <w:sz w:val="22"/>
              </w:rPr>
              <w:t>1</w:t>
            </w:r>
            <w:r>
              <w:rPr>
                <w:rFonts w:ascii="Arial" w:hAnsi="Arial" w:cs="Arial"/>
                <w:sz w:val="22"/>
              </w:rPr>
              <w:t>0 min</w:t>
            </w:r>
          </w:p>
        </w:tc>
        <w:tc>
          <w:tcPr>
            <w:tcW w:w="2766" w:type="dxa"/>
            <w:gridSpan w:val="3"/>
          </w:tcPr>
          <w:p w14:paraId="11D8AF90" w14:textId="77777777" w:rsidR="00795DF3" w:rsidRDefault="00795DF3" w:rsidP="00795DF3">
            <w:pPr>
              <w:spacing w:line="360" w:lineRule="auto"/>
              <w:jc w:val="center"/>
              <w:rPr>
                <w:rFonts w:ascii="Arial" w:hAnsi="Arial" w:cs="Arial"/>
                <w:sz w:val="22"/>
              </w:rPr>
            </w:pPr>
            <w:r>
              <w:rPr>
                <w:rFonts w:ascii="Arial" w:hAnsi="Arial" w:cs="Arial" w:hint="eastAsia"/>
                <w:sz w:val="22"/>
              </w:rPr>
              <w:t>1</w:t>
            </w:r>
            <w:r>
              <w:rPr>
                <w:rFonts w:ascii="Arial" w:hAnsi="Arial" w:cs="Arial"/>
                <w:sz w:val="22"/>
              </w:rPr>
              <w:t>5 min</w:t>
            </w:r>
          </w:p>
        </w:tc>
        <w:tc>
          <w:tcPr>
            <w:tcW w:w="1844" w:type="dxa"/>
            <w:gridSpan w:val="2"/>
          </w:tcPr>
          <w:p w14:paraId="40D3E38E" w14:textId="77777777" w:rsidR="00795DF3" w:rsidRDefault="00795DF3" w:rsidP="00795DF3">
            <w:pPr>
              <w:spacing w:line="360" w:lineRule="auto"/>
              <w:jc w:val="center"/>
              <w:rPr>
                <w:rFonts w:ascii="Arial" w:hAnsi="Arial" w:cs="Arial"/>
                <w:sz w:val="22"/>
              </w:rPr>
            </w:pPr>
            <w:r>
              <w:rPr>
                <w:rFonts w:ascii="Arial" w:hAnsi="Arial" w:cs="Arial"/>
                <w:sz w:val="22"/>
              </w:rPr>
              <w:t>No time limits</w:t>
            </w:r>
          </w:p>
        </w:tc>
      </w:tr>
      <w:tr w:rsidR="00795DF3" w14:paraId="5F61D5C6" w14:textId="77777777" w:rsidTr="009525C9">
        <w:tc>
          <w:tcPr>
            <w:tcW w:w="921" w:type="dxa"/>
            <w:tcBorders>
              <w:bottom w:val="nil"/>
            </w:tcBorders>
          </w:tcPr>
          <w:p w14:paraId="3996DCAF" w14:textId="77777777" w:rsidR="00795DF3" w:rsidRDefault="00795DF3" w:rsidP="00795DF3">
            <w:pPr>
              <w:spacing w:line="360" w:lineRule="auto"/>
              <w:rPr>
                <w:rFonts w:ascii="Arial" w:hAnsi="Arial" w:cs="Arial"/>
                <w:sz w:val="22"/>
              </w:rPr>
            </w:pPr>
            <w:r>
              <w:rPr>
                <w:rFonts w:ascii="Arial" w:hAnsi="Arial" w:cs="Arial" w:hint="eastAsia"/>
                <w:sz w:val="22"/>
              </w:rPr>
              <w:t>m</w:t>
            </w:r>
            <w:r>
              <w:rPr>
                <w:rFonts w:ascii="Arial" w:hAnsi="Arial" w:cs="Arial"/>
                <w:sz w:val="22"/>
              </w:rPr>
              <w:t>ale</w:t>
            </w:r>
          </w:p>
        </w:tc>
        <w:tc>
          <w:tcPr>
            <w:tcW w:w="921" w:type="dxa"/>
            <w:tcBorders>
              <w:bottom w:val="nil"/>
            </w:tcBorders>
          </w:tcPr>
          <w:p w14:paraId="6B9CF944"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.42</w:t>
            </w:r>
          </w:p>
        </w:tc>
        <w:tc>
          <w:tcPr>
            <w:tcW w:w="922" w:type="dxa"/>
            <w:tcBorders>
              <w:bottom w:val="nil"/>
            </w:tcBorders>
          </w:tcPr>
          <w:p w14:paraId="0013A1CA" w14:textId="77777777" w:rsidR="00795DF3" w:rsidRDefault="00795DF3" w:rsidP="00795DF3">
            <w:pPr>
              <w:spacing w:line="360" w:lineRule="auto"/>
              <w:rPr>
                <w:rFonts w:ascii="Arial" w:hAnsi="Arial" w:cs="Arial"/>
                <w:sz w:val="22"/>
              </w:rPr>
            </w:pPr>
            <w:r>
              <w:rPr>
                <w:rFonts w:ascii="Arial" w:hAnsi="Arial" w:cs="Arial" w:hint="eastAsia"/>
                <w:sz w:val="22"/>
              </w:rPr>
              <w:t>4</w:t>
            </w:r>
            <w:r>
              <w:rPr>
                <w:rFonts w:ascii="Arial" w:hAnsi="Arial" w:cs="Arial"/>
                <w:sz w:val="22"/>
              </w:rPr>
              <w:t>.13</w:t>
            </w:r>
          </w:p>
        </w:tc>
        <w:tc>
          <w:tcPr>
            <w:tcW w:w="922" w:type="dxa"/>
            <w:tcBorders>
              <w:bottom w:val="nil"/>
            </w:tcBorders>
          </w:tcPr>
          <w:p w14:paraId="0C326E12"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.91</w:t>
            </w:r>
          </w:p>
        </w:tc>
        <w:tc>
          <w:tcPr>
            <w:tcW w:w="922" w:type="dxa"/>
            <w:tcBorders>
              <w:bottom w:val="nil"/>
            </w:tcBorders>
          </w:tcPr>
          <w:p w14:paraId="05B5580D" w14:textId="77777777" w:rsidR="00795DF3" w:rsidRDefault="00795DF3" w:rsidP="00795DF3">
            <w:pPr>
              <w:spacing w:line="360" w:lineRule="auto"/>
              <w:rPr>
                <w:rFonts w:ascii="Arial" w:hAnsi="Arial" w:cs="Arial"/>
                <w:sz w:val="22"/>
              </w:rPr>
            </w:pPr>
            <w:r>
              <w:rPr>
                <w:rFonts w:ascii="Arial" w:hAnsi="Arial" w:cs="Arial"/>
                <w:sz w:val="22"/>
              </w:rPr>
              <w:t>2.95</w:t>
            </w:r>
          </w:p>
        </w:tc>
        <w:tc>
          <w:tcPr>
            <w:tcW w:w="922" w:type="dxa"/>
            <w:tcBorders>
              <w:bottom w:val="nil"/>
            </w:tcBorders>
          </w:tcPr>
          <w:p w14:paraId="18FF8BA3"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.19</w:t>
            </w:r>
          </w:p>
        </w:tc>
        <w:tc>
          <w:tcPr>
            <w:tcW w:w="922" w:type="dxa"/>
            <w:tcBorders>
              <w:bottom w:val="nil"/>
            </w:tcBorders>
          </w:tcPr>
          <w:p w14:paraId="1E9CB43E"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.32</w:t>
            </w:r>
          </w:p>
        </w:tc>
        <w:tc>
          <w:tcPr>
            <w:tcW w:w="922" w:type="dxa"/>
            <w:tcBorders>
              <w:bottom w:val="nil"/>
            </w:tcBorders>
          </w:tcPr>
          <w:p w14:paraId="7CBB6F80"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.33</w:t>
            </w:r>
          </w:p>
        </w:tc>
        <w:tc>
          <w:tcPr>
            <w:tcW w:w="922" w:type="dxa"/>
            <w:tcBorders>
              <w:bottom w:val="nil"/>
            </w:tcBorders>
          </w:tcPr>
          <w:p w14:paraId="3DB18C58"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.00</w:t>
            </w:r>
          </w:p>
        </w:tc>
      </w:tr>
      <w:tr w:rsidR="00795DF3" w14:paraId="6C767634" w14:textId="77777777" w:rsidTr="009525C9">
        <w:tc>
          <w:tcPr>
            <w:tcW w:w="921" w:type="dxa"/>
            <w:tcBorders>
              <w:top w:val="nil"/>
            </w:tcBorders>
          </w:tcPr>
          <w:p w14:paraId="4752E38C" w14:textId="77777777" w:rsidR="00795DF3" w:rsidRDefault="00795DF3" w:rsidP="00795DF3">
            <w:pPr>
              <w:spacing w:line="360" w:lineRule="auto"/>
              <w:rPr>
                <w:rFonts w:ascii="Arial" w:hAnsi="Arial" w:cs="Arial"/>
                <w:sz w:val="22"/>
              </w:rPr>
            </w:pPr>
            <w:r>
              <w:rPr>
                <w:rFonts w:ascii="Arial" w:hAnsi="Arial" w:cs="Arial" w:hint="eastAsia"/>
                <w:sz w:val="22"/>
              </w:rPr>
              <w:t>f</w:t>
            </w:r>
            <w:r>
              <w:rPr>
                <w:rFonts w:ascii="Arial" w:hAnsi="Arial" w:cs="Arial"/>
                <w:sz w:val="22"/>
              </w:rPr>
              <w:t>emale</w:t>
            </w:r>
          </w:p>
        </w:tc>
        <w:tc>
          <w:tcPr>
            <w:tcW w:w="921" w:type="dxa"/>
            <w:tcBorders>
              <w:top w:val="nil"/>
            </w:tcBorders>
          </w:tcPr>
          <w:p w14:paraId="51F04ACC"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.51</w:t>
            </w:r>
          </w:p>
        </w:tc>
        <w:tc>
          <w:tcPr>
            <w:tcW w:w="922" w:type="dxa"/>
            <w:tcBorders>
              <w:top w:val="nil"/>
            </w:tcBorders>
          </w:tcPr>
          <w:p w14:paraId="0A726541"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.35</w:t>
            </w:r>
          </w:p>
        </w:tc>
        <w:tc>
          <w:tcPr>
            <w:tcW w:w="922" w:type="dxa"/>
            <w:tcBorders>
              <w:top w:val="nil"/>
            </w:tcBorders>
          </w:tcPr>
          <w:p w14:paraId="61A32CBA" w14:textId="77777777" w:rsidR="00795DF3" w:rsidRDefault="00795DF3" w:rsidP="00795DF3">
            <w:pPr>
              <w:spacing w:line="360" w:lineRule="auto"/>
              <w:rPr>
                <w:rFonts w:ascii="Arial" w:hAnsi="Arial" w:cs="Arial"/>
                <w:sz w:val="22"/>
              </w:rPr>
            </w:pPr>
            <w:r>
              <w:rPr>
                <w:rFonts w:ascii="Arial" w:hAnsi="Arial" w:cs="Arial" w:hint="eastAsia"/>
                <w:sz w:val="22"/>
              </w:rPr>
              <w:t>4</w:t>
            </w:r>
            <w:r>
              <w:rPr>
                <w:rFonts w:ascii="Arial" w:hAnsi="Arial" w:cs="Arial"/>
                <w:sz w:val="22"/>
              </w:rPr>
              <w:t>.31</w:t>
            </w:r>
          </w:p>
        </w:tc>
        <w:tc>
          <w:tcPr>
            <w:tcW w:w="922" w:type="dxa"/>
            <w:tcBorders>
              <w:top w:val="nil"/>
            </w:tcBorders>
          </w:tcPr>
          <w:p w14:paraId="4BF7CBAA"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.11</w:t>
            </w:r>
          </w:p>
        </w:tc>
        <w:tc>
          <w:tcPr>
            <w:tcW w:w="922" w:type="dxa"/>
            <w:tcBorders>
              <w:top w:val="nil"/>
            </w:tcBorders>
          </w:tcPr>
          <w:p w14:paraId="7C4D0867"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.37</w:t>
            </w:r>
          </w:p>
        </w:tc>
        <w:tc>
          <w:tcPr>
            <w:tcW w:w="922" w:type="dxa"/>
            <w:tcBorders>
              <w:top w:val="nil"/>
            </w:tcBorders>
          </w:tcPr>
          <w:p w14:paraId="32485AD8"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.91</w:t>
            </w:r>
          </w:p>
        </w:tc>
        <w:tc>
          <w:tcPr>
            <w:tcW w:w="922" w:type="dxa"/>
            <w:tcBorders>
              <w:top w:val="nil"/>
            </w:tcBorders>
          </w:tcPr>
          <w:p w14:paraId="1CD1DB06"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.00</w:t>
            </w:r>
          </w:p>
        </w:tc>
        <w:tc>
          <w:tcPr>
            <w:tcW w:w="922" w:type="dxa"/>
            <w:tcBorders>
              <w:top w:val="nil"/>
            </w:tcBorders>
          </w:tcPr>
          <w:p w14:paraId="39CC44C1"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.00</w:t>
            </w:r>
          </w:p>
        </w:tc>
      </w:tr>
    </w:tbl>
    <w:p w14:paraId="17A19DC8" w14:textId="77777777" w:rsidR="00795DF3" w:rsidRDefault="00795DF3" w:rsidP="00795DF3">
      <w:pPr>
        <w:spacing w:line="360" w:lineRule="auto"/>
        <w:jc w:val="center"/>
        <w:rPr>
          <w:rFonts w:ascii="Arial" w:hAnsi="Arial" w:cs="Arial"/>
          <w:sz w:val="22"/>
        </w:rPr>
      </w:pPr>
      <w:r>
        <w:rPr>
          <w:rFonts w:ascii="Arial" w:hAnsi="Arial" w:cs="Arial" w:hint="eastAsia"/>
          <w:sz w:val="22"/>
        </w:rPr>
        <w:t>T</w:t>
      </w:r>
      <w:r>
        <w:rPr>
          <w:rFonts w:ascii="Arial" w:hAnsi="Arial" w:cs="Arial"/>
          <w:sz w:val="22"/>
        </w:rPr>
        <w:t>able 3  C</w:t>
      </w:r>
      <w:r w:rsidRPr="00AB34F1">
        <w:rPr>
          <w:rFonts w:ascii="Arial" w:hAnsi="Arial" w:cs="Arial"/>
          <w:sz w:val="22"/>
        </w:rPr>
        <w:t xml:space="preserve">omparison of group </w:t>
      </w:r>
      <w:r>
        <w:rPr>
          <w:rFonts w:ascii="Arial" w:hAnsi="Arial" w:cs="Arial"/>
          <w:sz w:val="22"/>
        </w:rPr>
        <w:t xml:space="preserve">time </w:t>
      </w:r>
      <w:r w:rsidRPr="00AB34F1">
        <w:rPr>
          <w:rFonts w:ascii="Arial" w:hAnsi="Arial" w:cs="Arial"/>
          <w:sz w:val="22"/>
        </w:rPr>
        <w:t xml:space="preserve">pressures under different time </w:t>
      </w:r>
      <w:commentRangeStart w:id="253"/>
      <w:r>
        <w:rPr>
          <w:rFonts w:ascii="Arial" w:hAnsi="Arial" w:cs="Arial"/>
          <w:sz w:val="22"/>
        </w:rPr>
        <w:t>limit</w:t>
      </w:r>
      <w:r w:rsidRPr="00AB34F1">
        <w:rPr>
          <w:rFonts w:ascii="Arial" w:hAnsi="Arial" w:cs="Arial"/>
          <w:sz w:val="22"/>
        </w:rPr>
        <w:t>s</w:t>
      </w:r>
      <w:commentRangeEnd w:id="253"/>
      <w:r w:rsidR="002C7E51">
        <w:rPr>
          <w:rStyle w:val="CommentReference"/>
        </w:rPr>
        <w:commentReference w:id="253"/>
      </w:r>
    </w:p>
    <w:p w14:paraId="2E2EC2EC" w14:textId="77777777" w:rsidR="00795DF3" w:rsidRDefault="00795DF3" w:rsidP="00795DF3">
      <w:pPr>
        <w:spacing w:line="360" w:lineRule="auto"/>
        <w:rPr>
          <w:rFonts w:ascii="Arial" w:hAnsi="Arial" w:cs="Arial"/>
          <w:sz w:val="22"/>
        </w:rPr>
      </w:pPr>
    </w:p>
    <w:p w14:paraId="52F8933A" w14:textId="77777777" w:rsidR="00795DF3" w:rsidRDefault="00795DF3" w:rsidP="00795DF3">
      <w:pPr>
        <w:spacing w:line="360" w:lineRule="auto"/>
        <w:rPr>
          <w:rFonts w:ascii="Arial" w:hAnsi="Arial" w:cs="Arial"/>
          <w:sz w:val="22"/>
        </w:rPr>
      </w:pPr>
      <w:r w:rsidRPr="000D4A26">
        <w:rPr>
          <w:rFonts w:ascii="Arial" w:hAnsi="Arial" w:cs="Arial"/>
          <w:sz w:val="22"/>
        </w:rPr>
        <w:t>As can be seen from the above table, participants under time-limited conditions d</w:t>
      </w:r>
      <w:r>
        <w:rPr>
          <w:rFonts w:ascii="Arial" w:hAnsi="Arial" w:cs="Arial"/>
          <w:sz w:val="22"/>
        </w:rPr>
        <w:t>id</w:t>
      </w:r>
      <w:r w:rsidRPr="000D4A26">
        <w:rPr>
          <w:rFonts w:ascii="Arial" w:hAnsi="Arial" w:cs="Arial"/>
          <w:sz w:val="22"/>
        </w:rPr>
        <w:t xml:space="preserve"> feel higher time </w:t>
      </w:r>
      <w:commentRangeStart w:id="254"/>
      <w:r w:rsidRPr="000D4A26">
        <w:rPr>
          <w:rFonts w:ascii="Arial" w:hAnsi="Arial" w:cs="Arial"/>
          <w:sz w:val="22"/>
        </w:rPr>
        <w:t>pressure</w:t>
      </w:r>
      <w:r>
        <w:rPr>
          <w:rFonts w:ascii="Arial" w:hAnsi="Arial" w:cs="Arial"/>
          <w:sz w:val="22"/>
        </w:rPr>
        <w:t xml:space="preserve"> (M = 3.61)</w:t>
      </w:r>
      <w:r w:rsidRPr="000D4A26">
        <w:rPr>
          <w:rFonts w:ascii="Arial" w:hAnsi="Arial" w:cs="Arial"/>
          <w:sz w:val="22"/>
        </w:rPr>
        <w:t xml:space="preserve"> than participants who </w:t>
      </w:r>
      <w:r>
        <w:rPr>
          <w:rFonts w:ascii="Arial" w:hAnsi="Arial" w:cs="Arial"/>
          <w:sz w:val="22"/>
        </w:rPr>
        <w:t>were</w:t>
      </w:r>
      <w:r w:rsidRPr="000D4A26">
        <w:rPr>
          <w:rFonts w:ascii="Arial" w:hAnsi="Arial" w:cs="Arial"/>
          <w:sz w:val="22"/>
        </w:rPr>
        <w:t xml:space="preserve"> under</w:t>
      </w:r>
      <w:r>
        <w:rPr>
          <w:rFonts w:ascii="Arial" w:hAnsi="Arial" w:cs="Arial"/>
          <w:sz w:val="22"/>
        </w:rPr>
        <w:t xml:space="preserve"> no</w:t>
      </w:r>
      <w:r w:rsidRPr="000D4A26">
        <w:rPr>
          <w:rFonts w:ascii="Arial" w:hAnsi="Arial" w:cs="Arial"/>
          <w:sz w:val="22"/>
        </w:rPr>
        <w:t xml:space="preserve"> time-limited conditions</w:t>
      </w:r>
      <w:r>
        <w:rPr>
          <w:rFonts w:ascii="Arial" w:hAnsi="Arial" w:cs="Arial"/>
          <w:sz w:val="22"/>
        </w:rPr>
        <w:t xml:space="preserve"> (M = 2.4</w:t>
      </w:r>
      <w:commentRangeEnd w:id="254"/>
      <w:r w:rsidR="002C7E51">
        <w:rPr>
          <w:rStyle w:val="CommentReference"/>
        </w:rPr>
        <w:commentReference w:id="254"/>
      </w:r>
      <w:r>
        <w:rPr>
          <w:rFonts w:ascii="Arial" w:hAnsi="Arial" w:cs="Arial"/>
          <w:sz w:val="22"/>
        </w:rPr>
        <w:t>8)</w:t>
      </w:r>
      <w:r w:rsidRPr="000D4A26">
        <w:rPr>
          <w:rFonts w:ascii="Arial" w:hAnsi="Arial" w:cs="Arial"/>
          <w:sz w:val="22"/>
        </w:rPr>
        <w:t xml:space="preserve">, and the less time they </w:t>
      </w:r>
      <w:r>
        <w:rPr>
          <w:rFonts w:ascii="Arial" w:hAnsi="Arial" w:cs="Arial"/>
          <w:sz w:val="22"/>
        </w:rPr>
        <w:t>were given</w:t>
      </w:r>
      <w:r w:rsidRPr="000D4A26">
        <w:rPr>
          <w:rFonts w:ascii="Arial" w:hAnsi="Arial" w:cs="Arial"/>
          <w:sz w:val="22"/>
        </w:rPr>
        <w:t>, the greater the time pressure they f</w:t>
      </w:r>
      <w:r>
        <w:rPr>
          <w:rFonts w:ascii="Arial" w:hAnsi="Arial" w:cs="Arial"/>
          <w:sz w:val="22"/>
        </w:rPr>
        <w:t>e</w:t>
      </w:r>
      <w:r w:rsidRPr="000D4A26">
        <w:rPr>
          <w:rFonts w:ascii="Arial" w:hAnsi="Arial" w:cs="Arial"/>
          <w:sz w:val="22"/>
        </w:rPr>
        <w:t>l</w:t>
      </w:r>
      <w:r>
        <w:rPr>
          <w:rFonts w:ascii="Arial" w:hAnsi="Arial" w:cs="Arial"/>
          <w:sz w:val="22"/>
        </w:rPr>
        <w:t>t.</w:t>
      </w:r>
      <w:r w:rsidRPr="000D4A26">
        <w:rPr>
          <w:rFonts w:ascii="Arial" w:hAnsi="Arial" w:cs="Arial"/>
          <w:sz w:val="22"/>
        </w:rPr>
        <w:t xml:space="preserve"> There was no difference between the male and female groups</w:t>
      </w:r>
      <w:r>
        <w:rPr>
          <w:rFonts w:ascii="Arial" w:hAnsi="Arial" w:cs="Arial"/>
          <w:sz w:val="22"/>
        </w:rPr>
        <w:t xml:space="preserve"> in</w:t>
      </w:r>
      <w:r w:rsidRPr="000D4A26">
        <w:rPr>
          <w:rFonts w:ascii="Arial" w:hAnsi="Arial" w:cs="Arial"/>
          <w:sz w:val="22"/>
        </w:rPr>
        <w:t xml:space="preserve"> the</w:t>
      </w:r>
      <w:r>
        <w:rPr>
          <w:rFonts w:ascii="Arial" w:hAnsi="Arial" w:cs="Arial"/>
          <w:sz w:val="22"/>
        </w:rPr>
        <w:t xml:space="preserve"> three</w:t>
      </w:r>
      <w:r w:rsidRPr="000D4A26">
        <w:rPr>
          <w:rFonts w:ascii="Arial" w:hAnsi="Arial" w:cs="Arial"/>
          <w:sz w:val="22"/>
        </w:rPr>
        <w:t xml:space="preserve"> conditions</w:t>
      </w:r>
      <w:r>
        <w:rPr>
          <w:rFonts w:ascii="Arial" w:hAnsi="Arial" w:cs="Arial"/>
          <w:sz w:val="22"/>
        </w:rPr>
        <w:t>.</w:t>
      </w:r>
    </w:p>
    <w:p w14:paraId="2534FA74" w14:textId="77777777" w:rsidR="00795DF3" w:rsidRDefault="00795DF3" w:rsidP="00795DF3">
      <w:pPr>
        <w:spacing w:line="360" w:lineRule="auto"/>
        <w:rPr>
          <w:rFonts w:ascii="Arial" w:hAnsi="Arial" w:cs="Arial"/>
          <w:sz w:val="22"/>
        </w:rPr>
      </w:pPr>
    </w:p>
    <w:p w14:paraId="7C78FA92" w14:textId="6CBFC714" w:rsidR="00795DF3" w:rsidRDefault="00795DF3" w:rsidP="00795DF3">
      <w:pPr>
        <w:spacing w:line="360" w:lineRule="auto"/>
        <w:rPr>
          <w:rFonts w:ascii="Arial" w:hAnsi="Arial" w:cs="Arial"/>
          <w:sz w:val="22"/>
        </w:rPr>
      </w:pPr>
      <w:r w:rsidRPr="00026AC1">
        <w:rPr>
          <w:rFonts w:ascii="Arial" w:hAnsi="Arial" w:cs="Arial"/>
          <w:sz w:val="22"/>
        </w:rPr>
        <w:t xml:space="preserve">Participants were also asked </w:t>
      </w:r>
      <w:commentRangeStart w:id="255"/>
      <w:r w:rsidRPr="00026AC1">
        <w:rPr>
          <w:rFonts w:ascii="Arial" w:hAnsi="Arial" w:cs="Arial"/>
          <w:sz w:val="22"/>
        </w:rPr>
        <w:t xml:space="preserve">how </w:t>
      </w:r>
      <w:r w:rsidR="004206C2">
        <w:rPr>
          <w:rFonts w:ascii="Arial" w:hAnsi="Arial" w:cs="Arial"/>
          <w:sz w:val="22"/>
        </w:rPr>
        <w:t xml:space="preserve">much </w:t>
      </w:r>
      <w:r w:rsidRPr="00026AC1">
        <w:rPr>
          <w:rFonts w:ascii="Arial" w:hAnsi="Arial" w:cs="Arial"/>
          <w:sz w:val="22"/>
        </w:rPr>
        <w:t>confiden</w:t>
      </w:r>
      <w:r w:rsidR="004206C2">
        <w:rPr>
          <w:rFonts w:ascii="Arial" w:hAnsi="Arial" w:cs="Arial"/>
          <w:sz w:val="22"/>
        </w:rPr>
        <w:t>ce</w:t>
      </w:r>
      <w:r w:rsidRPr="00026AC1">
        <w:rPr>
          <w:rFonts w:ascii="Arial" w:hAnsi="Arial" w:cs="Arial"/>
          <w:sz w:val="22"/>
        </w:rPr>
        <w:t xml:space="preserve"> they </w:t>
      </w:r>
      <w:r w:rsidR="004206C2">
        <w:rPr>
          <w:rFonts w:ascii="Arial" w:hAnsi="Arial" w:cs="Arial"/>
          <w:sz w:val="22"/>
        </w:rPr>
        <w:t>had</w:t>
      </w:r>
      <w:r w:rsidRPr="00026AC1">
        <w:rPr>
          <w:rFonts w:ascii="Arial" w:hAnsi="Arial" w:cs="Arial"/>
          <w:sz w:val="22"/>
        </w:rPr>
        <w:t xml:space="preserve"> to convince others </w:t>
      </w:r>
      <w:commentRangeEnd w:id="255"/>
      <w:r w:rsidR="00887D41">
        <w:rPr>
          <w:rStyle w:val="CommentReference"/>
        </w:rPr>
        <w:commentReference w:id="255"/>
      </w:r>
      <w:r w:rsidRPr="00026AC1">
        <w:rPr>
          <w:rFonts w:ascii="Arial" w:hAnsi="Arial" w:cs="Arial"/>
          <w:sz w:val="22"/>
        </w:rPr>
        <w:t>if there was no time limit</w:t>
      </w:r>
      <w:r>
        <w:rPr>
          <w:rFonts w:ascii="Arial" w:hAnsi="Arial" w:cs="Arial"/>
          <w:sz w:val="22"/>
        </w:rPr>
        <w:t xml:space="preserve"> from “1” (very little)</w:t>
      </w:r>
      <w:r>
        <w:rPr>
          <w:rFonts w:ascii="Arial" w:hAnsi="Arial" w:cs="Arial" w:hint="eastAsia"/>
          <w:sz w:val="22"/>
        </w:rPr>
        <w:t xml:space="preserve"> </w:t>
      </w:r>
      <w:r>
        <w:rPr>
          <w:rFonts w:ascii="Arial" w:hAnsi="Arial" w:cs="Arial"/>
          <w:sz w:val="22"/>
        </w:rPr>
        <w:t>to “5” (very much).</w:t>
      </w:r>
      <w:r w:rsidRPr="00026AC1">
        <w:t xml:space="preserve"> </w:t>
      </w:r>
      <w:r w:rsidRPr="00026AC1">
        <w:rPr>
          <w:rFonts w:ascii="Arial" w:hAnsi="Arial" w:cs="Arial"/>
          <w:sz w:val="22"/>
        </w:rPr>
        <w:t xml:space="preserve">Participants </w:t>
      </w:r>
      <w:r>
        <w:rPr>
          <w:rFonts w:ascii="Arial" w:hAnsi="Arial" w:cs="Arial"/>
          <w:sz w:val="22"/>
        </w:rPr>
        <w:t>in</w:t>
      </w:r>
      <w:r w:rsidRPr="00026AC1">
        <w:rPr>
          <w:rFonts w:ascii="Arial" w:hAnsi="Arial" w:cs="Arial"/>
          <w:sz w:val="22"/>
        </w:rPr>
        <w:t xml:space="preserve"> high time </w:t>
      </w:r>
      <w:r>
        <w:rPr>
          <w:rFonts w:ascii="Arial" w:hAnsi="Arial" w:cs="Arial"/>
          <w:sz w:val="22"/>
        </w:rPr>
        <w:t>pressure</w:t>
      </w:r>
      <w:r w:rsidRPr="00026AC1">
        <w:rPr>
          <w:rFonts w:ascii="Arial" w:hAnsi="Arial" w:cs="Arial"/>
          <w:sz w:val="22"/>
        </w:rPr>
        <w:t xml:space="preserve"> conditions showed greater confidence</w:t>
      </w:r>
      <w:r>
        <w:rPr>
          <w:rFonts w:ascii="Arial" w:hAnsi="Arial" w:cs="Arial"/>
          <w:sz w:val="22"/>
        </w:rPr>
        <w:t xml:space="preserve"> (M = 3.97)</w:t>
      </w:r>
      <w:r w:rsidRPr="00026AC1">
        <w:rPr>
          <w:rFonts w:ascii="Arial" w:hAnsi="Arial" w:cs="Arial"/>
          <w:sz w:val="22"/>
        </w:rPr>
        <w:t xml:space="preserve"> than those who were under low time </w:t>
      </w:r>
      <w:r>
        <w:rPr>
          <w:rFonts w:ascii="Arial" w:hAnsi="Arial" w:cs="Arial"/>
          <w:sz w:val="22"/>
        </w:rPr>
        <w:t>pressure</w:t>
      </w:r>
      <w:r w:rsidRPr="00026AC1">
        <w:rPr>
          <w:rFonts w:ascii="Arial" w:hAnsi="Arial" w:cs="Arial"/>
          <w:sz w:val="22"/>
        </w:rPr>
        <w:t xml:space="preserve"> conditions</w:t>
      </w:r>
      <w:r>
        <w:rPr>
          <w:rFonts w:ascii="Arial" w:hAnsi="Arial" w:cs="Arial"/>
          <w:sz w:val="22"/>
        </w:rPr>
        <w:t xml:space="preserve"> (M = 3.33)</w:t>
      </w:r>
      <w:r w:rsidRPr="00026AC1">
        <w:rPr>
          <w:rFonts w:ascii="Arial" w:hAnsi="Arial" w:cs="Arial"/>
          <w:sz w:val="22"/>
        </w:rPr>
        <w:t xml:space="preserve"> and without time stress conditions</w:t>
      </w:r>
      <w:r>
        <w:rPr>
          <w:rFonts w:ascii="Arial" w:hAnsi="Arial" w:cs="Arial"/>
          <w:sz w:val="22"/>
        </w:rPr>
        <w:t xml:space="preserve"> </w:t>
      </w:r>
      <w:r>
        <w:rPr>
          <w:rFonts w:ascii="Arial" w:hAnsi="Arial" w:cs="Arial"/>
          <w:sz w:val="22"/>
        </w:rPr>
        <w:lastRenderedPageBreak/>
        <w:t>(M=2.13) to convince other members in their groups</w:t>
      </w:r>
      <w:r w:rsidRPr="00026AC1">
        <w:rPr>
          <w:rFonts w:ascii="Arial" w:hAnsi="Arial" w:cs="Arial"/>
          <w:sz w:val="22"/>
        </w:rPr>
        <w:t>.</w:t>
      </w:r>
    </w:p>
    <w:p w14:paraId="4831A95A" w14:textId="77777777" w:rsidR="00795DF3" w:rsidRPr="00026AC1" w:rsidRDefault="00795DF3" w:rsidP="00795DF3">
      <w:pPr>
        <w:spacing w:line="360" w:lineRule="auto"/>
        <w:rPr>
          <w:rFonts w:ascii="Arial" w:hAnsi="Arial" w:cs="Arial"/>
          <w:sz w:val="22"/>
        </w:rPr>
      </w:pPr>
    </w:p>
    <w:p w14:paraId="343AB458" w14:textId="77777777" w:rsidR="00795DF3" w:rsidRPr="00795DF3" w:rsidRDefault="00795DF3" w:rsidP="00887D41">
      <w:pPr>
        <w:pStyle w:val="Heading2"/>
        <w:pPrChange w:id="256" w:author="hina qureshi" w:date="2019-08-27T23:15:00Z">
          <w:pPr>
            <w:spacing w:line="360" w:lineRule="auto"/>
          </w:pPr>
        </w:pPrChange>
      </w:pPr>
      <w:r w:rsidRPr="00795DF3">
        <w:t>Hypotheses testing</w:t>
      </w:r>
    </w:p>
    <w:p w14:paraId="4B2554DB" w14:textId="77777777" w:rsidR="00795DF3" w:rsidRDefault="00795DF3" w:rsidP="00795DF3">
      <w:pPr>
        <w:spacing w:line="360" w:lineRule="auto"/>
        <w:rPr>
          <w:rFonts w:ascii="Arial" w:hAnsi="Arial" w:cs="Arial"/>
          <w:sz w:val="22"/>
        </w:rPr>
      </w:pPr>
      <w:r w:rsidRPr="00F24731">
        <w:rPr>
          <w:rFonts w:ascii="Arial" w:hAnsi="Arial" w:cs="Arial"/>
          <w:sz w:val="22"/>
        </w:rPr>
        <w:t>According to the AFM model, the outcome of a decision often depends on the content of the discussion</w:t>
      </w:r>
      <w:r>
        <w:rPr>
          <w:rFonts w:ascii="Arial" w:hAnsi="Arial" w:cs="Arial"/>
          <w:sz w:val="22"/>
        </w:rPr>
        <w:t xml:space="preserve"> (</w:t>
      </w:r>
      <w:bookmarkStart w:id="257" w:name="_Hlk17665139"/>
      <w:r>
        <w:rPr>
          <w:rFonts w:ascii="Arial" w:hAnsi="Arial" w:cs="Arial"/>
          <w:sz w:val="22"/>
        </w:rPr>
        <w:t>Karau and Kelly, 1997</w:t>
      </w:r>
      <w:bookmarkEnd w:id="257"/>
      <w:r>
        <w:rPr>
          <w:rFonts w:ascii="Arial" w:hAnsi="Arial" w:cs="Arial"/>
          <w:sz w:val="22"/>
        </w:rPr>
        <w:t>)</w:t>
      </w:r>
      <w:r w:rsidRPr="00F24731">
        <w:rPr>
          <w:rFonts w:ascii="Arial" w:hAnsi="Arial" w:cs="Arial"/>
          <w:sz w:val="22"/>
        </w:rPr>
        <w:t>.</w:t>
      </w:r>
      <w:r w:rsidRPr="00506273">
        <w:rPr>
          <w:rFonts w:ascii="Arial" w:hAnsi="Arial" w:cs="Arial"/>
          <w:sz w:val="22"/>
        </w:rPr>
        <w:t xml:space="preserve"> Therefore, we present</w:t>
      </w:r>
      <w:r>
        <w:rPr>
          <w:rFonts w:ascii="Arial" w:hAnsi="Arial" w:cs="Arial"/>
          <w:sz w:val="22"/>
        </w:rPr>
        <w:t xml:space="preserve"> the</w:t>
      </w:r>
      <w:r w:rsidRPr="00506273">
        <w:rPr>
          <w:rFonts w:ascii="Arial" w:hAnsi="Arial" w:cs="Arial"/>
          <w:sz w:val="22"/>
        </w:rPr>
        <w:t xml:space="preserve"> findings related to </w:t>
      </w:r>
      <w:r>
        <w:rPr>
          <w:rFonts w:ascii="Arial" w:hAnsi="Arial" w:cs="Arial"/>
          <w:sz w:val="22"/>
        </w:rPr>
        <w:t>hypotheses</w:t>
      </w:r>
      <w:r w:rsidRPr="00506273">
        <w:rPr>
          <w:rFonts w:ascii="Arial" w:hAnsi="Arial" w:cs="Arial"/>
          <w:sz w:val="22"/>
        </w:rPr>
        <w:t xml:space="preserve"> before the outcome of decision</w:t>
      </w:r>
      <w:r>
        <w:rPr>
          <w:rFonts w:ascii="Arial" w:hAnsi="Arial" w:cs="Arial"/>
          <w:sz w:val="22"/>
        </w:rPr>
        <w:t>s</w:t>
      </w:r>
      <w:r w:rsidRPr="00506273">
        <w:rPr>
          <w:rFonts w:ascii="Arial" w:hAnsi="Arial" w:cs="Arial"/>
          <w:sz w:val="22"/>
        </w:rPr>
        <w:t>.</w:t>
      </w:r>
    </w:p>
    <w:p w14:paraId="72353AEF" w14:textId="77777777" w:rsidR="00795DF3" w:rsidRDefault="00795DF3" w:rsidP="00795DF3">
      <w:pPr>
        <w:spacing w:line="360" w:lineRule="auto"/>
      </w:pPr>
    </w:p>
    <w:p w14:paraId="7F22D9CF" w14:textId="690E9583" w:rsidR="00795DF3" w:rsidRPr="0022661A" w:rsidRDefault="00795DF3" w:rsidP="00887D41">
      <w:pPr>
        <w:pStyle w:val="Heading3"/>
        <w:pPrChange w:id="258" w:author="hina qureshi" w:date="2019-08-27T23:15:00Z">
          <w:pPr>
            <w:spacing w:line="360" w:lineRule="auto"/>
          </w:pPr>
        </w:pPrChange>
      </w:pPr>
      <w:r w:rsidRPr="0022661A">
        <w:t>Hypothesis 1: Groupthink is more likely to happen under time pressure</w:t>
      </w:r>
      <w:r w:rsidRPr="0022661A">
        <w:rPr>
          <w:rFonts w:hint="eastAsia"/>
        </w:rPr>
        <w:t xml:space="preserve"> (leader, established procedure,</w:t>
      </w:r>
      <w:r w:rsidR="00634C3F">
        <w:t xml:space="preserve"> cohesion and</w:t>
      </w:r>
      <w:r w:rsidRPr="0022661A">
        <w:rPr>
          <w:rFonts w:hint="eastAsia"/>
        </w:rPr>
        <w:t xml:space="preserve"> confidence to find alternative solution)</w:t>
      </w:r>
    </w:p>
    <w:p w14:paraId="770AC51E" w14:textId="77777777" w:rsidR="00795DF3" w:rsidRDefault="00795DF3" w:rsidP="00795DF3">
      <w:pPr>
        <w:spacing w:line="360" w:lineRule="auto"/>
        <w:rPr>
          <w:rFonts w:ascii="Arial" w:hAnsi="Arial" w:cs="Arial"/>
          <w:sz w:val="22"/>
        </w:rPr>
      </w:pPr>
    </w:p>
    <w:p w14:paraId="733917E4" w14:textId="3CB0475E" w:rsidR="00795DF3" w:rsidRDefault="00795DF3" w:rsidP="00795DF3">
      <w:pPr>
        <w:spacing w:line="360" w:lineRule="auto"/>
        <w:rPr>
          <w:rFonts w:ascii="Arial" w:hAnsi="Arial" w:cs="Arial"/>
          <w:sz w:val="22"/>
        </w:rPr>
      </w:pPr>
      <w:r w:rsidRPr="009F41F9">
        <w:rPr>
          <w:rFonts w:ascii="Arial" w:hAnsi="Arial" w:cs="Arial"/>
          <w:sz w:val="22"/>
        </w:rPr>
        <w:t>We judged whether</w:t>
      </w:r>
      <w:r w:rsidR="008F757D">
        <w:rPr>
          <w:rFonts w:ascii="Arial" w:hAnsi="Arial" w:cs="Arial"/>
          <w:sz w:val="22"/>
        </w:rPr>
        <w:t xml:space="preserve"> groupthink occurred in</w:t>
      </w:r>
      <w:r w:rsidRPr="009F41F9">
        <w:rPr>
          <w:rFonts w:ascii="Arial" w:hAnsi="Arial" w:cs="Arial"/>
          <w:sz w:val="22"/>
        </w:rPr>
        <w:t xml:space="preserve"> </w:t>
      </w:r>
      <w:r>
        <w:rPr>
          <w:rFonts w:ascii="Arial" w:hAnsi="Arial" w:cs="Arial"/>
          <w:sz w:val="22"/>
        </w:rPr>
        <w:t>a</w:t>
      </w:r>
      <w:r w:rsidRPr="009F41F9">
        <w:rPr>
          <w:rFonts w:ascii="Arial" w:hAnsi="Arial" w:cs="Arial"/>
          <w:sz w:val="22"/>
        </w:rPr>
        <w:t xml:space="preserve"> group discussion process based on the five antecedents of Janis' groupthink model. First, after the discussion began, the researchers no longer intervened, </w:t>
      </w:r>
      <w:r>
        <w:rPr>
          <w:rFonts w:ascii="Arial" w:hAnsi="Arial" w:cs="Arial"/>
          <w:sz w:val="22"/>
        </w:rPr>
        <w:t xml:space="preserve">so </w:t>
      </w:r>
      <w:r w:rsidRPr="009F41F9">
        <w:rPr>
          <w:rFonts w:ascii="Arial" w:hAnsi="Arial" w:cs="Arial"/>
          <w:sz w:val="22"/>
        </w:rPr>
        <w:t>the group was free to discuss,</w:t>
      </w:r>
      <w:r>
        <w:rPr>
          <w:rFonts w:ascii="Arial" w:hAnsi="Arial" w:cs="Arial"/>
          <w:sz w:val="22"/>
        </w:rPr>
        <w:t xml:space="preserve"> which means</w:t>
      </w:r>
      <w:r w:rsidRPr="009F41F9">
        <w:rPr>
          <w:rFonts w:ascii="Arial" w:hAnsi="Arial" w:cs="Arial"/>
          <w:sz w:val="22"/>
        </w:rPr>
        <w:t xml:space="preserve"> the discussion process was completely isolated, and there was no interference from the outside world.</w:t>
      </w:r>
      <w:r w:rsidRPr="009F41F9">
        <w:t xml:space="preserve"> </w:t>
      </w:r>
      <w:r w:rsidRPr="009F41F9">
        <w:rPr>
          <w:rFonts w:ascii="Arial" w:hAnsi="Arial" w:cs="Arial"/>
          <w:sz w:val="22"/>
        </w:rPr>
        <w:t>Second, the questionnaire data showed that 83.33% (10/12) of the groups under time pressure reported that leaders emerged during the discussion, while only 50% (2/4) of the teams without time pressure claimed that the leader appeared.</w:t>
      </w:r>
      <w:r w:rsidRPr="00D63567">
        <w:rPr>
          <w:rFonts w:ascii="Arial" w:hAnsi="Arial" w:cs="Arial"/>
          <w:sz w:val="22"/>
        </w:rPr>
        <w:t xml:space="preserve"> </w:t>
      </w:r>
      <w:r w:rsidR="00D63567" w:rsidRPr="00D63567">
        <w:rPr>
          <w:rFonts w:ascii="Arial" w:hAnsi="Arial" w:cs="Arial"/>
          <w:sz w:val="22"/>
        </w:rPr>
        <w:t>According to the questionnaire data, these leaders either ha</w:t>
      </w:r>
      <w:r w:rsidR="00D63567">
        <w:rPr>
          <w:rFonts w:ascii="Arial" w:hAnsi="Arial" w:cs="Arial" w:hint="eastAsia"/>
          <w:sz w:val="22"/>
        </w:rPr>
        <w:t>d</w:t>
      </w:r>
      <w:r w:rsidR="00D63567" w:rsidRPr="00D63567">
        <w:rPr>
          <w:rFonts w:ascii="Arial" w:hAnsi="Arial" w:cs="Arial"/>
          <w:sz w:val="22"/>
        </w:rPr>
        <w:t xml:space="preserve"> a great influence on the team's views or dominate the team's decision-making process.</w:t>
      </w:r>
      <w:r w:rsidR="00D63567">
        <w:rPr>
          <w:rFonts w:ascii="Arial" w:hAnsi="Arial" w:cs="Arial"/>
          <w:sz w:val="22"/>
        </w:rPr>
        <w:t xml:space="preserve"> </w:t>
      </w:r>
      <w:r w:rsidR="00D63567" w:rsidRPr="00D63567">
        <w:rPr>
          <w:rFonts w:ascii="Arial" w:hAnsi="Arial" w:cs="Arial"/>
          <w:sz w:val="22"/>
        </w:rPr>
        <w:t>The distribution of the two modes of influence show</w:t>
      </w:r>
      <w:r w:rsidR="00D63567">
        <w:rPr>
          <w:rFonts w:ascii="Arial" w:hAnsi="Arial" w:cs="Arial" w:hint="eastAsia"/>
          <w:sz w:val="22"/>
        </w:rPr>
        <w:t>ed</w:t>
      </w:r>
      <w:r w:rsidR="00D63567" w:rsidRPr="00D63567">
        <w:rPr>
          <w:rFonts w:ascii="Arial" w:hAnsi="Arial" w:cs="Arial"/>
          <w:sz w:val="22"/>
        </w:rPr>
        <w:t xml:space="preserve"> no significant difference in the data. </w:t>
      </w:r>
      <w:r w:rsidRPr="00925D07">
        <w:rPr>
          <w:rFonts w:ascii="Arial" w:hAnsi="Arial" w:cs="Arial"/>
          <w:sz w:val="22"/>
        </w:rPr>
        <w:t xml:space="preserve">At the same time, three-quarters of the </w:t>
      </w:r>
      <w:r>
        <w:rPr>
          <w:rFonts w:ascii="Arial" w:hAnsi="Arial" w:cs="Arial"/>
          <w:sz w:val="22"/>
        </w:rPr>
        <w:t>group</w:t>
      </w:r>
      <w:r w:rsidRPr="00925D07">
        <w:rPr>
          <w:rFonts w:ascii="Arial" w:hAnsi="Arial" w:cs="Arial"/>
          <w:sz w:val="22"/>
        </w:rPr>
        <w:t xml:space="preserve">s lacked effective rules or procedures to search and evaluate information during the discussion. We set up a question in the questionnaire </w:t>
      </w:r>
      <w:r>
        <w:rPr>
          <w:rFonts w:ascii="Arial" w:hAnsi="Arial" w:cs="Arial"/>
          <w:sz w:val="22"/>
        </w:rPr>
        <w:t>that asked</w:t>
      </w:r>
      <w:r w:rsidRPr="00925D07">
        <w:rPr>
          <w:rFonts w:ascii="Arial" w:hAnsi="Arial" w:cs="Arial"/>
          <w:sz w:val="22"/>
        </w:rPr>
        <w:t xml:space="preserve"> </w:t>
      </w:r>
      <w:r>
        <w:rPr>
          <w:rFonts w:ascii="Arial" w:hAnsi="Arial" w:cs="Arial" w:hint="eastAsia"/>
          <w:sz w:val="22"/>
        </w:rPr>
        <w:t>“</w:t>
      </w:r>
      <w:r>
        <w:rPr>
          <w:rFonts w:ascii="Arial" w:hAnsi="Arial" w:cs="Arial" w:hint="eastAsia"/>
          <w:sz w:val="22"/>
        </w:rPr>
        <w:t>To</w:t>
      </w:r>
      <w:r>
        <w:rPr>
          <w:rFonts w:ascii="Arial" w:hAnsi="Arial" w:cs="Arial"/>
          <w:sz w:val="22"/>
        </w:rPr>
        <w:t xml:space="preserve"> </w:t>
      </w:r>
      <w:r w:rsidRPr="00925D07">
        <w:rPr>
          <w:rFonts w:ascii="Arial" w:hAnsi="Arial" w:cs="Arial"/>
          <w:sz w:val="22"/>
        </w:rPr>
        <w:t xml:space="preserve">what extent do you think there is strong cohesion among </w:t>
      </w:r>
      <w:r>
        <w:rPr>
          <w:rFonts w:ascii="Arial" w:hAnsi="Arial" w:cs="Arial"/>
          <w:sz w:val="22"/>
        </w:rPr>
        <w:t>your group</w:t>
      </w:r>
      <w:r w:rsidRPr="00925D07">
        <w:rPr>
          <w:rFonts w:ascii="Arial" w:hAnsi="Arial" w:cs="Arial"/>
          <w:sz w:val="22"/>
        </w:rPr>
        <w:t xml:space="preserve"> members?</w:t>
      </w:r>
      <w:r>
        <w:rPr>
          <w:rFonts w:ascii="Arial" w:hAnsi="Arial" w:cs="Arial" w:hint="eastAsia"/>
          <w:sz w:val="22"/>
        </w:rPr>
        <w:t>”</w:t>
      </w:r>
      <w:r>
        <w:rPr>
          <w:rFonts w:ascii="Arial" w:hAnsi="Arial" w:cs="Arial"/>
          <w:sz w:val="22"/>
        </w:rPr>
        <w:t xml:space="preserve"> from “1” to “5” (“1” for the weakest cohesion and “5” for the strongest cohesion).</w:t>
      </w:r>
      <w:r w:rsidRPr="0034330D">
        <w:t xml:space="preserve"> </w:t>
      </w:r>
      <w:r w:rsidRPr="0034330D">
        <w:rPr>
          <w:rFonts w:ascii="Arial" w:hAnsi="Arial" w:cs="Arial"/>
          <w:sz w:val="22"/>
        </w:rPr>
        <w:t>Groups under time pressure reported significantly stronger cohesiveness</w:t>
      </w:r>
      <w:r>
        <w:rPr>
          <w:rFonts w:ascii="Arial" w:hAnsi="Arial" w:cs="Arial"/>
          <w:sz w:val="22"/>
        </w:rPr>
        <w:t xml:space="preserve"> (M = 3.91 for high time pressure groups; M = 3.53 for low time pressure groups)</w:t>
      </w:r>
      <w:r w:rsidRPr="0034330D">
        <w:rPr>
          <w:rFonts w:ascii="Arial" w:hAnsi="Arial" w:cs="Arial"/>
          <w:sz w:val="22"/>
        </w:rPr>
        <w:t xml:space="preserve"> than groups without time stress</w:t>
      </w:r>
      <w:r>
        <w:rPr>
          <w:rFonts w:ascii="Arial" w:hAnsi="Arial" w:cs="Arial"/>
          <w:sz w:val="22"/>
        </w:rPr>
        <w:t xml:space="preserve"> (M = 2.87)</w:t>
      </w:r>
      <w:r w:rsidRPr="0034330D">
        <w:rPr>
          <w:rFonts w:ascii="Arial" w:hAnsi="Arial" w:cs="Arial"/>
          <w:sz w:val="22"/>
        </w:rPr>
        <w:t>.</w:t>
      </w:r>
      <w:r w:rsidRPr="00BC3863">
        <w:t xml:space="preserve"> </w:t>
      </w:r>
      <w:r w:rsidRPr="00BC3863">
        <w:rPr>
          <w:rFonts w:ascii="Arial" w:hAnsi="Arial" w:cs="Arial"/>
          <w:sz w:val="22"/>
        </w:rPr>
        <w:t>The confidence that looking for alternatives in the antecedents of groupthink</w:t>
      </w:r>
      <w:r>
        <w:rPr>
          <w:rFonts w:ascii="Arial" w:hAnsi="Arial" w:cs="Arial"/>
          <w:sz w:val="22"/>
        </w:rPr>
        <w:t xml:space="preserve"> model</w:t>
      </w:r>
      <w:r w:rsidRPr="00BC3863">
        <w:rPr>
          <w:rFonts w:ascii="Arial" w:hAnsi="Arial" w:cs="Arial"/>
          <w:sz w:val="22"/>
        </w:rPr>
        <w:t xml:space="preserve"> does not a</w:t>
      </w:r>
      <w:r>
        <w:rPr>
          <w:rFonts w:ascii="Arial" w:hAnsi="Arial" w:cs="Arial"/>
          <w:sz w:val="22"/>
        </w:rPr>
        <w:t xml:space="preserve"> </w:t>
      </w:r>
      <w:r w:rsidRPr="00BC3863">
        <w:rPr>
          <w:rFonts w:ascii="Arial" w:hAnsi="Arial" w:cs="Arial"/>
          <w:sz w:val="22"/>
        </w:rPr>
        <w:t xml:space="preserve">pply to the discussion used in this experiment. Therefore, </w:t>
      </w:r>
      <w:r w:rsidR="0082696C" w:rsidRPr="0082696C">
        <w:rPr>
          <w:rFonts w:ascii="Arial" w:hAnsi="Arial" w:cs="Arial"/>
          <w:sz w:val="22"/>
        </w:rPr>
        <w:t>we do</w:t>
      </w:r>
      <w:r w:rsidR="0082696C">
        <w:rPr>
          <w:rFonts w:ascii="Arial" w:hAnsi="Arial" w:cs="Arial"/>
          <w:sz w:val="22"/>
        </w:rPr>
        <w:t xml:space="preserve"> not</w:t>
      </w:r>
      <w:r w:rsidR="0082696C" w:rsidRPr="0082696C">
        <w:rPr>
          <w:rFonts w:ascii="Arial" w:hAnsi="Arial" w:cs="Arial"/>
          <w:sz w:val="22"/>
        </w:rPr>
        <w:t xml:space="preserve"> </w:t>
      </w:r>
      <w:r w:rsidR="0082696C">
        <w:rPr>
          <w:rFonts w:ascii="Arial" w:hAnsi="Arial" w:cs="Arial"/>
          <w:sz w:val="22"/>
        </w:rPr>
        <w:t>consider</w:t>
      </w:r>
      <w:r w:rsidR="0082696C" w:rsidRPr="0082696C">
        <w:rPr>
          <w:rFonts w:ascii="Arial" w:hAnsi="Arial" w:cs="Arial"/>
          <w:sz w:val="22"/>
        </w:rPr>
        <w:t xml:space="preserve"> it as one of the criteria for judging whether groupthink is happening.</w:t>
      </w:r>
      <w:r w:rsidRPr="00BC3863">
        <w:rPr>
          <w:rFonts w:ascii="Arial" w:hAnsi="Arial" w:cs="Arial"/>
          <w:sz w:val="22"/>
        </w:rPr>
        <w:t xml:space="preserve">. The above data supports Janis's </w:t>
      </w:r>
      <w:r w:rsidRPr="00BC3863">
        <w:rPr>
          <w:rFonts w:ascii="Arial" w:hAnsi="Arial" w:cs="Arial"/>
          <w:sz w:val="22"/>
        </w:rPr>
        <w:lastRenderedPageBreak/>
        <w:t xml:space="preserve">antecedent theory, </w:t>
      </w:r>
      <w:r>
        <w:rPr>
          <w:rFonts w:ascii="Arial" w:hAnsi="Arial" w:cs="Arial"/>
          <w:sz w:val="22"/>
        </w:rPr>
        <w:t>so</w:t>
      </w:r>
      <w:r w:rsidRPr="00BC3863">
        <w:rPr>
          <w:rFonts w:ascii="Arial" w:hAnsi="Arial" w:cs="Arial"/>
          <w:sz w:val="22"/>
        </w:rPr>
        <w:t xml:space="preserve"> we can think that groupthink is more likely to occur under time pressure conditions.</w:t>
      </w:r>
    </w:p>
    <w:p w14:paraId="705679BD" w14:textId="77777777" w:rsidR="00795DF3" w:rsidRDefault="00795DF3" w:rsidP="00795DF3">
      <w:pPr>
        <w:spacing w:line="360" w:lineRule="auto"/>
        <w:rPr>
          <w:rFonts w:ascii="Arial" w:hAnsi="Arial" w:cs="Arial"/>
          <w:sz w:val="22"/>
        </w:rPr>
      </w:pPr>
    </w:p>
    <w:p w14:paraId="408947DD" w14:textId="77777777" w:rsidR="00795DF3" w:rsidRPr="0022661A" w:rsidRDefault="00795DF3" w:rsidP="00887D41">
      <w:pPr>
        <w:pStyle w:val="Heading3"/>
        <w:pPrChange w:id="259" w:author="hina qureshi" w:date="2019-08-27T23:15:00Z">
          <w:pPr>
            <w:spacing w:line="360" w:lineRule="auto"/>
          </w:pPr>
        </w:pPrChange>
      </w:pPr>
      <w:r w:rsidRPr="0022661A">
        <w:t xml:space="preserve">Hypothesis 2: </w:t>
      </w:r>
      <w:r w:rsidRPr="0022661A">
        <w:rPr>
          <w:rFonts w:hint="eastAsia"/>
        </w:rPr>
        <w:t>Groupthink lead</w:t>
      </w:r>
      <w:r>
        <w:t>s</w:t>
      </w:r>
      <w:r w:rsidRPr="0022661A">
        <w:rPr>
          <w:rFonts w:hint="eastAsia"/>
        </w:rPr>
        <w:t xml:space="preserve"> to extreme risk taking because of the limited time.</w:t>
      </w:r>
    </w:p>
    <w:p w14:paraId="6D96BB08" w14:textId="77777777" w:rsidR="00795DF3" w:rsidRDefault="00795DF3" w:rsidP="00795DF3">
      <w:pPr>
        <w:spacing w:line="360" w:lineRule="auto"/>
        <w:rPr>
          <w:rFonts w:ascii="Arial" w:hAnsi="Arial" w:cs="Arial"/>
          <w:sz w:val="22"/>
        </w:rPr>
      </w:pPr>
    </w:p>
    <w:p w14:paraId="5E6DB4F5" w14:textId="283FF1DC" w:rsidR="00795DF3" w:rsidRDefault="00795DF3" w:rsidP="00795DF3">
      <w:pPr>
        <w:spacing w:line="360" w:lineRule="auto"/>
        <w:rPr>
          <w:rFonts w:ascii="Arial" w:hAnsi="Arial" w:cs="Arial"/>
          <w:sz w:val="22"/>
        </w:rPr>
      </w:pPr>
      <w:r w:rsidRPr="00B57FD1">
        <w:rPr>
          <w:rFonts w:ascii="Arial" w:hAnsi="Arial" w:cs="Arial"/>
          <w:sz w:val="22"/>
        </w:rPr>
        <w:t xml:space="preserve">Janis </w:t>
      </w:r>
      <w:r>
        <w:rPr>
          <w:rFonts w:ascii="Arial" w:hAnsi="Arial" w:cs="Arial"/>
          <w:sz w:val="22"/>
        </w:rPr>
        <w:t>suggested</w:t>
      </w:r>
      <w:r w:rsidRPr="00B57FD1">
        <w:rPr>
          <w:rFonts w:ascii="Arial" w:hAnsi="Arial" w:cs="Arial"/>
          <w:sz w:val="22"/>
        </w:rPr>
        <w:t xml:space="preserve"> that one of the characteristics of </w:t>
      </w:r>
      <w:r>
        <w:rPr>
          <w:rFonts w:ascii="Arial" w:hAnsi="Arial" w:cs="Arial"/>
          <w:sz w:val="22"/>
        </w:rPr>
        <w:t>g</w:t>
      </w:r>
      <w:r w:rsidRPr="00B57FD1">
        <w:rPr>
          <w:rFonts w:ascii="Arial" w:hAnsi="Arial" w:cs="Arial"/>
          <w:sz w:val="22"/>
        </w:rPr>
        <w:t>roupthink is invulnerability, which leads groups to make more risky choices.</w:t>
      </w:r>
      <w:r w:rsidRPr="00B57FD1">
        <w:t xml:space="preserve"> </w:t>
      </w:r>
      <w:r w:rsidRPr="00B57FD1">
        <w:rPr>
          <w:rFonts w:ascii="Arial" w:hAnsi="Arial" w:cs="Arial"/>
          <w:sz w:val="22"/>
        </w:rPr>
        <w:t>In this experiment, we consider the option “trying to maximize the probability of being discovered</w:t>
      </w:r>
      <w:r>
        <w:rPr>
          <w:rFonts w:ascii="Arial" w:hAnsi="Arial" w:cs="Arial"/>
          <w:sz w:val="22"/>
        </w:rPr>
        <w:t xml:space="preserve">, including </w:t>
      </w:r>
      <w:r w:rsidR="004B35A9">
        <w:rPr>
          <w:rFonts w:ascii="Arial" w:hAnsi="Arial" w:cs="Arial"/>
          <w:sz w:val="22"/>
        </w:rPr>
        <w:t>signalling</w:t>
      </w:r>
      <w:r>
        <w:rPr>
          <w:rFonts w:ascii="Arial" w:hAnsi="Arial" w:cs="Arial"/>
          <w:sz w:val="22"/>
        </w:rPr>
        <w:t xml:space="preserve"> devices</w:t>
      </w:r>
      <w:r w:rsidRPr="00B57FD1">
        <w:rPr>
          <w:rFonts w:ascii="Arial" w:hAnsi="Arial" w:cs="Arial"/>
          <w:sz w:val="22"/>
        </w:rPr>
        <w:t xml:space="preserve">” as the most risky option. 66.67% (4/6) of the teams in </w:t>
      </w:r>
      <w:r w:rsidR="00CB6A80">
        <w:rPr>
          <w:rFonts w:ascii="Arial" w:hAnsi="Arial" w:cs="Arial" w:hint="eastAsia"/>
          <w:sz w:val="22"/>
        </w:rPr>
        <w:t>lo</w:t>
      </w:r>
      <w:r w:rsidR="00CB6A80">
        <w:rPr>
          <w:rFonts w:ascii="Arial" w:hAnsi="Arial" w:cs="Arial"/>
          <w:sz w:val="22"/>
        </w:rPr>
        <w:t>w</w:t>
      </w:r>
      <w:r w:rsidRPr="00B57FD1">
        <w:rPr>
          <w:rFonts w:ascii="Arial" w:hAnsi="Arial" w:cs="Arial"/>
          <w:sz w:val="22"/>
        </w:rPr>
        <w:t xml:space="preserve"> tim</w:t>
      </w:r>
      <w:commentRangeStart w:id="260"/>
      <w:r w:rsidRPr="00B57FD1">
        <w:rPr>
          <w:rFonts w:ascii="Arial" w:hAnsi="Arial" w:cs="Arial"/>
          <w:sz w:val="22"/>
        </w:rPr>
        <w:t xml:space="preserve">e pressure and 33.33% (2/6) of the groups in </w:t>
      </w:r>
      <w:r w:rsidR="00CB6A80">
        <w:rPr>
          <w:rFonts w:ascii="Arial" w:hAnsi="Arial" w:cs="Arial"/>
          <w:sz w:val="22"/>
        </w:rPr>
        <w:t>high</w:t>
      </w:r>
      <w:r w:rsidRPr="00B57FD1">
        <w:rPr>
          <w:rFonts w:ascii="Arial" w:hAnsi="Arial" w:cs="Arial"/>
          <w:sz w:val="22"/>
        </w:rPr>
        <w:t xml:space="preserve"> time pressure conditions </w:t>
      </w:r>
      <w:r>
        <w:rPr>
          <w:rFonts w:ascii="Arial" w:hAnsi="Arial" w:cs="Arial"/>
          <w:sz w:val="22"/>
        </w:rPr>
        <w:t>selected</w:t>
      </w:r>
      <w:r w:rsidRPr="00B57FD1">
        <w:rPr>
          <w:rFonts w:ascii="Arial" w:hAnsi="Arial" w:cs="Arial"/>
          <w:sz w:val="22"/>
        </w:rPr>
        <w:t xml:space="preserve"> this option, while </w:t>
      </w:r>
      <w:r w:rsidR="00CB6A80">
        <w:rPr>
          <w:rFonts w:ascii="Arial" w:hAnsi="Arial" w:cs="Arial"/>
          <w:sz w:val="22"/>
        </w:rPr>
        <w:t>50%</w:t>
      </w:r>
      <w:r w:rsidRPr="00B57FD1">
        <w:rPr>
          <w:rFonts w:ascii="Arial" w:hAnsi="Arial" w:cs="Arial"/>
          <w:sz w:val="22"/>
        </w:rPr>
        <w:t xml:space="preserve"> (</w:t>
      </w:r>
      <w:r w:rsidR="00CB6A80">
        <w:rPr>
          <w:rFonts w:ascii="Arial" w:hAnsi="Arial" w:cs="Arial"/>
          <w:sz w:val="22"/>
        </w:rPr>
        <w:t>2</w:t>
      </w:r>
      <w:r w:rsidRPr="00B57FD1">
        <w:rPr>
          <w:rFonts w:ascii="Arial" w:hAnsi="Arial" w:cs="Arial"/>
          <w:sz w:val="22"/>
        </w:rPr>
        <w:t>/4)</w:t>
      </w:r>
      <w:r>
        <w:rPr>
          <w:rFonts w:ascii="Arial" w:hAnsi="Arial" w:cs="Arial"/>
          <w:sz w:val="22"/>
        </w:rPr>
        <w:t xml:space="preserve"> who</w:t>
      </w:r>
      <w:r w:rsidRPr="00B57FD1">
        <w:rPr>
          <w:rFonts w:ascii="Arial" w:hAnsi="Arial" w:cs="Arial"/>
          <w:sz w:val="22"/>
        </w:rPr>
        <w:t xml:space="preserve"> were in no time pressure conditions </w:t>
      </w:r>
      <w:r>
        <w:rPr>
          <w:rFonts w:ascii="Arial" w:hAnsi="Arial" w:cs="Arial"/>
          <w:sz w:val="22"/>
        </w:rPr>
        <w:t>selected</w:t>
      </w:r>
      <w:r w:rsidRPr="00B57FD1">
        <w:rPr>
          <w:rFonts w:ascii="Arial" w:hAnsi="Arial" w:cs="Arial"/>
          <w:sz w:val="22"/>
        </w:rPr>
        <w:t xml:space="preserve"> this option.</w:t>
      </w:r>
      <w:r>
        <w:rPr>
          <w:rFonts w:ascii="Arial" w:hAnsi="Arial" w:cs="Arial"/>
          <w:sz w:val="22"/>
        </w:rPr>
        <w:t xml:space="preserve"> </w:t>
      </w:r>
      <w:r w:rsidR="00CB6A80" w:rsidRPr="00CB6A80">
        <w:rPr>
          <w:rFonts w:ascii="Arial" w:hAnsi="Arial" w:cs="Arial"/>
          <w:sz w:val="22"/>
        </w:rPr>
        <w:t>The data here is not enough to support our hypothesis because there is no obvious contrast between the experimental groups.</w:t>
      </w:r>
      <w:r w:rsidR="00CB6A80">
        <w:rPr>
          <w:rFonts w:ascii="Arial" w:hAnsi="Arial" w:cs="Arial"/>
          <w:sz w:val="22"/>
        </w:rPr>
        <w:t xml:space="preserve"> Furthermore</w:t>
      </w:r>
      <w:r w:rsidRPr="007207FB">
        <w:rPr>
          <w:rFonts w:ascii="Arial" w:hAnsi="Arial" w:cs="Arial"/>
          <w:sz w:val="22"/>
        </w:rPr>
        <w:t xml:space="preserve">, when asked “If </w:t>
      </w:r>
      <w:r>
        <w:rPr>
          <w:rFonts w:ascii="Arial" w:hAnsi="Arial" w:cs="Arial"/>
          <w:sz w:val="22"/>
        </w:rPr>
        <w:t>there is</w:t>
      </w:r>
      <w:r w:rsidRPr="007207FB">
        <w:rPr>
          <w:rFonts w:ascii="Arial" w:hAnsi="Arial" w:cs="Arial"/>
          <w:sz w:val="22"/>
        </w:rPr>
        <w:t xml:space="preserve"> no time limit (for example, </w:t>
      </w:r>
      <w:r>
        <w:rPr>
          <w:rFonts w:ascii="Arial" w:hAnsi="Arial" w:cs="Arial"/>
          <w:sz w:val="22"/>
        </w:rPr>
        <w:t xml:space="preserve">you have time to </w:t>
      </w:r>
      <w:r w:rsidRPr="007207FB">
        <w:rPr>
          <w:rFonts w:ascii="Arial" w:hAnsi="Arial" w:cs="Arial"/>
          <w:sz w:val="22"/>
        </w:rPr>
        <w:t xml:space="preserve">rethink now), will you still </w:t>
      </w:r>
      <w:r>
        <w:rPr>
          <w:rFonts w:ascii="Arial" w:hAnsi="Arial" w:cs="Arial"/>
          <w:sz w:val="22"/>
        </w:rPr>
        <w:t>stick to</w:t>
      </w:r>
      <w:r w:rsidRPr="007207FB">
        <w:rPr>
          <w:rFonts w:ascii="Arial" w:hAnsi="Arial" w:cs="Arial"/>
          <w:sz w:val="22"/>
        </w:rPr>
        <w:t xml:space="preserve"> this choice?”</w:t>
      </w:r>
      <w:r>
        <w:rPr>
          <w:rFonts w:ascii="Arial" w:hAnsi="Arial" w:cs="Arial"/>
          <w:sz w:val="22"/>
        </w:rPr>
        <w:t>,</w:t>
      </w:r>
      <w:r w:rsidRPr="007207FB">
        <w:rPr>
          <w:rFonts w:ascii="Arial" w:hAnsi="Arial" w:cs="Arial"/>
          <w:sz w:val="22"/>
        </w:rPr>
        <w:t xml:space="preserve"> 69.44% of participants from the </w:t>
      </w:r>
      <w:r w:rsidR="00CB6A80">
        <w:rPr>
          <w:rFonts w:ascii="Arial" w:hAnsi="Arial" w:cs="Arial"/>
          <w:sz w:val="22"/>
        </w:rPr>
        <w:t>low</w:t>
      </w:r>
      <w:r w:rsidRPr="007207FB">
        <w:rPr>
          <w:rFonts w:ascii="Arial" w:hAnsi="Arial" w:cs="Arial"/>
          <w:sz w:val="22"/>
        </w:rPr>
        <w:t xml:space="preserve"> </w:t>
      </w:r>
      <w:r>
        <w:rPr>
          <w:rFonts w:ascii="Arial" w:hAnsi="Arial" w:cs="Arial"/>
          <w:sz w:val="22"/>
        </w:rPr>
        <w:t>t</w:t>
      </w:r>
      <w:r w:rsidRPr="007207FB">
        <w:rPr>
          <w:rFonts w:ascii="Arial" w:hAnsi="Arial" w:cs="Arial"/>
          <w:sz w:val="22"/>
        </w:rPr>
        <w:t xml:space="preserve">ime </w:t>
      </w:r>
      <w:r>
        <w:rPr>
          <w:rFonts w:ascii="Arial" w:hAnsi="Arial" w:cs="Arial"/>
          <w:sz w:val="22"/>
        </w:rPr>
        <w:t>pressure g</w:t>
      </w:r>
      <w:r w:rsidRPr="007207FB">
        <w:rPr>
          <w:rFonts w:ascii="Arial" w:hAnsi="Arial" w:cs="Arial"/>
          <w:sz w:val="22"/>
        </w:rPr>
        <w:t>roup reported that they would not stick to the original choice</w:t>
      </w:r>
      <w:r>
        <w:rPr>
          <w:rFonts w:ascii="Arial" w:hAnsi="Arial" w:cs="Arial"/>
          <w:sz w:val="22"/>
        </w:rPr>
        <w:t>, which means</w:t>
      </w:r>
      <w:r w:rsidRPr="00080F29">
        <w:rPr>
          <w:rFonts w:ascii="Arial" w:hAnsi="Arial" w:cs="Arial"/>
          <w:sz w:val="22"/>
        </w:rPr>
        <w:t xml:space="preserve"> that </w:t>
      </w:r>
      <w:r w:rsidR="00CB6A80">
        <w:rPr>
          <w:rFonts w:ascii="Arial" w:hAnsi="Arial" w:cs="Arial"/>
          <w:sz w:val="22"/>
        </w:rPr>
        <w:t>t</w:t>
      </w:r>
      <w:r w:rsidR="00CB6A80" w:rsidRPr="00CB6A80">
        <w:rPr>
          <w:rFonts w:ascii="Arial" w:hAnsi="Arial" w:cs="Arial"/>
          <w:sz w:val="22"/>
        </w:rPr>
        <w:t>ime pressure has an impact on the decision-making of participants.</w:t>
      </w:r>
      <w:commentRangeEnd w:id="260"/>
      <w:r w:rsidR="00887D41">
        <w:rPr>
          <w:rStyle w:val="CommentReference"/>
        </w:rPr>
        <w:commentReference w:id="260"/>
      </w:r>
    </w:p>
    <w:p w14:paraId="6F7B14E0" w14:textId="77777777" w:rsidR="00CB6A80" w:rsidRDefault="00CB6A80" w:rsidP="00795DF3">
      <w:pPr>
        <w:spacing w:line="360" w:lineRule="auto"/>
        <w:rPr>
          <w:rFonts w:ascii="Arial" w:hAnsi="Arial" w:cs="Arial"/>
          <w:sz w:val="22"/>
        </w:rPr>
      </w:pPr>
    </w:p>
    <w:p w14:paraId="31C3F512" w14:textId="77777777" w:rsidR="00795DF3" w:rsidRPr="0022661A" w:rsidRDefault="00795DF3" w:rsidP="00887D41">
      <w:pPr>
        <w:pStyle w:val="Heading3"/>
        <w:pPrChange w:id="261" w:author="hina qureshi" w:date="2019-08-27T23:15:00Z">
          <w:pPr>
            <w:spacing w:line="360" w:lineRule="auto"/>
          </w:pPr>
        </w:pPrChange>
      </w:pPr>
      <w:r w:rsidRPr="0022661A">
        <w:rPr>
          <w:rFonts w:hint="eastAsia"/>
        </w:rPr>
        <w:t>Hypothesis</w:t>
      </w:r>
      <w:r w:rsidRPr="0022661A">
        <w:t xml:space="preserve"> </w:t>
      </w:r>
      <w:r w:rsidRPr="0022661A">
        <w:rPr>
          <w:rFonts w:hint="eastAsia"/>
        </w:rPr>
        <w:t>3: Groupthink lead</w:t>
      </w:r>
      <w:r>
        <w:t>s</w:t>
      </w:r>
      <w:r w:rsidRPr="0022661A">
        <w:rPr>
          <w:rFonts w:hint="eastAsia"/>
        </w:rPr>
        <w:t xml:space="preserve"> to </w:t>
      </w:r>
      <w:r w:rsidRPr="0022661A">
        <w:t>illusion of unanimity</w:t>
      </w:r>
      <w:r w:rsidRPr="0022661A">
        <w:rPr>
          <w:rFonts w:hint="eastAsia"/>
        </w:rPr>
        <w:t xml:space="preserve"> that some members have no time to convi</w:t>
      </w:r>
      <w:r w:rsidRPr="0022661A">
        <w:t>n</w:t>
      </w:r>
      <w:r w:rsidRPr="0022661A">
        <w:rPr>
          <w:rFonts w:hint="eastAsia"/>
        </w:rPr>
        <w:t>ce others.</w:t>
      </w:r>
    </w:p>
    <w:p w14:paraId="459D73C1" w14:textId="77777777" w:rsidR="00795DF3" w:rsidRPr="00795DF3" w:rsidRDefault="00795DF3" w:rsidP="00795DF3">
      <w:pPr>
        <w:spacing w:line="360" w:lineRule="auto"/>
        <w:rPr>
          <w:rFonts w:ascii="Arial" w:hAnsi="Arial" w:cs="Arial"/>
          <w:sz w:val="22"/>
        </w:rPr>
      </w:pPr>
    </w:p>
    <w:p w14:paraId="446E8024" w14:textId="77777777" w:rsidR="00795DF3" w:rsidRDefault="00795DF3" w:rsidP="00795DF3">
      <w:pPr>
        <w:spacing w:line="360" w:lineRule="auto"/>
        <w:rPr>
          <w:rFonts w:ascii="Arial" w:hAnsi="Arial" w:cs="Arial"/>
          <w:sz w:val="22"/>
        </w:rPr>
      </w:pPr>
      <w:r w:rsidRPr="00E41A07">
        <w:rPr>
          <w:rFonts w:ascii="Arial" w:hAnsi="Arial" w:cs="Arial"/>
          <w:sz w:val="22"/>
        </w:rPr>
        <w:t xml:space="preserve">Under time pressure, people often choose to retain their opinions because of the task </w:t>
      </w:r>
      <w:r>
        <w:rPr>
          <w:rFonts w:ascii="Arial" w:hAnsi="Arial" w:cs="Arial" w:hint="eastAsia"/>
          <w:sz w:val="22"/>
        </w:rPr>
        <w:t>p</w:t>
      </w:r>
      <w:r>
        <w:rPr>
          <w:rFonts w:ascii="Arial" w:hAnsi="Arial" w:cs="Arial"/>
          <w:sz w:val="22"/>
        </w:rPr>
        <w:t xml:space="preserve">riority </w:t>
      </w:r>
      <w:r w:rsidRPr="00E41A07">
        <w:rPr>
          <w:rFonts w:ascii="Arial" w:hAnsi="Arial" w:cs="Arial"/>
          <w:sz w:val="22"/>
        </w:rPr>
        <w:t xml:space="preserve">or the pressure </w:t>
      </w:r>
      <w:r>
        <w:rPr>
          <w:rFonts w:ascii="Arial" w:hAnsi="Arial" w:cs="Arial"/>
          <w:sz w:val="22"/>
        </w:rPr>
        <w:t>from</w:t>
      </w:r>
      <w:r w:rsidRPr="00E41A07">
        <w:rPr>
          <w:rFonts w:ascii="Arial" w:hAnsi="Arial" w:cs="Arial"/>
          <w:sz w:val="22"/>
        </w:rPr>
        <w:t xml:space="preserve"> peers</w:t>
      </w:r>
      <w:r>
        <w:rPr>
          <w:rFonts w:ascii="Arial" w:hAnsi="Arial" w:cs="Arial"/>
          <w:sz w:val="22"/>
        </w:rPr>
        <w:t xml:space="preserve"> </w:t>
      </w:r>
      <w:r w:rsidRPr="00795DF3">
        <w:rPr>
          <w:rFonts w:ascii="Arial" w:hAnsi="Arial" w:cs="Arial"/>
          <w:sz w:val="22"/>
        </w:rPr>
        <w:t>(Janis, 1972),</w:t>
      </w:r>
      <w:r w:rsidRPr="00E41A07">
        <w:rPr>
          <w:rFonts w:ascii="Arial" w:hAnsi="Arial" w:cs="Arial"/>
          <w:sz w:val="22"/>
        </w:rPr>
        <w:t xml:space="preserve"> which creates the illusion that all </w:t>
      </w:r>
      <w:r>
        <w:rPr>
          <w:rFonts w:ascii="Arial" w:hAnsi="Arial" w:cs="Arial"/>
          <w:sz w:val="22"/>
        </w:rPr>
        <w:t>group</w:t>
      </w:r>
      <w:r w:rsidRPr="00E41A07">
        <w:rPr>
          <w:rFonts w:ascii="Arial" w:hAnsi="Arial" w:cs="Arial"/>
          <w:sz w:val="22"/>
        </w:rPr>
        <w:t xml:space="preserve"> members reach consensus on the final result.</w:t>
      </w:r>
      <w:r>
        <w:rPr>
          <w:rFonts w:ascii="Arial" w:hAnsi="Arial" w:cs="Arial"/>
          <w:sz w:val="22"/>
        </w:rPr>
        <w:t xml:space="preserve"> </w:t>
      </w:r>
      <w:r w:rsidRPr="00E41A07">
        <w:rPr>
          <w:rFonts w:ascii="Arial" w:hAnsi="Arial" w:cs="Arial"/>
          <w:sz w:val="22"/>
        </w:rPr>
        <w:t>This phenomenon also occurred in this experiment.</w:t>
      </w:r>
      <w:r>
        <w:rPr>
          <w:rFonts w:ascii="Arial" w:hAnsi="Arial" w:cs="Arial"/>
          <w:sz w:val="22"/>
        </w:rPr>
        <w:t xml:space="preserve"> </w:t>
      </w:r>
      <w:r w:rsidRPr="00EE7E83">
        <w:rPr>
          <w:rFonts w:ascii="Arial" w:hAnsi="Arial" w:cs="Arial"/>
          <w:sz w:val="22"/>
        </w:rPr>
        <w:t xml:space="preserve">The final question in the </w:t>
      </w:r>
      <w:commentRangeStart w:id="262"/>
      <w:r w:rsidRPr="00EE7E83">
        <w:rPr>
          <w:rFonts w:ascii="Arial" w:hAnsi="Arial" w:cs="Arial"/>
          <w:sz w:val="22"/>
        </w:rPr>
        <w:t xml:space="preserve">questionnaire is "Do you still </w:t>
      </w:r>
      <w:r>
        <w:rPr>
          <w:rFonts w:ascii="Arial" w:hAnsi="Arial" w:cs="Arial"/>
          <w:sz w:val="22"/>
        </w:rPr>
        <w:t>have objections to</w:t>
      </w:r>
      <w:r w:rsidRPr="00EE7E83">
        <w:rPr>
          <w:rFonts w:ascii="Arial" w:hAnsi="Arial" w:cs="Arial"/>
          <w:sz w:val="22"/>
        </w:rPr>
        <w:t xml:space="preserve"> the final order given by your team?"</w:t>
      </w:r>
      <w:r>
        <w:rPr>
          <w:rFonts w:ascii="Arial" w:hAnsi="Arial" w:cs="Arial"/>
          <w:sz w:val="22"/>
        </w:rPr>
        <w:t xml:space="preserve">. </w:t>
      </w:r>
      <w:r w:rsidRPr="007A3961">
        <w:rPr>
          <w:rFonts w:ascii="Arial" w:hAnsi="Arial" w:cs="Arial"/>
          <w:sz w:val="22"/>
        </w:rPr>
        <w:t>69.44% (25/36) of the participants under time pressure reported that they still disagreed with the final ranking of the</w:t>
      </w:r>
      <w:r>
        <w:rPr>
          <w:rFonts w:ascii="Arial" w:hAnsi="Arial" w:cs="Arial"/>
          <w:sz w:val="22"/>
        </w:rPr>
        <w:t>ir</w:t>
      </w:r>
      <w:r w:rsidRPr="007A3961">
        <w:rPr>
          <w:rFonts w:ascii="Arial" w:hAnsi="Arial" w:cs="Arial"/>
          <w:sz w:val="22"/>
        </w:rPr>
        <w:t xml:space="preserve"> group</w:t>
      </w:r>
      <w:r>
        <w:rPr>
          <w:rFonts w:ascii="Arial" w:hAnsi="Arial" w:cs="Arial"/>
          <w:sz w:val="22"/>
        </w:rPr>
        <w:t>s</w:t>
      </w:r>
      <w:r w:rsidRPr="007A3961">
        <w:rPr>
          <w:rFonts w:ascii="Arial" w:hAnsi="Arial" w:cs="Arial"/>
          <w:sz w:val="22"/>
        </w:rPr>
        <w:t xml:space="preserve"> after the discussion. 52% (13/25) of the participants gave up their views because of time.</w:t>
      </w:r>
      <w:r>
        <w:rPr>
          <w:rFonts w:ascii="Arial" w:hAnsi="Arial" w:cs="Arial"/>
          <w:sz w:val="22"/>
        </w:rPr>
        <w:t xml:space="preserve"> </w:t>
      </w:r>
      <w:r w:rsidRPr="007A3961">
        <w:rPr>
          <w:rFonts w:ascii="Arial" w:hAnsi="Arial" w:cs="Arial"/>
          <w:sz w:val="22"/>
        </w:rPr>
        <w:t xml:space="preserve">In contrast, groups with no time pressure </w:t>
      </w:r>
      <w:commentRangeEnd w:id="262"/>
      <w:r w:rsidR="00887D41">
        <w:rPr>
          <w:rStyle w:val="CommentReference"/>
        </w:rPr>
        <w:commentReference w:id="262"/>
      </w:r>
      <w:r w:rsidRPr="007A3961">
        <w:rPr>
          <w:rFonts w:ascii="Arial" w:hAnsi="Arial" w:cs="Arial"/>
          <w:sz w:val="22"/>
        </w:rPr>
        <w:t xml:space="preserve">have significantly different answers on this issue. Only three of the 12 participants </w:t>
      </w:r>
      <w:r>
        <w:rPr>
          <w:rFonts w:ascii="Arial" w:hAnsi="Arial" w:cs="Arial"/>
          <w:sz w:val="22"/>
        </w:rPr>
        <w:t>in</w:t>
      </w:r>
      <w:r w:rsidRPr="007A3961">
        <w:rPr>
          <w:rFonts w:ascii="Arial" w:hAnsi="Arial" w:cs="Arial"/>
          <w:sz w:val="22"/>
        </w:rPr>
        <w:t xml:space="preserve"> no time limit</w:t>
      </w:r>
      <w:r>
        <w:rPr>
          <w:rFonts w:ascii="Arial" w:hAnsi="Arial" w:cs="Arial"/>
          <w:sz w:val="22"/>
        </w:rPr>
        <w:t xml:space="preserve"> condition</w:t>
      </w:r>
      <w:r w:rsidRPr="007A3961">
        <w:rPr>
          <w:rFonts w:ascii="Arial" w:hAnsi="Arial" w:cs="Arial"/>
          <w:sz w:val="22"/>
        </w:rPr>
        <w:t xml:space="preserve"> were </w:t>
      </w:r>
      <w:r w:rsidRPr="007A3961">
        <w:rPr>
          <w:rFonts w:ascii="Arial" w:hAnsi="Arial" w:cs="Arial"/>
          <w:sz w:val="22"/>
        </w:rPr>
        <w:lastRenderedPageBreak/>
        <w:t>still dissatisfied with the team's final decision.</w:t>
      </w:r>
      <w:r w:rsidRPr="00827165">
        <w:t xml:space="preserve"> </w:t>
      </w:r>
      <w:r w:rsidRPr="00827165">
        <w:rPr>
          <w:rFonts w:ascii="Arial" w:hAnsi="Arial" w:cs="Arial"/>
          <w:sz w:val="22"/>
        </w:rPr>
        <w:t>This provides support for Hypothesis 3.</w:t>
      </w:r>
    </w:p>
    <w:p w14:paraId="5E36B46D" w14:textId="77777777" w:rsidR="00795DF3" w:rsidRDefault="00795DF3" w:rsidP="00795DF3">
      <w:pPr>
        <w:rPr>
          <w:rFonts w:ascii="Arial" w:hAnsi="Arial" w:cs="Arial"/>
          <w:sz w:val="22"/>
        </w:rPr>
      </w:pPr>
    </w:p>
    <w:p w14:paraId="73B4A125" w14:textId="77777777" w:rsidR="00795DF3" w:rsidRPr="00795DF3" w:rsidRDefault="00795DF3" w:rsidP="00887D41">
      <w:pPr>
        <w:pStyle w:val="Heading2"/>
        <w:pPrChange w:id="263" w:author="hina qureshi" w:date="2019-08-27T23:15:00Z">
          <w:pPr>
            <w:spacing w:line="360" w:lineRule="auto"/>
          </w:pPr>
        </w:pPrChange>
      </w:pPr>
      <w:r w:rsidRPr="00795DF3">
        <w:rPr>
          <w:rFonts w:hint="eastAsia"/>
        </w:rPr>
        <w:t>G</w:t>
      </w:r>
      <w:r w:rsidRPr="00795DF3">
        <w:t>roup decision quality</w:t>
      </w:r>
    </w:p>
    <w:p w14:paraId="739709B1" w14:textId="6D52CBC4" w:rsidR="00795DF3" w:rsidRDefault="00795DF3" w:rsidP="00795DF3">
      <w:pPr>
        <w:spacing w:line="360" w:lineRule="auto"/>
        <w:rPr>
          <w:rFonts w:ascii="Arial" w:hAnsi="Arial" w:cs="Arial"/>
          <w:sz w:val="22"/>
        </w:rPr>
      </w:pPr>
      <w:r w:rsidRPr="00D06199">
        <w:rPr>
          <w:rFonts w:ascii="Arial" w:hAnsi="Arial" w:cs="Arial"/>
          <w:sz w:val="22"/>
        </w:rPr>
        <w:t>The quality of decision</w:t>
      </w:r>
      <w:r>
        <w:rPr>
          <w:rFonts w:ascii="Arial" w:hAnsi="Arial" w:cs="Arial"/>
          <w:sz w:val="22"/>
        </w:rPr>
        <w:t xml:space="preserve"> - </w:t>
      </w:r>
      <w:r w:rsidRPr="00D06199">
        <w:rPr>
          <w:rFonts w:ascii="Arial" w:hAnsi="Arial" w:cs="Arial"/>
          <w:sz w:val="22"/>
        </w:rPr>
        <w:t xml:space="preserve">making performance of individuals and teams </w:t>
      </w:r>
      <w:r>
        <w:rPr>
          <w:rFonts w:ascii="Arial" w:hAnsi="Arial" w:cs="Arial"/>
          <w:sz w:val="22"/>
        </w:rPr>
        <w:t>was</w:t>
      </w:r>
      <w:r w:rsidRPr="00D06199">
        <w:rPr>
          <w:rFonts w:ascii="Arial" w:hAnsi="Arial" w:cs="Arial"/>
          <w:sz w:val="22"/>
        </w:rPr>
        <w:t xml:space="preserve"> </w:t>
      </w:r>
      <w:r>
        <w:rPr>
          <w:rFonts w:ascii="Arial" w:hAnsi="Arial" w:cs="Arial"/>
          <w:sz w:val="22"/>
        </w:rPr>
        <w:t>revealed</w:t>
      </w:r>
      <w:r w:rsidRPr="00D06199">
        <w:rPr>
          <w:rFonts w:ascii="Arial" w:hAnsi="Arial" w:cs="Arial"/>
          <w:sz w:val="22"/>
        </w:rPr>
        <w:t xml:space="preserve"> by their scores, and the scores </w:t>
      </w:r>
      <w:r>
        <w:rPr>
          <w:rFonts w:ascii="Arial" w:hAnsi="Arial" w:cs="Arial"/>
          <w:sz w:val="22"/>
        </w:rPr>
        <w:t>were</w:t>
      </w:r>
      <w:r w:rsidRPr="00D06199">
        <w:rPr>
          <w:rFonts w:ascii="Arial" w:hAnsi="Arial" w:cs="Arial"/>
          <w:sz w:val="22"/>
        </w:rPr>
        <w:t xml:space="preserve"> calculated by the difference between their ranking and expert ranking. The </w:t>
      </w:r>
      <w:r>
        <w:rPr>
          <w:rFonts w:ascii="Arial" w:hAnsi="Arial" w:cs="Arial"/>
          <w:sz w:val="22"/>
        </w:rPr>
        <w:t>detailed</w:t>
      </w:r>
      <w:r w:rsidRPr="00D06199">
        <w:rPr>
          <w:rFonts w:ascii="Arial" w:hAnsi="Arial" w:cs="Arial"/>
          <w:sz w:val="22"/>
        </w:rPr>
        <w:t xml:space="preserve"> calculation formula is as follows:</w:t>
      </w:r>
    </w:p>
    <w:p w14:paraId="1C60023C" w14:textId="77777777" w:rsidR="00795DF3" w:rsidRPr="00486FA8" w:rsidRDefault="00795DF3" w:rsidP="00795DF3">
      <w:pPr>
        <w:spacing w:line="360" w:lineRule="auto"/>
        <w:rPr>
          <w:rFonts w:ascii="Arial" w:hAnsi="Arial" w:cs="Arial"/>
          <w:sz w:val="22"/>
        </w:rPr>
      </w:pPr>
    </w:p>
    <w:p w14:paraId="045BB1E2" w14:textId="77777777" w:rsidR="00795DF3" w:rsidRPr="00D06199" w:rsidRDefault="00795DF3" w:rsidP="00795DF3">
      <w:pPr>
        <w:spacing w:line="360" w:lineRule="auto"/>
        <w:rPr>
          <w:rFonts w:ascii="Arial" w:hAnsi="Arial" w:cs="Arial"/>
          <w:sz w:val="22"/>
        </w:rPr>
      </w:pPr>
      <m:oMathPara>
        <m:oMath>
          <m:r>
            <m:rPr>
              <m:sty m:val="p"/>
            </m:rPr>
            <w:rPr>
              <w:rFonts w:ascii="Cambria Math" w:hAnsi="Cambria Math" w:cs="Arial"/>
              <w:sz w:val="22"/>
            </w:rPr>
            <m:t>Average individual score=</m:t>
          </m:r>
          <m:f>
            <m:fPr>
              <m:ctrlPr>
                <w:rPr>
                  <w:rFonts w:ascii="Cambria Math" w:hAnsi="Cambria Math" w:cs="Arial"/>
                  <w:sz w:val="22"/>
                </w:rPr>
              </m:ctrlPr>
            </m:fPr>
            <m:num>
              <m:nary>
                <m:naryPr>
                  <m:chr m:val="∑"/>
                  <m:limLoc m:val="undOvr"/>
                  <m:subHide m:val="1"/>
                  <m:supHide m:val="1"/>
                  <m:ctrlPr>
                    <w:rPr>
                      <w:rFonts w:ascii="Cambria Math" w:hAnsi="Cambria Math" w:cs="Arial"/>
                      <w:i/>
                      <w:sz w:val="22"/>
                    </w:rPr>
                  </m:ctrlPr>
                </m:naryPr>
                <m:sub/>
                <m:sup/>
                <m:e>
                  <m:r>
                    <w:rPr>
                      <w:rFonts w:ascii="Cambria Math" w:hAnsi="Cambria Math" w:cs="Arial" w:hint="eastAsia"/>
                      <w:sz w:val="22"/>
                    </w:rPr>
                    <m:t>|</m:t>
                  </m:r>
                  <m:r>
                    <w:rPr>
                      <w:rFonts w:ascii="Cambria Math" w:hAnsi="Cambria Math" w:cs="Arial"/>
                      <w:sz w:val="22"/>
                    </w:rPr>
                    <m:t>Your ranking-Expert ranking|</m:t>
                  </m:r>
                </m:e>
              </m:nary>
            </m:num>
            <m:den>
              <m:r>
                <w:rPr>
                  <w:rFonts w:ascii="Cambria Math" w:hAnsi="Cambria Math" w:cs="Arial"/>
                  <w:sz w:val="22"/>
                </w:rPr>
                <m:t>number of group members</m:t>
              </m:r>
            </m:den>
          </m:f>
        </m:oMath>
      </m:oMathPara>
    </w:p>
    <w:p w14:paraId="4CC3D1D7" w14:textId="77777777" w:rsidR="00795DF3" w:rsidRPr="00D10CDC" w:rsidRDefault="00795DF3" w:rsidP="00795DF3">
      <w:pPr>
        <w:spacing w:line="360" w:lineRule="auto"/>
        <w:rPr>
          <w:rFonts w:ascii="Arial" w:hAnsi="Arial" w:cs="Arial"/>
          <w:sz w:val="22"/>
        </w:rPr>
      </w:pPr>
      <m:oMathPara>
        <m:oMath>
          <m:r>
            <m:rPr>
              <m:sty m:val="p"/>
            </m:rPr>
            <w:rPr>
              <w:rFonts w:ascii="Cambria Math" w:hAnsi="Cambria Math" w:cs="Arial"/>
              <w:sz w:val="22"/>
            </w:rPr>
            <m:t xml:space="preserve">Your </m:t>
          </m:r>
          <m:sSup>
            <m:sSupPr>
              <m:ctrlPr>
                <w:rPr>
                  <w:rFonts w:ascii="Cambria Math" w:hAnsi="Cambria Math" w:cs="Arial"/>
                  <w:sz w:val="22"/>
                </w:rPr>
              </m:ctrlPr>
            </m:sSupPr>
            <m:e>
              <m:r>
                <m:rPr>
                  <m:sty m:val="p"/>
                </m:rPr>
                <w:rPr>
                  <w:rFonts w:ascii="Cambria Math" w:hAnsi="Cambria Math" w:cs="Arial"/>
                  <w:sz w:val="22"/>
                </w:rPr>
                <m:t>group</m:t>
              </m:r>
            </m:e>
            <m:sup>
              <m:r>
                <m:rPr>
                  <m:sty m:val="p"/>
                </m:rPr>
                <w:rPr>
                  <w:rFonts w:ascii="Cambria Math" w:hAnsi="Cambria Math" w:cs="Arial"/>
                  <w:sz w:val="22"/>
                </w:rPr>
                <m:t>'</m:t>
              </m:r>
            </m:sup>
          </m:sSup>
          <m:r>
            <m:rPr>
              <m:sty m:val="p"/>
            </m:rPr>
            <w:rPr>
              <w:rFonts w:ascii="Cambria Math" w:hAnsi="Cambria Math" w:cs="Arial"/>
              <w:sz w:val="22"/>
            </w:rPr>
            <m:t>s error score=</m:t>
          </m:r>
          <m:nary>
            <m:naryPr>
              <m:chr m:val="∑"/>
              <m:limLoc m:val="undOvr"/>
              <m:subHide m:val="1"/>
              <m:supHide m:val="1"/>
              <m:ctrlPr>
                <w:rPr>
                  <w:rFonts w:ascii="Cambria Math" w:hAnsi="Cambria Math" w:cs="Arial"/>
                  <w:i/>
                  <w:sz w:val="22"/>
                </w:rPr>
              </m:ctrlPr>
            </m:naryPr>
            <m:sub/>
            <m:sup/>
            <m:e>
              <m:d>
                <m:dPr>
                  <m:begChr m:val="|"/>
                  <m:endChr m:val="|"/>
                  <m:ctrlPr>
                    <w:rPr>
                      <w:rFonts w:ascii="Cambria Math" w:hAnsi="Cambria Math" w:cs="Arial"/>
                      <w:i/>
                      <w:sz w:val="22"/>
                    </w:rPr>
                  </m:ctrlPr>
                </m:dPr>
                <m:e>
                  <m:r>
                    <w:rPr>
                      <w:rFonts w:ascii="Cambria Math" w:hAnsi="Cambria Math" w:cs="Arial"/>
                      <w:sz w:val="22"/>
                    </w:rPr>
                    <m:t>Group ranking-Expert ranking</m:t>
                  </m:r>
                </m:e>
              </m:d>
            </m:e>
          </m:nary>
        </m:oMath>
      </m:oMathPara>
    </w:p>
    <w:p w14:paraId="0F55FB6D" w14:textId="4ED79946" w:rsidR="00795DF3" w:rsidRDefault="00795DF3" w:rsidP="00795DF3">
      <w:pPr>
        <w:spacing w:line="360" w:lineRule="auto"/>
        <w:rPr>
          <w:rFonts w:ascii="Arial" w:hAnsi="Arial" w:cs="Arial"/>
          <w:sz w:val="22"/>
        </w:rPr>
      </w:pPr>
    </w:p>
    <w:p w14:paraId="4020036C" w14:textId="7BCCD043" w:rsidR="00BC7DB0" w:rsidRDefault="00BC7DB0" w:rsidP="00795DF3">
      <w:pPr>
        <w:spacing w:line="360" w:lineRule="auto"/>
        <w:rPr>
          <w:rFonts w:ascii="Arial" w:hAnsi="Arial" w:cs="Arial"/>
          <w:sz w:val="22"/>
        </w:rPr>
      </w:pPr>
      <w:r w:rsidRPr="00D10CDC">
        <w:rPr>
          <w:rFonts w:ascii="Arial" w:hAnsi="Arial" w:cs="Arial"/>
          <w:sz w:val="22"/>
        </w:rPr>
        <w:t xml:space="preserve">The score calculated according to the above formula refers to the degree of deviation between individual </w:t>
      </w:r>
      <w:r>
        <w:rPr>
          <w:rFonts w:ascii="Arial" w:hAnsi="Arial" w:cs="Arial"/>
          <w:sz w:val="22"/>
        </w:rPr>
        <w:t>or</w:t>
      </w:r>
      <w:r w:rsidRPr="00D10CDC">
        <w:rPr>
          <w:rFonts w:ascii="Arial" w:hAnsi="Arial" w:cs="Arial"/>
          <w:sz w:val="22"/>
        </w:rPr>
        <w:t xml:space="preserve"> </w:t>
      </w:r>
      <w:r>
        <w:rPr>
          <w:rFonts w:ascii="Arial" w:hAnsi="Arial" w:cs="Arial"/>
          <w:sz w:val="22"/>
        </w:rPr>
        <w:t>group</w:t>
      </w:r>
      <w:r w:rsidRPr="00D10CDC">
        <w:rPr>
          <w:rFonts w:ascii="Arial" w:hAnsi="Arial" w:cs="Arial"/>
          <w:sz w:val="22"/>
        </w:rPr>
        <w:t xml:space="preserve"> decision and expert decision, </w:t>
      </w:r>
      <w:r>
        <w:rPr>
          <w:rFonts w:ascii="Arial" w:hAnsi="Arial" w:cs="Arial"/>
          <w:sz w:val="22"/>
        </w:rPr>
        <w:t>which means</w:t>
      </w:r>
      <w:r w:rsidRPr="00D10CDC">
        <w:rPr>
          <w:rFonts w:ascii="Arial" w:hAnsi="Arial" w:cs="Arial"/>
          <w:sz w:val="22"/>
        </w:rPr>
        <w:t xml:space="preserve"> the lower the score, the more accurate the decision.</w:t>
      </w:r>
    </w:p>
    <w:p w14:paraId="7B5E8F99" w14:textId="77777777" w:rsidR="00BC7DB0" w:rsidRPr="00D06199" w:rsidRDefault="00BC7DB0" w:rsidP="00795DF3">
      <w:pPr>
        <w:spacing w:line="360" w:lineRule="auto"/>
        <w:rPr>
          <w:rFonts w:ascii="Arial" w:hAnsi="Arial" w:cs="Arial"/>
          <w:sz w:val="22"/>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795DF3" w14:paraId="03753E3A" w14:textId="77777777" w:rsidTr="001F3FAD">
        <w:tc>
          <w:tcPr>
            <w:tcW w:w="1185" w:type="dxa"/>
            <w:tcBorders>
              <w:top w:val="nil"/>
              <w:bottom w:val="nil"/>
            </w:tcBorders>
          </w:tcPr>
          <w:p w14:paraId="709B41A9" w14:textId="77777777" w:rsidR="00795DF3" w:rsidRDefault="00795DF3" w:rsidP="00795DF3">
            <w:pPr>
              <w:spacing w:line="360" w:lineRule="auto"/>
              <w:rPr>
                <w:rFonts w:ascii="Arial" w:hAnsi="Arial" w:cs="Arial"/>
                <w:sz w:val="22"/>
              </w:rPr>
            </w:pPr>
          </w:p>
        </w:tc>
        <w:tc>
          <w:tcPr>
            <w:tcW w:w="2370" w:type="dxa"/>
            <w:gridSpan w:val="2"/>
          </w:tcPr>
          <w:p w14:paraId="0F32F206"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t>H</w:t>
            </w:r>
            <w:r w:rsidRPr="001F3FAD">
              <w:rPr>
                <w:rFonts w:ascii="Arial" w:hAnsi="Arial" w:cs="Arial"/>
                <w:i/>
                <w:iCs/>
                <w:sz w:val="22"/>
              </w:rPr>
              <w:t>igh time pressure</w:t>
            </w:r>
          </w:p>
        </w:tc>
        <w:tc>
          <w:tcPr>
            <w:tcW w:w="2370" w:type="dxa"/>
            <w:gridSpan w:val="2"/>
          </w:tcPr>
          <w:p w14:paraId="307B8CF3"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t>L</w:t>
            </w:r>
            <w:r w:rsidRPr="001F3FAD">
              <w:rPr>
                <w:rFonts w:ascii="Arial" w:hAnsi="Arial" w:cs="Arial"/>
                <w:i/>
                <w:iCs/>
                <w:sz w:val="22"/>
              </w:rPr>
              <w:t>ow time pressure</w:t>
            </w:r>
          </w:p>
        </w:tc>
        <w:tc>
          <w:tcPr>
            <w:tcW w:w="2371" w:type="dxa"/>
            <w:gridSpan w:val="2"/>
          </w:tcPr>
          <w:p w14:paraId="0EDB05AC"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t>N</w:t>
            </w:r>
            <w:r w:rsidRPr="001F3FAD">
              <w:rPr>
                <w:rFonts w:ascii="Arial" w:hAnsi="Arial" w:cs="Arial"/>
                <w:i/>
                <w:iCs/>
                <w:sz w:val="22"/>
              </w:rPr>
              <w:t>o time pressure</w:t>
            </w:r>
          </w:p>
        </w:tc>
      </w:tr>
      <w:tr w:rsidR="00795DF3" w:rsidRPr="001F3FAD" w14:paraId="3DE3DF81" w14:textId="77777777" w:rsidTr="001F3FAD">
        <w:tc>
          <w:tcPr>
            <w:tcW w:w="1185" w:type="dxa"/>
            <w:tcBorders>
              <w:top w:val="nil"/>
              <w:bottom w:val="nil"/>
            </w:tcBorders>
          </w:tcPr>
          <w:p w14:paraId="43E0E706" w14:textId="77777777" w:rsidR="00795DF3" w:rsidRPr="001F3FAD" w:rsidRDefault="00795DF3" w:rsidP="00795DF3">
            <w:pPr>
              <w:spacing w:line="360" w:lineRule="auto"/>
              <w:rPr>
                <w:rFonts w:ascii="Arial" w:hAnsi="Arial" w:cs="Arial"/>
                <w:i/>
                <w:iCs/>
                <w:sz w:val="22"/>
              </w:rPr>
            </w:pPr>
          </w:p>
        </w:tc>
        <w:tc>
          <w:tcPr>
            <w:tcW w:w="1185" w:type="dxa"/>
            <w:tcBorders>
              <w:bottom w:val="single" w:sz="4" w:space="0" w:color="auto"/>
            </w:tcBorders>
          </w:tcPr>
          <w:p w14:paraId="260BB49D"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 xml:space="preserve">Ave </w:t>
            </w:r>
          </w:p>
        </w:tc>
        <w:tc>
          <w:tcPr>
            <w:tcW w:w="1185" w:type="dxa"/>
            <w:tcBorders>
              <w:bottom w:val="single" w:sz="4" w:space="0" w:color="auto"/>
            </w:tcBorders>
          </w:tcPr>
          <w:p w14:paraId="2A1C9FF0"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Group</w:t>
            </w:r>
          </w:p>
        </w:tc>
        <w:tc>
          <w:tcPr>
            <w:tcW w:w="1185" w:type="dxa"/>
            <w:tcBorders>
              <w:bottom w:val="single" w:sz="4" w:space="0" w:color="auto"/>
            </w:tcBorders>
          </w:tcPr>
          <w:p w14:paraId="273076CE"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Ave</w:t>
            </w:r>
          </w:p>
        </w:tc>
        <w:tc>
          <w:tcPr>
            <w:tcW w:w="1185" w:type="dxa"/>
            <w:tcBorders>
              <w:bottom w:val="single" w:sz="4" w:space="0" w:color="auto"/>
            </w:tcBorders>
          </w:tcPr>
          <w:p w14:paraId="094A94A8"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Group</w:t>
            </w:r>
          </w:p>
        </w:tc>
        <w:tc>
          <w:tcPr>
            <w:tcW w:w="1185" w:type="dxa"/>
            <w:tcBorders>
              <w:bottom w:val="single" w:sz="4" w:space="0" w:color="auto"/>
            </w:tcBorders>
          </w:tcPr>
          <w:p w14:paraId="0D35A004"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Ave</w:t>
            </w:r>
          </w:p>
        </w:tc>
        <w:tc>
          <w:tcPr>
            <w:tcW w:w="1186" w:type="dxa"/>
            <w:tcBorders>
              <w:bottom w:val="single" w:sz="4" w:space="0" w:color="auto"/>
            </w:tcBorders>
          </w:tcPr>
          <w:p w14:paraId="5D4868A8"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Group</w:t>
            </w:r>
          </w:p>
        </w:tc>
      </w:tr>
      <w:tr w:rsidR="00795DF3" w14:paraId="2B36DC66" w14:textId="77777777" w:rsidTr="001F3FAD">
        <w:tc>
          <w:tcPr>
            <w:tcW w:w="1185" w:type="dxa"/>
            <w:tcBorders>
              <w:top w:val="nil"/>
              <w:bottom w:val="nil"/>
              <w:right w:val="nil"/>
            </w:tcBorders>
          </w:tcPr>
          <w:p w14:paraId="6A0235F9"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male</w:t>
            </w:r>
          </w:p>
        </w:tc>
        <w:tc>
          <w:tcPr>
            <w:tcW w:w="1185" w:type="dxa"/>
            <w:tcBorders>
              <w:top w:val="single" w:sz="4" w:space="0" w:color="auto"/>
              <w:left w:val="nil"/>
              <w:bottom w:val="nil"/>
            </w:tcBorders>
          </w:tcPr>
          <w:p w14:paraId="71DD70B0" w14:textId="77777777" w:rsidR="00795DF3" w:rsidRDefault="00795DF3" w:rsidP="00795DF3">
            <w:pPr>
              <w:spacing w:line="360" w:lineRule="auto"/>
              <w:rPr>
                <w:rFonts w:ascii="Arial" w:hAnsi="Arial" w:cs="Arial"/>
                <w:sz w:val="22"/>
              </w:rPr>
            </w:pPr>
            <w:r>
              <w:rPr>
                <w:rFonts w:ascii="Arial" w:hAnsi="Arial" w:cs="Arial" w:hint="eastAsia"/>
                <w:sz w:val="22"/>
              </w:rPr>
              <w:t>7</w:t>
            </w:r>
            <w:r>
              <w:rPr>
                <w:rFonts w:ascii="Arial" w:hAnsi="Arial" w:cs="Arial"/>
                <w:sz w:val="22"/>
              </w:rPr>
              <w:t>8.67</w:t>
            </w:r>
          </w:p>
        </w:tc>
        <w:tc>
          <w:tcPr>
            <w:tcW w:w="1185" w:type="dxa"/>
            <w:tcBorders>
              <w:top w:val="single" w:sz="4" w:space="0" w:color="auto"/>
              <w:bottom w:val="nil"/>
            </w:tcBorders>
          </w:tcPr>
          <w:p w14:paraId="57390AF8" w14:textId="77777777" w:rsidR="00795DF3" w:rsidRDefault="00795DF3" w:rsidP="00795DF3">
            <w:pPr>
              <w:spacing w:line="360" w:lineRule="auto"/>
              <w:rPr>
                <w:rFonts w:ascii="Arial" w:hAnsi="Arial" w:cs="Arial"/>
                <w:sz w:val="22"/>
              </w:rPr>
            </w:pPr>
            <w:r>
              <w:rPr>
                <w:rFonts w:ascii="Arial" w:hAnsi="Arial" w:cs="Arial" w:hint="eastAsia"/>
                <w:sz w:val="22"/>
              </w:rPr>
              <w:t>7</w:t>
            </w:r>
            <w:r>
              <w:rPr>
                <w:rFonts w:ascii="Arial" w:hAnsi="Arial" w:cs="Arial"/>
                <w:sz w:val="22"/>
              </w:rPr>
              <w:t>8</w:t>
            </w:r>
          </w:p>
        </w:tc>
        <w:tc>
          <w:tcPr>
            <w:tcW w:w="1185" w:type="dxa"/>
            <w:tcBorders>
              <w:top w:val="single" w:sz="4" w:space="0" w:color="auto"/>
              <w:bottom w:val="nil"/>
            </w:tcBorders>
          </w:tcPr>
          <w:p w14:paraId="4266AFD3" w14:textId="77777777" w:rsidR="00795DF3" w:rsidRDefault="00795DF3" w:rsidP="00795DF3">
            <w:pPr>
              <w:spacing w:line="360" w:lineRule="auto"/>
              <w:rPr>
                <w:rFonts w:ascii="Arial" w:hAnsi="Arial" w:cs="Arial"/>
                <w:sz w:val="22"/>
              </w:rPr>
            </w:pPr>
            <w:r>
              <w:rPr>
                <w:rFonts w:ascii="Arial" w:hAnsi="Arial" w:cs="Arial" w:hint="eastAsia"/>
                <w:sz w:val="22"/>
              </w:rPr>
              <w:t>8</w:t>
            </w:r>
            <w:r>
              <w:rPr>
                <w:rFonts w:ascii="Arial" w:hAnsi="Arial" w:cs="Arial"/>
                <w:sz w:val="22"/>
              </w:rPr>
              <w:t>0</w:t>
            </w:r>
          </w:p>
        </w:tc>
        <w:tc>
          <w:tcPr>
            <w:tcW w:w="1185" w:type="dxa"/>
            <w:tcBorders>
              <w:top w:val="single" w:sz="4" w:space="0" w:color="auto"/>
              <w:bottom w:val="nil"/>
            </w:tcBorders>
          </w:tcPr>
          <w:p w14:paraId="7874026C" w14:textId="77777777" w:rsidR="00795DF3" w:rsidRDefault="00795DF3" w:rsidP="00795DF3">
            <w:pPr>
              <w:spacing w:line="360" w:lineRule="auto"/>
              <w:rPr>
                <w:rFonts w:ascii="Arial" w:hAnsi="Arial" w:cs="Arial"/>
                <w:sz w:val="22"/>
              </w:rPr>
            </w:pPr>
            <w:r>
              <w:rPr>
                <w:rFonts w:ascii="Arial" w:hAnsi="Arial" w:cs="Arial" w:hint="eastAsia"/>
                <w:sz w:val="22"/>
              </w:rPr>
              <w:t>8</w:t>
            </w:r>
            <w:r>
              <w:rPr>
                <w:rFonts w:ascii="Arial" w:hAnsi="Arial" w:cs="Arial"/>
                <w:sz w:val="22"/>
              </w:rPr>
              <w:t>0</w:t>
            </w:r>
          </w:p>
        </w:tc>
        <w:tc>
          <w:tcPr>
            <w:tcW w:w="1185" w:type="dxa"/>
            <w:tcBorders>
              <w:top w:val="single" w:sz="4" w:space="0" w:color="auto"/>
              <w:bottom w:val="nil"/>
            </w:tcBorders>
          </w:tcPr>
          <w:p w14:paraId="158DE219" w14:textId="7B77A326" w:rsidR="00795DF3" w:rsidRDefault="0076167E" w:rsidP="00795DF3">
            <w:pPr>
              <w:spacing w:line="360" w:lineRule="auto"/>
              <w:rPr>
                <w:rFonts w:ascii="Arial" w:hAnsi="Arial" w:cs="Arial"/>
                <w:sz w:val="22"/>
              </w:rPr>
            </w:pPr>
            <w:r>
              <w:rPr>
                <w:rFonts w:ascii="Arial" w:hAnsi="Arial" w:cs="Arial" w:hint="eastAsia"/>
                <w:sz w:val="22"/>
              </w:rPr>
              <w:t>7</w:t>
            </w:r>
            <w:r>
              <w:rPr>
                <w:rFonts w:ascii="Arial" w:hAnsi="Arial" w:cs="Arial"/>
                <w:sz w:val="22"/>
              </w:rPr>
              <w:t>1.33</w:t>
            </w:r>
          </w:p>
        </w:tc>
        <w:tc>
          <w:tcPr>
            <w:tcW w:w="1186" w:type="dxa"/>
            <w:tcBorders>
              <w:top w:val="single" w:sz="4" w:space="0" w:color="auto"/>
              <w:bottom w:val="nil"/>
              <w:right w:val="nil"/>
            </w:tcBorders>
          </w:tcPr>
          <w:p w14:paraId="7F278C1B" w14:textId="1390777C" w:rsidR="00795DF3" w:rsidRDefault="0076167E" w:rsidP="00795DF3">
            <w:pPr>
              <w:spacing w:line="360" w:lineRule="auto"/>
              <w:rPr>
                <w:rFonts w:ascii="Arial" w:hAnsi="Arial" w:cs="Arial"/>
                <w:sz w:val="22"/>
              </w:rPr>
            </w:pPr>
            <w:r>
              <w:rPr>
                <w:rFonts w:ascii="Arial" w:hAnsi="Arial" w:cs="Arial" w:hint="eastAsia"/>
                <w:sz w:val="22"/>
              </w:rPr>
              <w:t>6</w:t>
            </w:r>
            <w:r>
              <w:rPr>
                <w:rFonts w:ascii="Arial" w:hAnsi="Arial" w:cs="Arial"/>
                <w:sz w:val="22"/>
              </w:rPr>
              <w:t>5</w:t>
            </w:r>
          </w:p>
        </w:tc>
      </w:tr>
      <w:tr w:rsidR="00795DF3" w14:paraId="4C8639F1" w14:textId="77777777" w:rsidTr="001F3FAD">
        <w:tc>
          <w:tcPr>
            <w:tcW w:w="1185" w:type="dxa"/>
            <w:tcBorders>
              <w:top w:val="nil"/>
              <w:bottom w:val="nil"/>
              <w:right w:val="nil"/>
            </w:tcBorders>
          </w:tcPr>
          <w:p w14:paraId="72B200CE" w14:textId="77777777" w:rsidR="00795DF3" w:rsidRDefault="00795DF3" w:rsidP="00795DF3">
            <w:pPr>
              <w:spacing w:line="360" w:lineRule="auto"/>
              <w:rPr>
                <w:rFonts w:ascii="Arial" w:hAnsi="Arial" w:cs="Arial"/>
                <w:sz w:val="22"/>
              </w:rPr>
            </w:pPr>
          </w:p>
        </w:tc>
        <w:tc>
          <w:tcPr>
            <w:tcW w:w="1185" w:type="dxa"/>
            <w:tcBorders>
              <w:top w:val="nil"/>
              <w:left w:val="nil"/>
              <w:bottom w:val="nil"/>
            </w:tcBorders>
          </w:tcPr>
          <w:p w14:paraId="31D5D12D" w14:textId="1FFDB0D0" w:rsidR="00795DF3" w:rsidRDefault="003A649F" w:rsidP="00795DF3">
            <w:pPr>
              <w:spacing w:line="360" w:lineRule="auto"/>
              <w:rPr>
                <w:rFonts w:ascii="Arial" w:hAnsi="Arial" w:cs="Arial"/>
                <w:sz w:val="22"/>
              </w:rPr>
            </w:pPr>
            <w:r>
              <w:rPr>
                <w:rFonts w:ascii="Arial" w:hAnsi="Arial" w:cs="Arial" w:hint="eastAsia"/>
                <w:sz w:val="22"/>
              </w:rPr>
              <w:t>8</w:t>
            </w:r>
            <w:r>
              <w:rPr>
                <w:rFonts w:ascii="Arial" w:hAnsi="Arial" w:cs="Arial"/>
                <w:sz w:val="22"/>
              </w:rPr>
              <w:t>2.33</w:t>
            </w:r>
          </w:p>
        </w:tc>
        <w:tc>
          <w:tcPr>
            <w:tcW w:w="1185" w:type="dxa"/>
            <w:tcBorders>
              <w:top w:val="nil"/>
              <w:bottom w:val="nil"/>
            </w:tcBorders>
          </w:tcPr>
          <w:p w14:paraId="72C68C61" w14:textId="39EC19A1"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c>
          <w:tcPr>
            <w:tcW w:w="1185" w:type="dxa"/>
            <w:tcBorders>
              <w:top w:val="nil"/>
              <w:bottom w:val="nil"/>
            </w:tcBorders>
          </w:tcPr>
          <w:p w14:paraId="460447B2" w14:textId="410922E8"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6.45</w:t>
            </w:r>
          </w:p>
        </w:tc>
        <w:tc>
          <w:tcPr>
            <w:tcW w:w="1185" w:type="dxa"/>
            <w:tcBorders>
              <w:top w:val="nil"/>
              <w:bottom w:val="nil"/>
            </w:tcBorders>
          </w:tcPr>
          <w:p w14:paraId="2D3F4537" w14:textId="393CED41"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c>
          <w:tcPr>
            <w:tcW w:w="1185" w:type="dxa"/>
            <w:tcBorders>
              <w:top w:val="nil"/>
              <w:bottom w:val="nil"/>
            </w:tcBorders>
          </w:tcPr>
          <w:p w14:paraId="6F4F28BE" w14:textId="27DDF220" w:rsidR="00795DF3" w:rsidRDefault="0076167E" w:rsidP="00795DF3">
            <w:pPr>
              <w:spacing w:line="360" w:lineRule="auto"/>
              <w:rPr>
                <w:rFonts w:ascii="Arial" w:hAnsi="Arial" w:cs="Arial"/>
                <w:sz w:val="22"/>
              </w:rPr>
            </w:pPr>
            <w:r>
              <w:rPr>
                <w:rFonts w:ascii="Arial" w:hAnsi="Arial" w:cs="Arial" w:hint="eastAsia"/>
                <w:sz w:val="22"/>
              </w:rPr>
              <w:t>8</w:t>
            </w:r>
            <w:r>
              <w:rPr>
                <w:rFonts w:ascii="Arial" w:hAnsi="Arial" w:cs="Arial"/>
                <w:sz w:val="22"/>
              </w:rPr>
              <w:t>5.10</w:t>
            </w:r>
          </w:p>
        </w:tc>
        <w:tc>
          <w:tcPr>
            <w:tcW w:w="1186" w:type="dxa"/>
            <w:tcBorders>
              <w:top w:val="nil"/>
              <w:bottom w:val="nil"/>
              <w:right w:val="nil"/>
            </w:tcBorders>
          </w:tcPr>
          <w:p w14:paraId="4ADAF217" w14:textId="65FDEE4B" w:rsidR="00795DF3" w:rsidRDefault="0076167E" w:rsidP="00795DF3">
            <w:pPr>
              <w:spacing w:line="360" w:lineRule="auto"/>
              <w:rPr>
                <w:rFonts w:ascii="Arial" w:hAnsi="Arial" w:cs="Arial"/>
                <w:sz w:val="22"/>
              </w:rPr>
            </w:pPr>
            <w:r>
              <w:rPr>
                <w:rFonts w:ascii="Arial" w:hAnsi="Arial" w:cs="Arial" w:hint="eastAsia"/>
                <w:sz w:val="22"/>
              </w:rPr>
              <w:t>7</w:t>
            </w:r>
            <w:r>
              <w:rPr>
                <w:rFonts w:ascii="Arial" w:hAnsi="Arial" w:cs="Arial"/>
                <w:sz w:val="22"/>
              </w:rPr>
              <w:t>6</w:t>
            </w:r>
          </w:p>
        </w:tc>
      </w:tr>
      <w:tr w:rsidR="00795DF3" w14:paraId="5D854E26" w14:textId="77777777" w:rsidTr="001F3FAD">
        <w:tc>
          <w:tcPr>
            <w:tcW w:w="1185" w:type="dxa"/>
            <w:tcBorders>
              <w:top w:val="nil"/>
              <w:bottom w:val="nil"/>
              <w:right w:val="nil"/>
            </w:tcBorders>
          </w:tcPr>
          <w:p w14:paraId="5469A75E" w14:textId="77777777" w:rsidR="00795DF3" w:rsidRDefault="00795DF3" w:rsidP="00795DF3">
            <w:pPr>
              <w:spacing w:line="360" w:lineRule="auto"/>
              <w:rPr>
                <w:rFonts w:ascii="Arial" w:hAnsi="Arial" w:cs="Arial"/>
                <w:sz w:val="22"/>
              </w:rPr>
            </w:pPr>
          </w:p>
        </w:tc>
        <w:tc>
          <w:tcPr>
            <w:tcW w:w="1185" w:type="dxa"/>
            <w:tcBorders>
              <w:top w:val="nil"/>
              <w:left w:val="nil"/>
              <w:bottom w:val="single" w:sz="4" w:space="0" w:color="auto"/>
            </w:tcBorders>
          </w:tcPr>
          <w:p w14:paraId="7446B2A9" w14:textId="2A180F0E" w:rsidR="00795DF3" w:rsidRDefault="003A649F" w:rsidP="00795DF3">
            <w:pPr>
              <w:spacing w:line="360" w:lineRule="auto"/>
              <w:rPr>
                <w:rFonts w:ascii="Arial" w:hAnsi="Arial" w:cs="Arial"/>
                <w:sz w:val="22"/>
              </w:rPr>
            </w:pPr>
            <w:r>
              <w:rPr>
                <w:rFonts w:ascii="Arial" w:hAnsi="Arial" w:cs="Arial" w:hint="eastAsia"/>
                <w:sz w:val="22"/>
              </w:rPr>
              <w:t>8</w:t>
            </w:r>
            <w:r>
              <w:rPr>
                <w:rFonts w:ascii="Arial" w:hAnsi="Arial" w:cs="Arial"/>
                <w:sz w:val="22"/>
              </w:rPr>
              <w:t>1.45</w:t>
            </w:r>
          </w:p>
        </w:tc>
        <w:tc>
          <w:tcPr>
            <w:tcW w:w="1185" w:type="dxa"/>
            <w:tcBorders>
              <w:top w:val="nil"/>
              <w:bottom w:val="single" w:sz="4" w:space="0" w:color="auto"/>
            </w:tcBorders>
          </w:tcPr>
          <w:p w14:paraId="574104B7" w14:textId="0E66DDF3" w:rsidR="00795DF3" w:rsidRDefault="003A649F" w:rsidP="00795DF3">
            <w:pPr>
              <w:spacing w:line="360" w:lineRule="auto"/>
              <w:rPr>
                <w:rFonts w:ascii="Arial" w:hAnsi="Arial" w:cs="Arial"/>
                <w:sz w:val="22"/>
              </w:rPr>
            </w:pPr>
            <w:r>
              <w:rPr>
                <w:rFonts w:ascii="Arial" w:hAnsi="Arial" w:cs="Arial" w:hint="eastAsia"/>
                <w:sz w:val="22"/>
              </w:rPr>
              <w:t>8</w:t>
            </w:r>
            <w:r>
              <w:rPr>
                <w:rFonts w:ascii="Arial" w:hAnsi="Arial" w:cs="Arial"/>
                <w:sz w:val="22"/>
              </w:rPr>
              <w:t>0</w:t>
            </w:r>
          </w:p>
        </w:tc>
        <w:tc>
          <w:tcPr>
            <w:tcW w:w="1185" w:type="dxa"/>
            <w:tcBorders>
              <w:top w:val="nil"/>
              <w:bottom w:val="single" w:sz="4" w:space="0" w:color="auto"/>
            </w:tcBorders>
          </w:tcPr>
          <w:p w14:paraId="745EBC1D" w14:textId="26C30B31" w:rsidR="00795DF3" w:rsidRDefault="003A649F" w:rsidP="00795DF3">
            <w:pPr>
              <w:spacing w:line="360" w:lineRule="auto"/>
              <w:rPr>
                <w:rFonts w:ascii="Arial" w:hAnsi="Arial" w:cs="Arial"/>
                <w:sz w:val="22"/>
              </w:rPr>
            </w:pPr>
            <w:r>
              <w:rPr>
                <w:rFonts w:ascii="Arial" w:hAnsi="Arial" w:cs="Arial"/>
                <w:sz w:val="22"/>
              </w:rPr>
              <w:t>77.47</w:t>
            </w:r>
          </w:p>
        </w:tc>
        <w:tc>
          <w:tcPr>
            <w:tcW w:w="1185" w:type="dxa"/>
            <w:tcBorders>
              <w:top w:val="nil"/>
              <w:bottom w:val="single" w:sz="4" w:space="0" w:color="auto"/>
            </w:tcBorders>
          </w:tcPr>
          <w:p w14:paraId="7163AA5B" w14:textId="0EB210E3"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2</w:t>
            </w:r>
          </w:p>
        </w:tc>
        <w:tc>
          <w:tcPr>
            <w:tcW w:w="1185" w:type="dxa"/>
            <w:tcBorders>
              <w:top w:val="nil"/>
              <w:bottom w:val="single" w:sz="4" w:space="0" w:color="auto"/>
            </w:tcBorders>
          </w:tcPr>
          <w:p w14:paraId="178B4EC9" w14:textId="70A063C1" w:rsidR="00795DF3" w:rsidRDefault="00795DF3" w:rsidP="00795DF3">
            <w:pPr>
              <w:spacing w:line="360" w:lineRule="auto"/>
              <w:rPr>
                <w:rFonts w:ascii="Arial" w:hAnsi="Arial" w:cs="Arial"/>
                <w:sz w:val="22"/>
              </w:rPr>
            </w:pPr>
          </w:p>
        </w:tc>
        <w:tc>
          <w:tcPr>
            <w:tcW w:w="1186" w:type="dxa"/>
            <w:tcBorders>
              <w:top w:val="nil"/>
              <w:bottom w:val="single" w:sz="4" w:space="0" w:color="auto"/>
              <w:right w:val="nil"/>
            </w:tcBorders>
          </w:tcPr>
          <w:p w14:paraId="565A33E2" w14:textId="25A972A8" w:rsidR="00795DF3" w:rsidRDefault="00795DF3" w:rsidP="00795DF3">
            <w:pPr>
              <w:spacing w:line="360" w:lineRule="auto"/>
              <w:rPr>
                <w:rFonts w:ascii="Arial" w:hAnsi="Arial" w:cs="Arial"/>
                <w:sz w:val="22"/>
              </w:rPr>
            </w:pPr>
          </w:p>
        </w:tc>
      </w:tr>
      <w:tr w:rsidR="00795DF3" w14:paraId="0E65EAF4" w14:textId="77777777" w:rsidTr="001F3FAD">
        <w:tc>
          <w:tcPr>
            <w:tcW w:w="1185" w:type="dxa"/>
            <w:tcBorders>
              <w:top w:val="nil"/>
              <w:bottom w:val="nil"/>
            </w:tcBorders>
          </w:tcPr>
          <w:p w14:paraId="5E13FAF8"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t>f</w:t>
            </w:r>
            <w:r w:rsidRPr="001F3FAD">
              <w:rPr>
                <w:rFonts w:ascii="Arial" w:hAnsi="Arial" w:cs="Arial"/>
                <w:i/>
                <w:iCs/>
                <w:sz w:val="22"/>
              </w:rPr>
              <w:t>emale</w:t>
            </w:r>
          </w:p>
        </w:tc>
        <w:tc>
          <w:tcPr>
            <w:tcW w:w="1185" w:type="dxa"/>
            <w:tcBorders>
              <w:top w:val="single" w:sz="4" w:space="0" w:color="auto"/>
              <w:bottom w:val="nil"/>
            </w:tcBorders>
          </w:tcPr>
          <w:p w14:paraId="3F8FDCE7" w14:textId="2F0DC39F"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4.41</w:t>
            </w:r>
          </w:p>
        </w:tc>
        <w:tc>
          <w:tcPr>
            <w:tcW w:w="1185" w:type="dxa"/>
            <w:tcBorders>
              <w:top w:val="single" w:sz="4" w:space="0" w:color="auto"/>
              <w:bottom w:val="nil"/>
            </w:tcBorders>
          </w:tcPr>
          <w:p w14:paraId="0D1A5779" w14:textId="5F0B1D71"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c>
          <w:tcPr>
            <w:tcW w:w="1185" w:type="dxa"/>
            <w:tcBorders>
              <w:top w:val="single" w:sz="4" w:space="0" w:color="auto"/>
              <w:bottom w:val="nil"/>
            </w:tcBorders>
          </w:tcPr>
          <w:p w14:paraId="469A705C" w14:textId="2BB5F058"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3.18</w:t>
            </w:r>
          </w:p>
        </w:tc>
        <w:tc>
          <w:tcPr>
            <w:tcW w:w="1185" w:type="dxa"/>
            <w:tcBorders>
              <w:top w:val="single" w:sz="4" w:space="0" w:color="auto"/>
              <w:bottom w:val="nil"/>
            </w:tcBorders>
          </w:tcPr>
          <w:p w14:paraId="2DD54420" w14:textId="1CEACF70" w:rsidR="00795DF3" w:rsidRDefault="00881FC1" w:rsidP="00795DF3">
            <w:pPr>
              <w:spacing w:line="360" w:lineRule="auto"/>
              <w:rPr>
                <w:rFonts w:ascii="Arial" w:hAnsi="Arial" w:cs="Arial"/>
                <w:sz w:val="22"/>
              </w:rPr>
            </w:pPr>
            <w:r>
              <w:rPr>
                <w:rFonts w:ascii="Arial" w:hAnsi="Arial" w:cs="Arial" w:hint="eastAsia"/>
                <w:sz w:val="22"/>
              </w:rPr>
              <w:t>8</w:t>
            </w:r>
            <w:r w:rsidR="00AA16F8">
              <w:rPr>
                <w:rFonts w:ascii="Arial" w:hAnsi="Arial" w:cs="Arial"/>
                <w:sz w:val="22"/>
              </w:rPr>
              <w:t>1</w:t>
            </w:r>
          </w:p>
        </w:tc>
        <w:tc>
          <w:tcPr>
            <w:tcW w:w="1185" w:type="dxa"/>
            <w:tcBorders>
              <w:top w:val="single" w:sz="4" w:space="0" w:color="auto"/>
              <w:bottom w:val="nil"/>
            </w:tcBorders>
          </w:tcPr>
          <w:p w14:paraId="69A35D22" w14:textId="0B20C955"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3.34</w:t>
            </w:r>
          </w:p>
        </w:tc>
        <w:tc>
          <w:tcPr>
            <w:tcW w:w="1186" w:type="dxa"/>
            <w:tcBorders>
              <w:top w:val="single" w:sz="4" w:space="0" w:color="auto"/>
              <w:bottom w:val="nil"/>
            </w:tcBorders>
          </w:tcPr>
          <w:p w14:paraId="3B38D591" w14:textId="51292582" w:rsidR="00795DF3" w:rsidRDefault="00881FC1" w:rsidP="00795DF3">
            <w:pPr>
              <w:spacing w:line="360" w:lineRule="auto"/>
              <w:rPr>
                <w:rFonts w:ascii="Arial" w:hAnsi="Arial" w:cs="Arial"/>
                <w:sz w:val="22"/>
              </w:rPr>
            </w:pPr>
            <w:r>
              <w:rPr>
                <w:rFonts w:ascii="Arial" w:hAnsi="Arial" w:cs="Arial" w:hint="eastAsia"/>
                <w:sz w:val="22"/>
              </w:rPr>
              <w:t>6</w:t>
            </w:r>
            <w:r>
              <w:rPr>
                <w:rFonts w:ascii="Arial" w:hAnsi="Arial" w:cs="Arial"/>
                <w:sz w:val="22"/>
              </w:rPr>
              <w:t>8</w:t>
            </w:r>
          </w:p>
        </w:tc>
      </w:tr>
      <w:tr w:rsidR="00795DF3" w14:paraId="14E4507F" w14:textId="77777777" w:rsidTr="001F3FAD">
        <w:tc>
          <w:tcPr>
            <w:tcW w:w="1185" w:type="dxa"/>
            <w:tcBorders>
              <w:top w:val="nil"/>
              <w:bottom w:val="nil"/>
            </w:tcBorders>
          </w:tcPr>
          <w:p w14:paraId="76F34CDB" w14:textId="77777777" w:rsidR="00795DF3" w:rsidRDefault="00795DF3" w:rsidP="00795DF3">
            <w:pPr>
              <w:spacing w:line="360" w:lineRule="auto"/>
              <w:rPr>
                <w:rFonts w:ascii="Arial" w:hAnsi="Arial" w:cs="Arial"/>
                <w:sz w:val="22"/>
              </w:rPr>
            </w:pPr>
          </w:p>
        </w:tc>
        <w:tc>
          <w:tcPr>
            <w:tcW w:w="1185" w:type="dxa"/>
            <w:tcBorders>
              <w:top w:val="nil"/>
              <w:bottom w:val="nil"/>
            </w:tcBorders>
          </w:tcPr>
          <w:p w14:paraId="6ED872EE" w14:textId="7E0B0340"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1</w:t>
            </w:r>
            <w:r>
              <w:rPr>
                <w:rFonts w:ascii="Arial" w:hAnsi="Arial" w:cs="Arial" w:hint="eastAsia"/>
                <w:sz w:val="22"/>
              </w:rPr>
              <w:t>.3</w:t>
            </w:r>
            <w:r>
              <w:rPr>
                <w:rFonts w:ascii="Arial" w:hAnsi="Arial" w:cs="Arial"/>
                <w:sz w:val="22"/>
              </w:rPr>
              <w:t>3</w:t>
            </w:r>
          </w:p>
        </w:tc>
        <w:tc>
          <w:tcPr>
            <w:tcW w:w="1185" w:type="dxa"/>
            <w:tcBorders>
              <w:top w:val="nil"/>
              <w:bottom w:val="nil"/>
            </w:tcBorders>
          </w:tcPr>
          <w:p w14:paraId="00BDFA98" w14:textId="59CD52BD"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8</w:t>
            </w:r>
          </w:p>
        </w:tc>
        <w:tc>
          <w:tcPr>
            <w:tcW w:w="1185" w:type="dxa"/>
            <w:tcBorders>
              <w:top w:val="nil"/>
              <w:bottom w:val="nil"/>
            </w:tcBorders>
          </w:tcPr>
          <w:p w14:paraId="13433C83" w14:textId="4B509F40"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1.25</w:t>
            </w:r>
          </w:p>
        </w:tc>
        <w:tc>
          <w:tcPr>
            <w:tcW w:w="1185" w:type="dxa"/>
            <w:tcBorders>
              <w:top w:val="nil"/>
              <w:bottom w:val="nil"/>
            </w:tcBorders>
          </w:tcPr>
          <w:p w14:paraId="15753646" w14:textId="109C23A7"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6</w:t>
            </w:r>
          </w:p>
        </w:tc>
        <w:tc>
          <w:tcPr>
            <w:tcW w:w="1185" w:type="dxa"/>
            <w:tcBorders>
              <w:top w:val="nil"/>
              <w:bottom w:val="nil"/>
            </w:tcBorders>
          </w:tcPr>
          <w:p w14:paraId="4CAFE1C0" w14:textId="1681E86A"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4.23</w:t>
            </w:r>
          </w:p>
        </w:tc>
        <w:tc>
          <w:tcPr>
            <w:tcW w:w="1186" w:type="dxa"/>
            <w:tcBorders>
              <w:top w:val="nil"/>
              <w:bottom w:val="nil"/>
            </w:tcBorders>
          </w:tcPr>
          <w:p w14:paraId="12745B6E" w14:textId="7772C730"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r>
      <w:tr w:rsidR="00795DF3" w14:paraId="5AA8DE23" w14:textId="77777777" w:rsidTr="001F3FAD">
        <w:tc>
          <w:tcPr>
            <w:tcW w:w="1185" w:type="dxa"/>
            <w:tcBorders>
              <w:top w:val="nil"/>
              <w:bottom w:val="nil"/>
            </w:tcBorders>
          </w:tcPr>
          <w:p w14:paraId="15F0E132" w14:textId="77777777" w:rsidR="00795DF3" w:rsidRDefault="00795DF3" w:rsidP="00795DF3">
            <w:pPr>
              <w:spacing w:line="360" w:lineRule="auto"/>
              <w:rPr>
                <w:rFonts w:ascii="Arial" w:hAnsi="Arial" w:cs="Arial"/>
                <w:sz w:val="22"/>
              </w:rPr>
            </w:pPr>
          </w:p>
        </w:tc>
        <w:tc>
          <w:tcPr>
            <w:tcW w:w="1185" w:type="dxa"/>
            <w:tcBorders>
              <w:top w:val="nil"/>
            </w:tcBorders>
          </w:tcPr>
          <w:p w14:paraId="54FBF276" w14:textId="1D3D970F"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4.17</w:t>
            </w:r>
          </w:p>
        </w:tc>
        <w:tc>
          <w:tcPr>
            <w:tcW w:w="1185" w:type="dxa"/>
            <w:tcBorders>
              <w:top w:val="nil"/>
            </w:tcBorders>
          </w:tcPr>
          <w:p w14:paraId="609174A7" w14:textId="5BD518BD"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8</w:t>
            </w:r>
          </w:p>
        </w:tc>
        <w:tc>
          <w:tcPr>
            <w:tcW w:w="1185" w:type="dxa"/>
            <w:tcBorders>
              <w:top w:val="nil"/>
            </w:tcBorders>
          </w:tcPr>
          <w:p w14:paraId="47351810" w14:textId="589C8AAF" w:rsidR="00795DF3" w:rsidRDefault="00AA16F8" w:rsidP="00795DF3">
            <w:pPr>
              <w:spacing w:line="360" w:lineRule="auto"/>
              <w:rPr>
                <w:rFonts w:ascii="Arial" w:hAnsi="Arial" w:cs="Arial"/>
                <w:sz w:val="22"/>
              </w:rPr>
            </w:pPr>
            <w:r>
              <w:rPr>
                <w:rFonts w:ascii="Arial" w:hAnsi="Arial" w:cs="Arial"/>
                <w:sz w:val="22"/>
              </w:rPr>
              <w:t>7</w:t>
            </w:r>
            <w:r w:rsidR="00881FC1">
              <w:rPr>
                <w:rFonts w:ascii="Arial" w:hAnsi="Arial" w:cs="Arial"/>
                <w:sz w:val="22"/>
              </w:rPr>
              <w:t>7.43</w:t>
            </w:r>
          </w:p>
        </w:tc>
        <w:tc>
          <w:tcPr>
            <w:tcW w:w="1185" w:type="dxa"/>
            <w:tcBorders>
              <w:top w:val="nil"/>
            </w:tcBorders>
          </w:tcPr>
          <w:p w14:paraId="5AE8FF25" w14:textId="2A2E63EC" w:rsidR="00795DF3" w:rsidRDefault="00AA16F8" w:rsidP="00795DF3">
            <w:pPr>
              <w:spacing w:line="360" w:lineRule="auto"/>
              <w:rPr>
                <w:rFonts w:ascii="Arial" w:hAnsi="Arial" w:cs="Arial"/>
                <w:sz w:val="22"/>
              </w:rPr>
            </w:pPr>
            <w:r>
              <w:rPr>
                <w:rFonts w:ascii="Arial" w:hAnsi="Arial" w:cs="Arial"/>
                <w:sz w:val="22"/>
              </w:rPr>
              <w:t>75</w:t>
            </w:r>
          </w:p>
        </w:tc>
        <w:tc>
          <w:tcPr>
            <w:tcW w:w="1185" w:type="dxa"/>
            <w:tcBorders>
              <w:top w:val="nil"/>
            </w:tcBorders>
          </w:tcPr>
          <w:p w14:paraId="37910668" w14:textId="77777777" w:rsidR="00795DF3" w:rsidRDefault="00795DF3" w:rsidP="00795DF3">
            <w:pPr>
              <w:spacing w:line="360" w:lineRule="auto"/>
              <w:rPr>
                <w:rFonts w:ascii="Arial" w:hAnsi="Arial" w:cs="Arial"/>
                <w:sz w:val="22"/>
              </w:rPr>
            </w:pPr>
          </w:p>
        </w:tc>
        <w:tc>
          <w:tcPr>
            <w:tcW w:w="1186" w:type="dxa"/>
            <w:tcBorders>
              <w:top w:val="nil"/>
            </w:tcBorders>
          </w:tcPr>
          <w:p w14:paraId="51AFA70F" w14:textId="77777777" w:rsidR="00795DF3" w:rsidRDefault="00795DF3" w:rsidP="00795DF3">
            <w:pPr>
              <w:spacing w:line="360" w:lineRule="auto"/>
              <w:rPr>
                <w:rFonts w:ascii="Arial" w:hAnsi="Arial" w:cs="Arial"/>
                <w:sz w:val="22"/>
              </w:rPr>
            </w:pPr>
          </w:p>
        </w:tc>
      </w:tr>
    </w:tbl>
    <w:p w14:paraId="1B5ECFF1" w14:textId="77777777" w:rsidR="00795DF3" w:rsidRDefault="00795DF3" w:rsidP="00795DF3">
      <w:pPr>
        <w:spacing w:line="360" w:lineRule="auto"/>
        <w:jc w:val="center"/>
        <w:rPr>
          <w:rFonts w:ascii="Arial" w:hAnsi="Arial" w:cs="Arial"/>
          <w:sz w:val="22"/>
        </w:rPr>
      </w:pPr>
      <w:r>
        <w:rPr>
          <w:rFonts w:ascii="Arial" w:hAnsi="Arial" w:cs="Arial" w:hint="eastAsia"/>
          <w:sz w:val="22"/>
        </w:rPr>
        <w:t>T</w:t>
      </w:r>
      <w:r>
        <w:rPr>
          <w:rFonts w:ascii="Arial" w:hAnsi="Arial" w:cs="Arial"/>
          <w:sz w:val="22"/>
        </w:rPr>
        <w:t>able 4  individual and group ranking score in different time pressure condition</w:t>
      </w:r>
    </w:p>
    <w:p w14:paraId="1F5C0142" w14:textId="77777777" w:rsidR="00795DF3" w:rsidRDefault="00795DF3" w:rsidP="00795DF3">
      <w:pPr>
        <w:spacing w:line="360" w:lineRule="auto"/>
        <w:rPr>
          <w:rFonts w:ascii="Arial" w:hAnsi="Arial" w:cs="Arial"/>
          <w:sz w:val="22"/>
        </w:rPr>
      </w:pPr>
    </w:p>
    <w:p w14:paraId="4F6F64F3" w14:textId="73802BB4" w:rsidR="004116A7" w:rsidRPr="004116A7" w:rsidRDefault="00AA16F8" w:rsidP="004116A7">
      <w:pPr>
        <w:spacing w:line="360" w:lineRule="auto"/>
        <w:rPr>
          <w:rFonts w:ascii="Arial" w:hAnsi="Arial" w:cs="Arial"/>
          <w:sz w:val="22"/>
        </w:rPr>
      </w:pPr>
      <w:r w:rsidRPr="00AA16F8">
        <w:rPr>
          <w:rFonts w:ascii="Arial" w:hAnsi="Arial" w:cs="Arial"/>
          <w:sz w:val="22"/>
        </w:rPr>
        <w:t xml:space="preserve">As can be seen from Table 4, there was no </w:t>
      </w:r>
      <w:commentRangeStart w:id="264"/>
      <w:r w:rsidRPr="00AA16F8">
        <w:rPr>
          <w:rFonts w:ascii="Arial" w:hAnsi="Arial" w:cs="Arial"/>
          <w:sz w:val="22"/>
        </w:rPr>
        <w:t xml:space="preserve">significant </w:t>
      </w:r>
      <w:commentRangeEnd w:id="264"/>
      <w:r w:rsidR="00887D41">
        <w:rPr>
          <w:rStyle w:val="CommentReference"/>
        </w:rPr>
        <w:commentReference w:id="264"/>
      </w:r>
      <w:r w:rsidRPr="00AA16F8">
        <w:rPr>
          <w:rFonts w:ascii="Arial" w:hAnsi="Arial" w:cs="Arial"/>
          <w:sz w:val="22"/>
        </w:rPr>
        <w:t xml:space="preserve">difference in the average individual scores of the groups, because the individual rankings </w:t>
      </w:r>
      <w:r>
        <w:rPr>
          <w:rFonts w:ascii="Arial" w:hAnsi="Arial" w:cs="Arial"/>
          <w:sz w:val="22"/>
        </w:rPr>
        <w:t>were</w:t>
      </w:r>
      <w:r w:rsidRPr="00AA16F8">
        <w:rPr>
          <w:rFonts w:ascii="Arial" w:hAnsi="Arial" w:cs="Arial"/>
          <w:sz w:val="22"/>
        </w:rPr>
        <w:t xml:space="preserve"> completed</w:t>
      </w:r>
      <w:r>
        <w:rPr>
          <w:rFonts w:ascii="Arial" w:hAnsi="Arial" w:cs="Arial"/>
          <w:sz w:val="22"/>
        </w:rPr>
        <w:t xml:space="preserve"> </w:t>
      </w:r>
      <w:r>
        <w:rPr>
          <w:rFonts w:ascii="Arial" w:hAnsi="Arial" w:cs="Arial" w:hint="eastAsia"/>
          <w:sz w:val="22"/>
        </w:rPr>
        <w:t>inde</w:t>
      </w:r>
      <w:r>
        <w:rPr>
          <w:rFonts w:ascii="Arial" w:hAnsi="Arial" w:cs="Arial"/>
          <w:sz w:val="22"/>
        </w:rPr>
        <w:t>pendently</w:t>
      </w:r>
      <w:r w:rsidRPr="00AA16F8">
        <w:rPr>
          <w:rFonts w:ascii="Arial" w:hAnsi="Arial" w:cs="Arial"/>
          <w:sz w:val="22"/>
        </w:rPr>
        <w:t xml:space="preserve"> within a given 15 minutes</w:t>
      </w:r>
      <w:r>
        <w:rPr>
          <w:rFonts w:ascii="Arial" w:hAnsi="Arial" w:cs="Arial"/>
          <w:sz w:val="22"/>
        </w:rPr>
        <w:t xml:space="preserve"> </w:t>
      </w:r>
      <w:r w:rsidRPr="00AA16F8">
        <w:rPr>
          <w:rFonts w:ascii="Arial" w:hAnsi="Arial" w:cs="Arial"/>
          <w:sz w:val="22"/>
        </w:rPr>
        <w:t xml:space="preserve">, and the difference </w:t>
      </w:r>
      <w:r>
        <w:rPr>
          <w:rFonts w:ascii="Arial" w:hAnsi="Arial" w:cs="Arial"/>
          <w:sz w:val="22"/>
        </w:rPr>
        <w:t>was</w:t>
      </w:r>
      <w:r w:rsidRPr="00AA16F8">
        <w:rPr>
          <w:rFonts w:ascii="Arial" w:hAnsi="Arial" w:cs="Arial"/>
          <w:sz w:val="22"/>
        </w:rPr>
        <w:t xml:space="preserve"> caused by the individual, regardless of the </w:t>
      </w:r>
      <w:r>
        <w:rPr>
          <w:rFonts w:ascii="Arial" w:hAnsi="Arial" w:cs="Arial"/>
          <w:sz w:val="22"/>
        </w:rPr>
        <w:t>time</w:t>
      </w:r>
      <w:r w:rsidRPr="00AA16F8">
        <w:rPr>
          <w:rFonts w:ascii="Arial" w:hAnsi="Arial" w:cs="Arial"/>
          <w:sz w:val="22"/>
        </w:rPr>
        <w:t xml:space="preserve"> pressure.</w:t>
      </w:r>
      <w:r w:rsidR="00BC7DB0" w:rsidRPr="00BC7DB0">
        <w:t xml:space="preserve"> </w:t>
      </w:r>
      <w:r w:rsidR="00BC7DB0" w:rsidRPr="00BC7DB0">
        <w:rPr>
          <w:rFonts w:ascii="Arial" w:hAnsi="Arial" w:cs="Arial"/>
          <w:sz w:val="22"/>
        </w:rPr>
        <w:t>Under the three</w:t>
      </w:r>
      <w:r w:rsidR="004116A7">
        <w:rPr>
          <w:rFonts w:ascii="Arial" w:hAnsi="Arial" w:cs="Arial"/>
          <w:sz w:val="22"/>
        </w:rPr>
        <w:t xml:space="preserve"> kind</w:t>
      </w:r>
      <w:r w:rsidR="00E55C87">
        <w:rPr>
          <w:rFonts w:ascii="Arial" w:hAnsi="Arial" w:cs="Arial" w:hint="eastAsia"/>
          <w:sz w:val="22"/>
        </w:rPr>
        <w:t>s</w:t>
      </w:r>
      <w:r w:rsidR="004116A7">
        <w:rPr>
          <w:rFonts w:ascii="Arial" w:hAnsi="Arial" w:cs="Arial"/>
          <w:sz w:val="22"/>
        </w:rPr>
        <w:t xml:space="preserve"> of</w:t>
      </w:r>
      <w:r w:rsidR="00BC7DB0" w:rsidRPr="00BC7DB0">
        <w:rPr>
          <w:rFonts w:ascii="Arial" w:hAnsi="Arial" w:cs="Arial"/>
          <w:sz w:val="22"/>
        </w:rPr>
        <w:t xml:space="preserve"> time pressure conditions, the group error scores were less than the average individual score</w:t>
      </w:r>
      <w:r w:rsidR="004116A7">
        <w:rPr>
          <w:rFonts w:ascii="Arial" w:hAnsi="Arial" w:cs="Arial"/>
          <w:sz w:val="22"/>
        </w:rPr>
        <w:t>s</w:t>
      </w:r>
      <w:r w:rsidR="00BC7DB0" w:rsidRPr="00BC7DB0">
        <w:rPr>
          <w:rFonts w:ascii="Arial" w:hAnsi="Arial" w:cs="Arial"/>
          <w:sz w:val="22"/>
        </w:rPr>
        <w:t xml:space="preserve">, and </w:t>
      </w:r>
      <w:r w:rsidR="00BC7DB0" w:rsidRPr="00BC7DB0">
        <w:rPr>
          <w:rFonts w:ascii="Arial" w:hAnsi="Arial" w:cs="Arial"/>
          <w:sz w:val="22"/>
        </w:rPr>
        <w:lastRenderedPageBreak/>
        <w:t>there was no significant difference between the male group</w:t>
      </w:r>
      <w:r w:rsidR="004116A7">
        <w:rPr>
          <w:rFonts w:ascii="Arial" w:hAnsi="Arial" w:cs="Arial"/>
          <w:sz w:val="22"/>
        </w:rPr>
        <w:t>s</w:t>
      </w:r>
      <w:r w:rsidR="00BC7DB0" w:rsidRPr="00BC7DB0">
        <w:rPr>
          <w:rFonts w:ascii="Arial" w:hAnsi="Arial" w:cs="Arial"/>
          <w:sz w:val="22"/>
        </w:rPr>
        <w:t xml:space="preserve"> and the female group</w:t>
      </w:r>
      <w:r w:rsidR="004116A7">
        <w:rPr>
          <w:rFonts w:ascii="Arial" w:hAnsi="Arial" w:cs="Arial"/>
          <w:sz w:val="22"/>
        </w:rPr>
        <w:t>s</w:t>
      </w:r>
      <w:r w:rsidR="00BC7DB0" w:rsidRPr="00BC7DB0">
        <w:rPr>
          <w:rFonts w:ascii="Arial" w:hAnsi="Arial" w:cs="Arial"/>
          <w:sz w:val="22"/>
        </w:rPr>
        <w:t>.</w:t>
      </w:r>
      <w:r w:rsidR="004116A7" w:rsidRPr="004116A7">
        <w:t xml:space="preserve"> </w:t>
      </w:r>
      <w:r w:rsidR="004116A7" w:rsidRPr="004116A7">
        <w:rPr>
          <w:rFonts w:ascii="Arial" w:hAnsi="Arial" w:cs="Arial"/>
          <w:sz w:val="22"/>
        </w:rPr>
        <w:t xml:space="preserve">What </w:t>
      </w:r>
      <w:r w:rsidR="001C09A1">
        <w:rPr>
          <w:rFonts w:ascii="Arial" w:hAnsi="Arial" w:cs="Arial"/>
          <w:sz w:val="22"/>
        </w:rPr>
        <w:t>is</w:t>
      </w:r>
      <w:r w:rsidR="004116A7" w:rsidRPr="004116A7">
        <w:rPr>
          <w:rFonts w:ascii="Arial" w:hAnsi="Arial" w:cs="Arial"/>
          <w:sz w:val="22"/>
        </w:rPr>
        <w:t xml:space="preserve"> different from our expectation is that </w:t>
      </w:r>
      <w:r w:rsidR="00BF7444" w:rsidRPr="004116A7">
        <w:rPr>
          <w:rFonts w:ascii="Arial" w:hAnsi="Arial" w:cs="Arial"/>
          <w:sz w:val="22"/>
        </w:rPr>
        <w:t xml:space="preserve">the improvement </w:t>
      </w:r>
      <w:r w:rsidR="00BF7444">
        <w:rPr>
          <w:rFonts w:ascii="Arial" w:hAnsi="Arial" w:cs="Arial"/>
          <w:sz w:val="22"/>
        </w:rPr>
        <w:t xml:space="preserve">of </w:t>
      </w:r>
      <w:r w:rsidR="004116A7" w:rsidRPr="004116A7">
        <w:rPr>
          <w:rFonts w:ascii="Arial" w:hAnsi="Arial" w:cs="Arial"/>
          <w:sz w:val="22"/>
        </w:rPr>
        <w:t>the accuracy of decision-making</w:t>
      </w:r>
      <w:r w:rsidR="00BF7444">
        <w:rPr>
          <w:rFonts w:ascii="Arial" w:hAnsi="Arial" w:cs="Arial"/>
          <w:sz w:val="22"/>
        </w:rPr>
        <w:t xml:space="preserve"> from individual to group</w:t>
      </w:r>
      <w:r w:rsidR="004116A7" w:rsidRPr="004116A7">
        <w:rPr>
          <w:rFonts w:ascii="Arial" w:hAnsi="Arial" w:cs="Arial"/>
          <w:sz w:val="22"/>
        </w:rPr>
        <w:t xml:space="preserve"> </w:t>
      </w:r>
      <w:r w:rsidR="001C09A1">
        <w:rPr>
          <w:rFonts w:ascii="Arial" w:hAnsi="Arial" w:cs="Arial"/>
          <w:sz w:val="22"/>
        </w:rPr>
        <w:t>was</w:t>
      </w:r>
      <w:r w:rsidR="004116A7" w:rsidRPr="004116A7">
        <w:rPr>
          <w:rFonts w:ascii="Arial" w:hAnsi="Arial" w:cs="Arial"/>
          <w:sz w:val="22"/>
        </w:rPr>
        <w:t xml:space="preserve"> not related to the degree of time pressure. There </w:t>
      </w:r>
      <w:r w:rsidR="001C09A1">
        <w:rPr>
          <w:rFonts w:ascii="Arial" w:hAnsi="Arial" w:cs="Arial"/>
          <w:sz w:val="22"/>
        </w:rPr>
        <w:t>wa</w:t>
      </w:r>
      <w:r w:rsidR="004116A7" w:rsidRPr="004116A7">
        <w:rPr>
          <w:rFonts w:ascii="Arial" w:hAnsi="Arial" w:cs="Arial"/>
          <w:sz w:val="22"/>
        </w:rPr>
        <w:t xml:space="preserve">s no significant difference between the group's performance under </w:t>
      </w:r>
      <w:r w:rsidR="001C09A1">
        <w:rPr>
          <w:rFonts w:ascii="Arial" w:hAnsi="Arial" w:cs="Arial"/>
          <w:sz w:val="22"/>
        </w:rPr>
        <w:t xml:space="preserve">high </w:t>
      </w:r>
      <w:r w:rsidR="004116A7" w:rsidRPr="004116A7">
        <w:rPr>
          <w:rFonts w:ascii="Arial" w:hAnsi="Arial" w:cs="Arial"/>
          <w:sz w:val="22"/>
        </w:rPr>
        <w:t>time stress and the group under low</w:t>
      </w:r>
      <w:r w:rsidR="001C09A1">
        <w:rPr>
          <w:rFonts w:ascii="Arial" w:hAnsi="Arial" w:cs="Arial"/>
          <w:sz w:val="22"/>
        </w:rPr>
        <w:t xml:space="preserve"> </w:t>
      </w:r>
      <w:r w:rsidR="004116A7" w:rsidRPr="004116A7">
        <w:rPr>
          <w:rFonts w:ascii="Arial" w:hAnsi="Arial" w:cs="Arial"/>
          <w:sz w:val="22"/>
        </w:rPr>
        <w:t xml:space="preserve">time stress. However, the </w:t>
      </w:r>
      <w:r w:rsidR="001C09A1">
        <w:rPr>
          <w:rFonts w:ascii="Arial" w:hAnsi="Arial" w:cs="Arial"/>
          <w:sz w:val="22"/>
        </w:rPr>
        <w:t>group</w:t>
      </w:r>
      <w:r w:rsidR="004116A7" w:rsidRPr="004116A7">
        <w:rPr>
          <w:rFonts w:ascii="Arial" w:hAnsi="Arial" w:cs="Arial"/>
          <w:sz w:val="22"/>
        </w:rPr>
        <w:t xml:space="preserve"> error score </w:t>
      </w:r>
      <w:r w:rsidR="001C09A1">
        <w:rPr>
          <w:rFonts w:ascii="Arial" w:hAnsi="Arial" w:cs="Arial"/>
          <w:sz w:val="22"/>
        </w:rPr>
        <w:t>wa</w:t>
      </w:r>
      <w:r w:rsidR="004116A7" w:rsidRPr="004116A7">
        <w:rPr>
          <w:rFonts w:ascii="Arial" w:hAnsi="Arial" w:cs="Arial"/>
          <w:sz w:val="22"/>
        </w:rPr>
        <w:t xml:space="preserve">s significantly lower than the average individual score when there </w:t>
      </w:r>
      <w:r w:rsidR="001C09A1">
        <w:rPr>
          <w:rFonts w:ascii="Arial" w:hAnsi="Arial" w:cs="Arial"/>
          <w:sz w:val="22"/>
        </w:rPr>
        <w:t>was</w:t>
      </w:r>
      <w:r w:rsidR="004116A7" w:rsidRPr="004116A7">
        <w:rPr>
          <w:rFonts w:ascii="Arial" w:hAnsi="Arial" w:cs="Arial"/>
          <w:sz w:val="22"/>
        </w:rPr>
        <w:t xml:space="preserve"> no time pressure, </w:t>
      </w:r>
      <w:r w:rsidR="001C09A1">
        <w:rPr>
          <w:rFonts w:ascii="Arial" w:hAnsi="Arial" w:cs="Arial"/>
          <w:sz w:val="22"/>
        </w:rPr>
        <w:t>which means that</w:t>
      </w:r>
      <w:r w:rsidR="004116A7" w:rsidRPr="004116A7">
        <w:rPr>
          <w:rFonts w:ascii="Arial" w:hAnsi="Arial" w:cs="Arial"/>
          <w:sz w:val="22"/>
        </w:rPr>
        <w:t xml:space="preserve"> the decision accuracy</w:t>
      </w:r>
      <w:r w:rsidR="001C09A1">
        <w:rPr>
          <w:rFonts w:ascii="Arial" w:hAnsi="Arial" w:cs="Arial"/>
          <w:sz w:val="22"/>
        </w:rPr>
        <w:t xml:space="preserve"> wa</w:t>
      </w:r>
      <w:r w:rsidR="004116A7" w:rsidRPr="004116A7">
        <w:rPr>
          <w:rFonts w:ascii="Arial" w:hAnsi="Arial" w:cs="Arial"/>
          <w:sz w:val="22"/>
        </w:rPr>
        <w:t>s significantly improved.</w:t>
      </w:r>
      <w:r w:rsidR="00963608" w:rsidRPr="00963608">
        <w:t xml:space="preserve"> </w:t>
      </w:r>
      <w:r w:rsidR="00963608" w:rsidRPr="00963608">
        <w:rPr>
          <w:rFonts w:ascii="Arial" w:hAnsi="Arial" w:cs="Arial"/>
          <w:sz w:val="22"/>
        </w:rPr>
        <w:t xml:space="preserve">Groups under time stress generally performed </w:t>
      </w:r>
      <w:r w:rsidR="00963608">
        <w:rPr>
          <w:rFonts w:ascii="Arial" w:hAnsi="Arial" w:cs="Arial"/>
          <w:sz w:val="22"/>
        </w:rPr>
        <w:t>better</w:t>
      </w:r>
      <w:r w:rsidR="00963608" w:rsidRPr="00963608">
        <w:rPr>
          <w:rFonts w:ascii="Arial" w:hAnsi="Arial" w:cs="Arial"/>
          <w:sz w:val="22"/>
        </w:rPr>
        <w:t xml:space="preserve"> without time-limited groups, indicating that time pressure d</w:t>
      </w:r>
      <w:r w:rsidR="00BF5CF1">
        <w:rPr>
          <w:rFonts w:ascii="Arial" w:hAnsi="Arial" w:cs="Arial"/>
          <w:sz w:val="22"/>
        </w:rPr>
        <w:t>id</w:t>
      </w:r>
      <w:r w:rsidR="00963608" w:rsidRPr="00963608">
        <w:rPr>
          <w:rFonts w:ascii="Arial" w:hAnsi="Arial" w:cs="Arial"/>
          <w:sz w:val="22"/>
        </w:rPr>
        <w:t xml:space="preserve"> have an impact on the quality of team tasks.</w:t>
      </w:r>
    </w:p>
    <w:p w14:paraId="11BBCD2C" w14:textId="77777777" w:rsidR="00887D41" w:rsidRPr="004116A7" w:rsidRDefault="00887D41" w:rsidP="004116A7">
      <w:pPr>
        <w:spacing w:line="360" w:lineRule="auto"/>
        <w:rPr>
          <w:rFonts w:ascii="Arial" w:hAnsi="Arial" w:cs="Arial"/>
          <w:sz w:val="22"/>
        </w:rPr>
      </w:pPr>
    </w:p>
    <w:p w14:paraId="0501F56F" w14:textId="3AA6BADB" w:rsidR="004116A7" w:rsidRPr="00AA1A44" w:rsidRDefault="00AA1A44" w:rsidP="00887D41">
      <w:pPr>
        <w:pStyle w:val="Heading2"/>
        <w:pPrChange w:id="265" w:author="hina qureshi" w:date="2019-08-27T23:13:00Z">
          <w:pPr>
            <w:spacing w:line="360" w:lineRule="auto"/>
          </w:pPr>
        </w:pPrChange>
      </w:pPr>
      <w:r w:rsidRPr="00AA1A44">
        <w:rPr>
          <w:rFonts w:hint="eastAsia"/>
        </w:rPr>
        <w:t>D</w:t>
      </w:r>
      <w:r w:rsidRPr="00AA1A44">
        <w:t>iscussion</w:t>
      </w:r>
    </w:p>
    <w:p w14:paraId="295B36BB" w14:textId="2B4F6F3D" w:rsidR="00AA1A44" w:rsidRDefault="00AA1A44" w:rsidP="004116A7">
      <w:pPr>
        <w:spacing w:line="360" w:lineRule="auto"/>
        <w:rPr>
          <w:rFonts w:ascii="Arial" w:hAnsi="Arial" w:cs="Arial"/>
          <w:sz w:val="22"/>
        </w:rPr>
      </w:pPr>
    </w:p>
    <w:p w14:paraId="37315A66" w14:textId="505735FC" w:rsidR="004116A7" w:rsidRPr="004116A7" w:rsidRDefault="00DA6366" w:rsidP="004116A7">
      <w:pPr>
        <w:spacing w:line="360" w:lineRule="auto"/>
        <w:rPr>
          <w:rFonts w:ascii="Arial" w:hAnsi="Arial" w:cs="Arial"/>
          <w:sz w:val="22"/>
        </w:rPr>
      </w:pPr>
      <w:r w:rsidRPr="00DA6366">
        <w:rPr>
          <w:rFonts w:ascii="Arial" w:hAnsi="Arial" w:cs="Arial"/>
          <w:sz w:val="22"/>
        </w:rPr>
        <w:t xml:space="preserve">This study clearly </w:t>
      </w:r>
      <w:r>
        <w:rPr>
          <w:rFonts w:ascii="Arial" w:hAnsi="Arial" w:cs="Arial"/>
          <w:sz w:val="22"/>
        </w:rPr>
        <w:t>demonstrate</w:t>
      </w:r>
      <w:r w:rsidRPr="00DA6366">
        <w:rPr>
          <w:rFonts w:ascii="Arial" w:hAnsi="Arial" w:cs="Arial"/>
          <w:sz w:val="22"/>
        </w:rPr>
        <w:t xml:space="preserve">s that groupthink is more likely to </w:t>
      </w:r>
      <w:r>
        <w:rPr>
          <w:rFonts w:ascii="Arial" w:hAnsi="Arial" w:cs="Arial"/>
          <w:sz w:val="22"/>
        </w:rPr>
        <w:t>occur</w:t>
      </w:r>
      <w:r w:rsidRPr="00DA6366">
        <w:rPr>
          <w:rFonts w:ascii="Arial" w:hAnsi="Arial" w:cs="Arial"/>
          <w:sz w:val="22"/>
        </w:rPr>
        <w:t xml:space="preserve"> under time pressure, and the </w:t>
      </w:r>
      <w:r>
        <w:rPr>
          <w:rFonts w:ascii="Arial" w:hAnsi="Arial" w:cs="Arial"/>
          <w:sz w:val="22"/>
        </w:rPr>
        <w:t>group</w:t>
      </w:r>
      <w:r w:rsidRPr="00DA6366">
        <w:rPr>
          <w:rFonts w:ascii="Arial" w:hAnsi="Arial" w:cs="Arial"/>
          <w:sz w:val="22"/>
        </w:rPr>
        <w:t xml:space="preserve"> is likely to choose the option </w:t>
      </w:r>
      <w:r>
        <w:rPr>
          <w:rFonts w:ascii="Arial" w:hAnsi="Arial" w:cs="Arial"/>
          <w:sz w:val="22"/>
        </w:rPr>
        <w:t>with</w:t>
      </w:r>
      <w:r w:rsidRPr="00DA6366">
        <w:rPr>
          <w:rFonts w:ascii="Arial" w:hAnsi="Arial" w:cs="Arial"/>
          <w:sz w:val="22"/>
        </w:rPr>
        <w:t xml:space="preserve"> extreme risk.</w:t>
      </w:r>
      <w:r w:rsidRPr="00DA6366">
        <w:t xml:space="preserve"> </w:t>
      </w:r>
      <w:r w:rsidRPr="00DA6366">
        <w:rPr>
          <w:rFonts w:ascii="Arial" w:hAnsi="Arial" w:cs="Arial"/>
          <w:sz w:val="22"/>
        </w:rPr>
        <w:t xml:space="preserve">At the same time, due to time constraints, the illusion of consensus on the final decision of the team often occurs, </w:t>
      </w:r>
      <w:r>
        <w:rPr>
          <w:rFonts w:ascii="Arial" w:hAnsi="Arial" w:cs="Arial"/>
          <w:sz w:val="22"/>
        </w:rPr>
        <w:t>therefore,</w:t>
      </w:r>
      <w:r w:rsidRPr="00DA6366">
        <w:rPr>
          <w:rFonts w:ascii="Arial" w:hAnsi="Arial" w:cs="Arial"/>
          <w:sz w:val="22"/>
        </w:rPr>
        <w:t xml:space="preserve"> the accuracy of team decision-making is affected.</w:t>
      </w:r>
      <w:r w:rsidR="001E37BA" w:rsidRPr="001E37BA">
        <w:t xml:space="preserve"> </w:t>
      </w:r>
      <w:r w:rsidR="001E37BA" w:rsidRPr="001E37BA">
        <w:rPr>
          <w:rFonts w:ascii="Arial" w:hAnsi="Arial" w:cs="Arial"/>
          <w:sz w:val="22"/>
        </w:rPr>
        <w:t>Groups under time-poor conditions d</w:t>
      </w:r>
      <w:r w:rsidR="001E37BA">
        <w:rPr>
          <w:rFonts w:ascii="Arial" w:hAnsi="Arial" w:cs="Arial"/>
          <w:sz w:val="22"/>
        </w:rPr>
        <w:t>id</w:t>
      </w:r>
      <w:r w:rsidR="001E37BA" w:rsidRPr="001E37BA">
        <w:rPr>
          <w:rFonts w:ascii="Arial" w:hAnsi="Arial" w:cs="Arial"/>
          <w:sz w:val="22"/>
        </w:rPr>
        <w:t xml:space="preserve"> not perform better than groups with sufficient time, which </w:t>
      </w:r>
      <w:r w:rsidR="001E37BA">
        <w:rPr>
          <w:rFonts w:ascii="Arial" w:hAnsi="Arial" w:cs="Arial"/>
          <w:sz w:val="22"/>
        </w:rPr>
        <w:t>wa</w:t>
      </w:r>
      <w:r w:rsidR="001E37BA" w:rsidRPr="001E37BA">
        <w:rPr>
          <w:rFonts w:ascii="Arial" w:hAnsi="Arial" w:cs="Arial"/>
          <w:sz w:val="22"/>
        </w:rPr>
        <w:t xml:space="preserve">s consistent with the findings of Karau and Kelly (1992) in this area, but our research goals </w:t>
      </w:r>
      <w:r w:rsidR="001E37BA">
        <w:rPr>
          <w:rFonts w:ascii="Arial" w:hAnsi="Arial" w:cs="Arial"/>
          <w:sz w:val="22"/>
        </w:rPr>
        <w:t>were</w:t>
      </w:r>
      <w:r w:rsidR="001E37BA" w:rsidRPr="001E37BA">
        <w:rPr>
          <w:rFonts w:ascii="Arial" w:hAnsi="Arial" w:cs="Arial"/>
          <w:sz w:val="22"/>
        </w:rPr>
        <w:t xml:space="preserve"> </w:t>
      </w:r>
      <w:r w:rsidR="001E37BA">
        <w:rPr>
          <w:rFonts w:ascii="Arial" w:hAnsi="Arial" w:cs="Arial"/>
          <w:sz w:val="22"/>
        </w:rPr>
        <w:t xml:space="preserve">in </w:t>
      </w:r>
      <w:r w:rsidR="001E37BA" w:rsidRPr="001E37BA">
        <w:rPr>
          <w:rFonts w:ascii="Arial" w:hAnsi="Arial" w:cs="Arial"/>
          <w:sz w:val="22"/>
        </w:rPr>
        <w:t xml:space="preserve">time pressure conditions, </w:t>
      </w:r>
      <w:r w:rsidR="001E37BA">
        <w:rPr>
          <w:rFonts w:ascii="Arial" w:hAnsi="Arial" w:cs="Arial"/>
          <w:sz w:val="22"/>
        </w:rPr>
        <w:t xml:space="preserve">so </w:t>
      </w:r>
      <w:r w:rsidR="001E37BA" w:rsidRPr="001E37BA">
        <w:rPr>
          <w:rFonts w:ascii="Arial" w:hAnsi="Arial" w:cs="Arial"/>
          <w:sz w:val="22"/>
        </w:rPr>
        <w:t>the control group</w:t>
      </w:r>
      <w:r w:rsidR="001E37BA">
        <w:rPr>
          <w:rFonts w:ascii="Arial" w:hAnsi="Arial" w:cs="Arial"/>
          <w:sz w:val="22"/>
        </w:rPr>
        <w:t>s</w:t>
      </w:r>
      <w:r w:rsidR="001E37BA" w:rsidRPr="001E37BA">
        <w:rPr>
          <w:rFonts w:ascii="Arial" w:hAnsi="Arial" w:cs="Arial"/>
          <w:sz w:val="22"/>
        </w:rPr>
        <w:t xml:space="preserve"> w</w:t>
      </w:r>
      <w:r w:rsidR="001E37BA">
        <w:rPr>
          <w:rFonts w:ascii="Arial" w:hAnsi="Arial" w:cs="Arial"/>
          <w:sz w:val="22"/>
        </w:rPr>
        <w:t>ere</w:t>
      </w:r>
      <w:r w:rsidR="001E37BA" w:rsidRPr="001E37BA">
        <w:rPr>
          <w:rFonts w:ascii="Arial" w:hAnsi="Arial" w:cs="Arial"/>
          <w:sz w:val="22"/>
        </w:rPr>
        <w:t xml:space="preserve"> set to have no time limit, </w:t>
      </w:r>
      <w:r w:rsidR="001E37BA">
        <w:rPr>
          <w:rFonts w:ascii="Arial" w:hAnsi="Arial" w:cs="Arial"/>
          <w:sz w:val="22"/>
        </w:rPr>
        <w:t xml:space="preserve">thus </w:t>
      </w:r>
      <w:r w:rsidR="001E37BA" w:rsidRPr="001E37BA">
        <w:rPr>
          <w:rFonts w:ascii="Arial" w:hAnsi="Arial" w:cs="Arial"/>
          <w:sz w:val="22"/>
        </w:rPr>
        <w:t>impact of the appropriate discussion time and excess discussion time on the quality of team decision-making was not discussed in depth.</w:t>
      </w:r>
      <w:r w:rsidR="001E7CEB" w:rsidRPr="001E7CEB">
        <w:t xml:space="preserve"> </w:t>
      </w:r>
      <w:r w:rsidR="001E7CEB" w:rsidRPr="001E7CEB">
        <w:rPr>
          <w:rFonts w:ascii="Arial" w:hAnsi="Arial" w:cs="Arial"/>
          <w:sz w:val="22"/>
        </w:rPr>
        <w:t xml:space="preserve">For the same task, teamwork </w:t>
      </w:r>
      <w:r w:rsidR="00822A3D">
        <w:rPr>
          <w:rFonts w:ascii="Arial" w:hAnsi="Arial" w:cs="Arial"/>
          <w:sz w:val="22"/>
        </w:rPr>
        <w:t>could</w:t>
      </w:r>
      <w:r w:rsidR="001E7CEB" w:rsidRPr="001E7CEB">
        <w:rPr>
          <w:rFonts w:ascii="Arial" w:hAnsi="Arial" w:cs="Arial"/>
          <w:sz w:val="22"/>
        </w:rPr>
        <w:t xml:space="preserve"> greatly improve the accuracy of decision-making compared to individual completion quality, but the </w:t>
      </w:r>
      <w:r w:rsidR="00822A3D">
        <w:rPr>
          <w:rFonts w:ascii="Arial" w:hAnsi="Arial" w:cs="Arial" w:hint="eastAsia"/>
          <w:sz w:val="22"/>
        </w:rPr>
        <w:t>di</w:t>
      </w:r>
      <w:r w:rsidR="00822A3D">
        <w:rPr>
          <w:rFonts w:ascii="Arial" w:hAnsi="Arial" w:cs="Arial"/>
          <w:sz w:val="22"/>
        </w:rPr>
        <w:t xml:space="preserve">fferent time </w:t>
      </w:r>
      <w:r w:rsidR="001E7CEB" w:rsidRPr="001E7CEB">
        <w:rPr>
          <w:rFonts w:ascii="Arial" w:hAnsi="Arial" w:cs="Arial"/>
          <w:sz w:val="22"/>
        </w:rPr>
        <w:t xml:space="preserve">stress conditions </w:t>
      </w:r>
      <w:r w:rsidR="00822A3D">
        <w:rPr>
          <w:rFonts w:ascii="Arial" w:hAnsi="Arial" w:cs="Arial"/>
          <w:sz w:val="22"/>
        </w:rPr>
        <w:t>had</w:t>
      </w:r>
      <w:r w:rsidR="001E7CEB" w:rsidRPr="001E7CEB">
        <w:rPr>
          <w:rFonts w:ascii="Arial" w:hAnsi="Arial" w:cs="Arial"/>
          <w:sz w:val="22"/>
        </w:rPr>
        <w:t xml:space="preserve"> no significant effect on team performance in this experiment, which </w:t>
      </w:r>
      <w:r w:rsidR="00822A3D">
        <w:rPr>
          <w:rFonts w:ascii="Arial" w:hAnsi="Arial" w:cs="Arial"/>
          <w:sz w:val="22"/>
        </w:rPr>
        <w:t>wa</w:t>
      </w:r>
      <w:r w:rsidR="001E7CEB" w:rsidRPr="001E7CEB">
        <w:rPr>
          <w:rFonts w:ascii="Arial" w:hAnsi="Arial" w:cs="Arial"/>
          <w:sz w:val="22"/>
        </w:rPr>
        <w:t>s different from our expectations. This may be related to the task we used in this experiment, because the outcome of the decision often depends on the content of the discussion (</w:t>
      </w:r>
      <w:r w:rsidR="00822A3D" w:rsidRPr="00822A3D">
        <w:rPr>
          <w:rFonts w:ascii="Arial" w:hAnsi="Arial" w:cs="Arial"/>
          <w:sz w:val="22"/>
        </w:rPr>
        <w:t>Karau and Kelly, 1997</w:t>
      </w:r>
      <w:r w:rsidR="001E7CEB" w:rsidRPr="001E7CEB">
        <w:rPr>
          <w:rFonts w:ascii="Arial" w:hAnsi="Arial" w:cs="Arial"/>
          <w:sz w:val="22"/>
        </w:rPr>
        <w:t>).</w:t>
      </w:r>
    </w:p>
    <w:p w14:paraId="27A8F700" w14:textId="589D0F3E" w:rsidR="00795DF3" w:rsidRPr="004116A7" w:rsidRDefault="00795DF3" w:rsidP="00795DF3">
      <w:pPr>
        <w:spacing w:line="360" w:lineRule="auto"/>
        <w:rPr>
          <w:rFonts w:ascii="Arial" w:hAnsi="Arial" w:cs="Arial"/>
          <w:sz w:val="22"/>
        </w:rPr>
      </w:pPr>
    </w:p>
    <w:p w14:paraId="4576F0F7" w14:textId="3162C75E" w:rsidR="00795DF3" w:rsidRDefault="00897FDB" w:rsidP="00795DF3">
      <w:pPr>
        <w:spacing w:line="360" w:lineRule="auto"/>
        <w:rPr>
          <w:rFonts w:ascii="Arial" w:eastAsia="SimSun" w:hAnsi="Arial" w:cs="Arial"/>
          <w:sz w:val="22"/>
          <w:szCs w:val="24"/>
        </w:rPr>
      </w:pPr>
      <w:r w:rsidRPr="00897FDB">
        <w:rPr>
          <w:rFonts w:ascii="Arial" w:eastAsia="SimSun" w:hAnsi="Arial" w:cs="Arial"/>
          <w:sz w:val="22"/>
          <w:szCs w:val="24"/>
        </w:rPr>
        <w:t>The probability of groupthink occurring under time pressure conditions is greater, and experimental data support</w:t>
      </w:r>
      <w:r>
        <w:rPr>
          <w:rFonts w:ascii="Arial" w:eastAsia="SimSun" w:hAnsi="Arial" w:cs="Arial"/>
          <w:sz w:val="22"/>
          <w:szCs w:val="24"/>
        </w:rPr>
        <w:t>ed</w:t>
      </w:r>
      <w:r w:rsidRPr="00897FDB">
        <w:rPr>
          <w:rFonts w:ascii="Arial" w:eastAsia="SimSun" w:hAnsi="Arial" w:cs="Arial"/>
          <w:sz w:val="22"/>
          <w:szCs w:val="24"/>
        </w:rPr>
        <w:t xml:space="preserve"> this view.</w:t>
      </w:r>
      <w:r w:rsidR="001F4706">
        <w:rPr>
          <w:rFonts w:ascii="Arial" w:eastAsia="SimSun" w:hAnsi="Arial" w:cs="Arial"/>
          <w:sz w:val="22"/>
          <w:szCs w:val="24"/>
        </w:rPr>
        <w:t xml:space="preserve"> O</w:t>
      </w:r>
      <w:r w:rsidR="001F4706">
        <w:rPr>
          <w:rFonts w:ascii="Arial" w:eastAsia="SimSun" w:hAnsi="Arial" w:cs="Arial" w:hint="eastAsia"/>
          <w:sz w:val="22"/>
          <w:szCs w:val="24"/>
        </w:rPr>
        <w:t>n</w:t>
      </w:r>
      <w:r w:rsidR="001F4706">
        <w:rPr>
          <w:rFonts w:ascii="Arial" w:eastAsia="SimSun" w:hAnsi="Arial" w:cs="Arial"/>
          <w:sz w:val="22"/>
          <w:szCs w:val="24"/>
        </w:rPr>
        <w:t xml:space="preserve"> the one hand, t</w:t>
      </w:r>
      <w:r w:rsidR="00E742A7" w:rsidRPr="00E742A7">
        <w:rPr>
          <w:rFonts w:ascii="Arial" w:eastAsia="SimSun" w:hAnsi="Arial" w:cs="Arial"/>
          <w:sz w:val="22"/>
          <w:szCs w:val="24"/>
        </w:rPr>
        <w:t>ime constraints ma</w:t>
      </w:r>
      <w:r w:rsidR="00EC0448">
        <w:rPr>
          <w:rFonts w:ascii="Arial" w:eastAsia="SimSun" w:hAnsi="Arial" w:cs="Arial"/>
          <w:sz w:val="22"/>
          <w:szCs w:val="24"/>
        </w:rPr>
        <w:t>de</w:t>
      </w:r>
      <w:r w:rsidR="00E742A7" w:rsidRPr="00E742A7">
        <w:rPr>
          <w:rFonts w:ascii="Arial" w:eastAsia="SimSun" w:hAnsi="Arial" w:cs="Arial"/>
          <w:sz w:val="22"/>
          <w:szCs w:val="24"/>
        </w:rPr>
        <w:t xml:space="preserve"> the </w:t>
      </w:r>
      <w:r w:rsidR="00E742A7" w:rsidRPr="00E742A7">
        <w:rPr>
          <w:rFonts w:ascii="Arial" w:eastAsia="SimSun" w:hAnsi="Arial" w:cs="Arial"/>
          <w:sz w:val="22"/>
          <w:szCs w:val="24"/>
        </w:rPr>
        <w:lastRenderedPageBreak/>
        <w:t>leaders in the team appear quickly, so that team members c</w:t>
      </w:r>
      <w:r w:rsidR="00EC0448">
        <w:rPr>
          <w:rFonts w:ascii="Arial" w:eastAsia="SimSun" w:hAnsi="Arial" w:cs="Arial"/>
          <w:sz w:val="22"/>
          <w:szCs w:val="24"/>
        </w:rPr>
        <w:t>ould</w:t>
      </w:r>
      <w:r w:rsidR="00E742A7" w:rsidRPr="00E742A7">
        <w:rPr>
          <w:rFonts w:ascii="Arial" w:eastAsia="SimSun" w:hAnsi="Arial" w:cs="Arial"/>
          <w:sz w:val="22"/>
          <w:szCs w:val="24"/>
        </w:rPr>
        <w:t xml:space="preserve"> use limited time more effectively, such as quickly summarizing useful relevant information, and timely returning the deviating communication process (the exchange of irrelevant information) back on track</w:t>
      </w:r>
      <w:r w:rsidR="00EC0448">
        <w:rPr>
          <w:rFonts w:ascii="Arial" w:eastAsia="SimSun" w:hAnsi="Arial" w:cs="Arial"/>
          <w:sz w:val="22"/>
          <w:szCs w:val="24"/>
        </w:rPr>
        <w:t>,</w:t>
      </w:r>
      <w:r w:rsidR="00E742A7" w:rsidRPr="00E742A7">
        <w:rPr>
          <w:rFonts w:ascii="Arial" w:eastAsia="SimSun" w:hAnsi="Arial" w:cs="Arial"/>
          <w:sz w:val="22"/>
          <w:szCs w:val="24"/>
        </w:rPr>
        <w:t xml:space="preserve"> coordinating </w:t>
      </w:r>
      <w:r w:rsidR="00EC0448">
        <w:rPr>
          <w:rFonts w:ascii="Arial" w:eastAsia="SimSun" w:hAnsi="Arial" w:cs="Arial"/>
          <w:sz w:val="22"/>
          <w:szCs w:val="24"/>
        </w:rPr>
        <w:t xml:space="preserve">the allocation of </w:t>
      </w:r>
      <w:r w:rsidR="00E742A7" w:rsidRPr="00E742A7">
        <w:rPr>
          <w:rFonts w:ascii="Arial" w:eastAsia="SimSun" w:hAnsi="Arial" w:cs="Arial"/>
          <w:sz w:val="22"/>
          <w:szCs w:val="24"/>
        </w:rPr>
        <w:t>tasks and mediate the contradiction of members.</w:t>
      </w:r>
      <w:r w:rsidR="001F4706" w:rsidRPr="001F4706">
        <w:t xml:space="preserve"> </w:t>
      </w:r>
      <w:r w:rsidR="001F4706" w:rsidRPr="001F4706">
        <w:rPr>
          <w:rFonts w:ascii="Arial" w:eastAsia="SimSun" w:hAnsi="Arial" w:cs="Arial"/>
          <w:sz w:val="22"/>
          <w:szCs w:val="24"/>
        </w:rPr>
        <w:t xml:space="preserve">On the other hand, high cohesion is another cause of groupthink. </w:t>
      </w:r>
      <w:r w:rsidR="009A43C6" w:rsidRPr="009A43C6">
        <w:rPr>
          <w:rFonts w:ascii="Arial" w:eastAsia="SimSun" w:hAnsi="Arial" w:cs="Arial"/>
          <w:sz w:val="22"/>
          <w:szCs w:val="24"/>
        </w:rPr>
        <w:t>Cohesiveness</w:t>
      </w:r>
      <w:r w:rsidR="009A43C6">
        <w:rPr>
          <w:rFonts w:ascii="Arial" w:eastAsia="SimSun" w:hAnsi="Arial" w:cs="Arial"/>
          <w:sz w:val="22"/>
          <w:szCs w:val="24"/>
        </w:rPr>
        <w:t xml:space="preserve"> exhibited by group</w:t>
      </w:r>
      <w:r w:rsidR="009A43C6" w:rsidRPr="009A43C6">
        <w:rPr>
          <w:rFonts w:ascii="Arial" w:eastAsia="SimSun" w:hAnsi="Arial" w:cs="Arial"/>
          <w:sz w:val="22"/>
          <w:szCs w:val="24"/>
        </w:rPr>
        <w:t xml:space="preserve"> members increased as </w:t>
      </w:r>
      <w:r w:rsidR="009A43C6">
        <w:rPr>
          <w:rFonts w:ascii="Arial" w:eastAsia="SimSun" w:hAnsi="Arial" w:cs="Arial"/>
          <w:sz w:val="22"/>
          <w:szCs w:val="24"/>
        </w:rPr>
        <w:t xml:space="preserve">time </w:t>
      </w:r>
      <w:r w:rsidR="009A43C6" w:rsidRPr="009A43C6">
        <w:rPr>
          <w:rFonts w:ascii="Arial" w:eastAsia="SimSun" w:hAnsi="Arial" w:cs="Arial"/>
          <w:sz w:val="22"/>
          <w:szCs w:val="24"/>
        </w:rPr>
        <w:t>pressure increase</w:t>
      </w:r>
      <w:r w:rsidR="009A43C6">
        <w:rPr>
          <w:rFonts w:ascii="Arial" w:eastAsia="SimSun" w:hAnsi="Arial" w:cs="Arial"/>
          <w:sz w:val="22"/>
          <w:szCs w:val="24"/>
        </w:rPr>
        <w:t>d.</w:t>
      </w:r>
      <w:r w:rsidR="001F4706" w:rsidRPr="001F4706">
        <w:rPr>
          <w:rFonts w:ascii="Arial" w:eastAsia="SimSun" w:hAnsi="Arial" w:cs="Arial"/>
          <w:sz w:val="22"/>
          <w:szCs w:val="24"/>
        </w:rPr>
        <w:t xml:space="preserve"> Karau and Kelly (1992) </w:t>
      </w:r>
      <w:r w:rsidR="009A43C6">
        <w:rPr>
          <w:rFonts w:ascii="Arial" w:eastAsia="SimSun" w:hAnsi="Arial" w:cs="Arial"/>
          <w:sz w:val="22"/>
          <w:szCs w:val="24"/>
        </w:rPr>
        <w:t>suggested</w:t>
      </w:r>
      <w:r w:rsidR="001F4706" w:rsidRPr="001F4706">
        <w:rPr>
          <w:rFonts w:ascii="Arial" w:eastAsia="SimSun" w:hAnsi="Arial" w:cs="Arial"/>
          <w:sz w:val="22"/>
          <w:szCs w:val="24"/>
        </w:rPr>
        <w:t xml:space="preserve"> that due to the shortage of time, </w:t>
      </w:r>
      <w:r w:rsidR="009A43C6">
        <w:rPr>
          <w:rFonts w:ascii="Arial" w:eastAsia="SimSun" w:hAnsi="Arial" w:cs="Arial"/>
          <w:sz w:val="22"/>
          <w:szCs w:val="24"/>
        </w:rPr>
        <w:t>group</w:t>
      </w:r>
      <w:r w:rsidR="001F4706" w:rsidRPr="001F4706">
        <w:rPr>
          <w:rFonts w:ascii="Arial" w:eastAsia="SimSun" w:hAnsi="Arial" w:cs="Arial"/>
          <w:sz w:val="22"/>
          <w:szCs w:val="24"/>
        </w:rPr>
        <w:t xml:space="preserve"> members </w:t>
      </w:r>
      <w:r w:rsidR="009A43C6">
        <w:rPr>
          <w:rFonts w:ascii="Arial" w:eastAsia="SimSun" w:hAnsi="Arial" w:cs="Arial"/>
          <w:sz w:val="22"/>
          <w:szCs w:val="24"/>
        </w:rPr>
        <w:t>tended to</w:t>
      </w:r>
      <w:r w:rsidR="001F4706" w:rsidRPr="001F4706">
        <w:rPr>
          <w:rFonts w:ascii="Arial" w:eastAsia="SimSun" w:hAnsi="Arial" w:cs="Arial"/>
          <w:sz w:val="22"/>
          <w:szCs w:val="24"/>
        </w:rPr>
        <w:t xml:space="preserve"> pay more attention to the information related to the completion of tasks, </w:t>
      </w:r>
      <w:r w:rsidR="009A43C6">
        <w:rPr>
          <w:rFonts w:ascii="Arial" w:eastAsia="SimSun" w:hAnsi="Arial" w:cs="Arial"/>
          <w:sz w:val="22"/>
          <w:szCs w:val="24"/>
        </w:rPr>
        <w:t xml:space="preserve">while </w:t>
      </w:r>
      <w:r w:rsidR="001F4706" w:rsidRPr="001F4706">
        <w:rPr>
          <w:rFonts w:ascii="Arial" w:eastAsia="SimSun" w:hAnsi="Arial" w:cs="Arial"/>
          <w:sz w:val="22"/>
          <w:szCs w:val="24"/>
        </w:rPr>
        <w:t>some irrelevant information such as other members</w:t>
      </w:r>
      <w:r w:rsidR="009A43C6">
        <w:rPr>
          <w:rFonts w:ascii="Arial" w:eastAsia="SimSun" w:hAnsi="Arial" w:cs="Arial"/>
          <w:sz w:val="22"/>
          <w:szCs w:val="24"/>
        </w:rPr>
        <w:t>’</w:t>
      </w:r>
      <w:r w:rsidR="001F4706" w:rsidRPr="001F4706">
        <w:rPr>
          <w:rFonts w:ascii="Arial" w:eastAsia="SimSun" w:hAnsi="Arial" w:cs="Arial"/>
          <w:sz w:val="22"/>
          <w:szCs w:val="24"/>
        </w:rPr>
        <w:t xml:space="preserve"> appearance </w:t>
      </w:r>
      <w:r w:rsidR="009A43C6">
        <w:rPr>
          <w:rFonts w:ascii="Arial" w:eastAsia="SimSun" w:hAnsi="Arial" w:cs="Arial"/>
          <w:sz w:val="22"/>
          <w:szCs w:val="24"/>
        </w:rPr>
        <w:t>would</w:t>
      </w:r>
      <w:r w:rsidR="001F4706" w:rsidRPr="001F4706">
        <w:rPr>
          <w:rFonts w:ascii="Arial" w:eastAsia="SimSun" w:hAnsi="Arial" w:cs="Arial"/>
          <w:sz w:val="22"/>
          <w:szCs w:val="24"/>
        </w:rPr>
        <w:t xml:space="preserve"> be relatively ignored. Frequent communication and joint efforts for the target in a short period of time </w:t>
      </w:r>
      <w:r w:rsidR="005E2164">
        <w:rPr>
          <w:rFonts w:ascii="Arial" w:eastAsia="SimSun" w:hAnsi="Arial" w:cs="Arial"/>
          <w:sz w:val="22"/>
          <w:szCs w:val="24"/>
        </w:rPr>
        <w:t>can</w:t>
      </w:r>
      <w:r w:rsidR="001F4706" w:rsidRPr="001F4706">
        <w:rPr>
          <w:rFonts w:ascii="Arial" w:eastAsia="SimSun" w:hAnsi="Arial" w:cs="Arial"/>
          <w:sz w:val="22"/>
          <w:szCs w:val="24"/>
        </w:rPr>
        <w:t xml:space="preserve"> bring more sense of belonging to the members, </w:t>
      </w:r>
      <w:r w:rsidR="009A43C6" w:rsidRPr="009A43C6">
        <w:rPr>
          <w:rFonts w:ascii="Arial" w:eastAsia="SimSun" w:hAnsi="Arial" w:cs="Arial"/>
          <w:sz w:val="22"/>
          <w:szCs w:val="24"/>
        </w:rPr>
        <w:t xml:space="preserve">thus stronger team </w:t>
      </w:r>
      <w:r w:rsidR="009A43C6">
        <w:rPr>
          <w:rFonts w:ascii="Arial" w:eastAsia="SimSun" w:hAnsi="Arial" w:cs="Arial"/>
          <w:sz w:val="22"/>
          <w:szCs w:val="24"/>
        </w:rPr>
        <w:t xml:space="preserve">group </w:t>
      </w:r>
      <w:r w:rsidR="009A43C6" w:rsidRPr="009A43C6">
        <w:rPr>
          <w:rFonts w:ascii="Arial" w:eastAsia="SimSun" w:hAnsi="Arial" w:cs="Arial"/>
          <w:sz w:val="22"/>
          <w:szCs w:val="24"/>
        </w:rPr>
        <w:t xml:space="preserve">cohesion </w:t>
      </w:r>
      <w:r w:rsidR="005E2164">
        <w:rPr>
          <w:rFonts w:ascii="Arial" w:eastAsia="SimSun" w:hAnsi="Arial" w:cs="Arial"/>
          <w:sz w:val="22"/>
          <w:szCs w:val="24"/>
        </w:rPr>
        <w:t>is</w:t>
      </w:r>
      <w:r w:rsidR="009A43C6" w:rsidRPr="009A43C6">
        <w:rPr>
          <w:rFonts w:ascii="Arial" w:eastAsia="SimSun" w:hAnsi="Arial" w:cs="Arial"/>
          <w:sz w:val="22"/>
          <w:szCs w:val="24"/>
        </w:rPr>
        <w:t xml:space="preserve"> reflected.</w:t>
      </w:r>
      <w:r w:rsidR="003F70D7">
        <w:rPr>
          <w:rFonts w:ascii="Arial" w:eastAsia="SimSun" w:hAnsi="Arial" w:cs="Arial"/>
          <w:sz w:val="22"/>
          <w:szCs w:val="24"/>
        </w:rPr>
        <w:t xml:space="preserve"> </w:t>
      </w:r>
      <w:r w:rsidR="003F70D7" w:rsidRPr="003F70D7">
        <w:rPr>
          <w:rFonts w:ascii="Arial" w:eastAsia="SimSun" w:hAnsi="Arial" w:cs="Arial"/>
          <w:sz w:val="22"/>
          <w:szCs w:val="24"/>
        </w:rPr>
        <w:t>The tension caused by time pressure often makes it difficult for members to find the right rules to solve the problem in a short time</w:t>
      </w:r>
      <w:r w:rsidR="003F70D7">
        <w:rPr>
          <w:rFonts w:ascii="Arial" w:eastAsia="SimSun" w:hAnsi="Arial" w:cs="Arial" w:hint="eastAsia"/>
          <w:sz w:val="22"/>
          <w:szCs w:val="24"/>
        </w:rPr>
        <w:t>.</w:t>
      </w:r>
      <w:r w:rsidR="003F70D7">
        <w:rPr>
          <w:rFonts w:ascii="Arial" w:eastAsia="SimSun" w:hAnsi="Arial" w:cs="Arial"/>
          <w:sz w:val="22"/>
          <w:szCs w:val="24"/>
        </w:rPr>
        <w:t xml:space="preserve"> However,</w:t>
      </w:r>
      <w:r w:rsidR="003F70D7" w:rsidRPr="003F70D7">
        <w:rPr>
          <w:rFonts w:ascii="Arial" w:eastAsia="SimSun" w:hAnsi="Arial" w:cs="Arial"/>
          <w:sz w:val="22"/>
          <w:szCs w:val="24"/>
        </w:rPr>
        <w:t xml:space="preserve"> </w:t>
      </w:r>
      <w:r w:rsidR="003F70D7">
        <w:rPr>
          <w:rFonts w:ascii="Arial" w:eastAsia="SimSun" w:hAnsi="Arial" w:cs="Arial"/>
          <w:sz w:val="22"/>
          <w:szCs w:val="24"/>
        </w:rPr>
        <w:t xml:space="preserve">it </w:t>
      </w:r>
      <w:r w:rsidR="003F70D7" w:rsidRPr="003F70D7">
        <w:rPr>
          <w:rFonts w:ascii="Arial" w:eastAsia="SimSun" w:hAnsi="Arial" w:cs="Arial"/>
          <w:sz w:val="22"/>
          <w:szCs w:val="24"/>
        </w:rPr>
        <w:t xml:space="preserve">is not good for team decision-making </w:t>
      </w:r>
      <w:r w:rsidR="003F70D7">
        <w:rPr>
          <w:rFonts w:ascii="Arial" w:eastAsia="SimSun" w:hAnsi="Arial" w:cs="Arial"/>
          <w:sz w:val="22"/>
          <w:szCs w:val="24"/>
        </w:rPr>
        <w:t xml:space="preserve">if </w:t>
      </w:r>
      <w:r w:rsidR="003F70D7" w:rsidRPr="003F70D7">
        <w:rPr>
          <w:rFonts w:ascii="Arial" w:eastAsia="SimSun" w:hAnsi="Arial" w:cs="Arial"/>
          <w:sz w:val="22"/>
          <w:szCs w:val="24"/>
        </w:rPr>
        <w:t xml:space="preserve">there </w:t>
      </w:r>
      <w:r w:rsidR="003F70D7">
        <w:rPr>
          <w:rFonts w:ascii="Arial" w:eastAsia="SimSun" w:hAnsi="Arial" w:cs="Arial"/>
          <w:sz w:val="22"/>
          <w:szCs w:val="24"/>
        </w:rPr>
        <w:t>are</w:t>
      </w:r>
      <w:r w:rsidR="003F70D7" w:rsidRPr="003F70D7">
        <w:rPr>
          <w:rFonts w:ascii="Arial" w:eastAsia="SimSun" w:hAnsi="Arial" w:cs="Arial"/>
          <w:sz w:val="22"/>
          <w:szCs w:val="24"/>
        </w:rPr>
        <w:t xml:space="preserve"> no effective rules or procedures to help search and evaluate information. Commonly used rules include voting choices, majority obedience, unanimous consent, and who has the loudest voice. Some groups m</w:t>
      </w:r>
      <w:r w:rsidR="00DF7E1C">
        <w:rPr>
          <w:rFonts w:ascii="Arial" w:eastAsia="SimSun" w:hAnsi="Arial" w:cs="Arial"/>
          <w:sz w:val="22"/>
          <w:szCs w:val="24"/>
        </w:rPr>
        <w:t>ight</w:t>
      </w:r>
      <w:r w:rsidR="003F70D7" w:rsidRPr="003F70D7">
        <w:rPr>
          <w:rFonts w:ascii="Arial" w:eastAsia="SimSun" w:hAnsi="Arial" w:cs="Arial"/>
          <w:sz w:val="22"/>
          <w:szCs w:val="24"/>
        </w:rPr>
        <w:t xml:space="preserve"> use one or more rules on one or two sub-questions during discussion</w:t>
      </w:r>
      <w:r w:rsidR="003F70D7">
        <w:rPr>
          <w:rFonts w:ascii="Arial" w:eastAsia="SimSun" w:hAnsi="Arial" w:cs="Arial"/>
          <w:sz w:val="22"/>
          <w:szCs w:val="24"/>
        </w:rPr>
        <w:t>s</w:t>
      </w:r>
      <w:r w:rsidR="003F70D7" w:rsidRPr="003F70D7">
        <w:rPr>
          <w:rFonts w:ascii="Arial" w:eastAsia="SimSun" w:hAnsi="Arial" w:cs="Arial"/>
          <w:sz w:val="22"/>
          <w:szCs w:val="24"/>
        </w:rPr>
        <w:t xml:space="preserve">, but most of them </w:t>
      </w:r>
      <w:r w:rsidR="003F70D7">
        <w:rPr>
          <w:rFonts w:ascii="Arial" w:eastAsia="SimSun" w:hAnsi="Arial" w:cs="Arial"/>
          <w:sz w:val="22"/>
          <w:szCs w:val="24"/>
        </w:rPr>
        <w:t>did</w:t>
      </w:r>
      <w:r w:rsidR="003F70D7" w:rsidRPr="003F70D7">
        <w:rPr>
          <w:rFonts w:ascii="Arial" w:eastAsia="SimSun" w:hAnsi="Arial" w:cs="Arial"/>
          <w:sz w:val="22"/>
          <w:szCs w:val="24"/>
        </w:rPr>
        <w:t xml:space="preserve"> not systematically use the one that</w:t>
      </w:r>
      <w:r w:rsidR="003F70D7">
        <w:rPr>
          <w:rFonts w:ascii="Arial" w:eastAsia="SimSun" w:hAnsi="Arial" w:cs="Arial"/>
          <w:sz w:val="22"/>
          <w:szCs w:val="24"/>
        </w:rPr>
        <w:t xml:space="preserve"> wa</w:t>
      </w:r>
      <w:r w:rsidR="003F70D7" w:rsidRPr="003F70D7">
        <w:rPr>
          <w:rFonts w:ascii="Arial" w:eastAsia="SimSun" w:hAnsi="Arial" w:cs="Arial"/>
          <w:sz w:val="22"/>
          <w:szCs w:val="24"/>
        </w:rPr>
        <w:t>s most effective for searching for evaluation information, which greatly increased the probability of groupthink.</w:t>
      </w:r>
      <w:r w:rsidR="00891FDE" w:rsidRPr="00891FDE">
        <w:t xml:space="preserve"> </w:t>
      </w:r>
      <w:r w:rsidR="00891FDE" w:rsidRPr="00891FDE">
        <w:rPr>
          <w:rFonts w:ascii="Arial" w:eastAsia="SimSun" w:hAnsi="Arial" w:cs="Arial"/>
          <w:sz w:val="22"/>
          <w:szCs w:val="24"/>
        </w:rPr>
        <w:t>Another cause of groupthink that Janis (1972) showed was that there was little or no confidence in finding alternative solutions for the proposed solution</w:t>
      </w:r>
      <w:r w:rsidR="00891FDE">
        <w:rPr>
          <w:rFonts w:ascii="Arial" w:eastAsia="SimSun" w:hAnsi="Arial" w:cs="Arial"/>
          <w:sz w:val="22"/>
          <w:szCs w:val="24"/>
        </w:rPr>
        <w:t xml:space="preserve"> </w:t>
      </w:r>
      <w:r w:rsidR="00891FDE">
        <w:rPr>
          <w:rFonts w:ascii="Arial" w:eastAsia="SimSun" w:hAnsi="Arial" w:cs="Arial" w:hint="eastAsia"/>
          <w:sz w:val="22"/>
          <w:szCs w:val="24"/>
        </w:rPr>
        <w:t>from</w:t>
      </w:r>
      <w:r w:rsidR="00891FDE">
        <w:rPr>
          <w:rFonts w:ascii="Arial" w:eastAsia="SimSun" w:hAnsi="Arial" w:cs="Arial"/>
          <w:sz w:val="22"/>
          <w:szCs w:val="24"/>
        </w:rPr>
        <w:t xml:space="preserve"> leaders</w:t>
      </w:r>
      <w:r w:rsidR="00891FDE" w:rsidRPr="00891FDE">
        <w:rPr>
          <w:rFonts w:ascii="Arial" w:eastAsia="SimSun" w:hAnsi="Arial" w:cs="Arial"/>
          <w:sz w:val="22"/>
          <w:szCs w:val="24"/>
        </w:rPr>
        <w:t>. This blind trust in the leader</w:t>
      </w:r>
      <w:r w:rsidR="00891FDE">
        <w:rPr>
          <w:rFonts w:ascii="Arial" w:eastAsia="SimSun" w:hAnsi="Arial" w:cs="Arial"/>
          <w:sz w:val="22"/>
          <w:szCs w:val="24"/>
        </w:rPr>
        <w:t>s</w:t>
      </w:r>
      <w:r w:rsidR="00891FDE" w:rsidRPr="00891FDE">
        <w:rPr>
          <w:rFonts w:ascii="Arial" w:eastAsia="SimSun" w:hAnsi="Arial" w:cs="Arial"/>
          <w:sz w:val="22"/>
          <w:szCs w:val="24"/>
        </w:rPr>
        <w:t xml:space="preserve"> or lack of confidence in oneself due to peer pressure ma</w:t>
      </w:r>
      <w:r w:rsidR="00891FDE">
        <w:rPr>
          <w:rFonts w:ascii="Arial" w:eastAsia="SimSun" w:hAnsi="Arial" w:cs="Arial"/>
          <w:sz w:val="22"/>
          <w:szCs w:val="24"/>
        </w:rPr>
        <w:t>de</w:t>
      </w:r>
      <w:r w:rsidR="00891FDE" w:rsidRPr="00891FDE">
        <w:rPr>
          <w:rFonts w:ascii="Arial" w:eastAsia="SimSun" w:hAnsi="Arial" w:cs="Arial"/>
          <w:sz w:val="22"/>
          <w:szCs w:val="24"/>
        </w:rPr>
        <w:t xml:space="preserve"> the alternative solution limited</w:t>
      </w:r>
      <w:r w:rsidR="00891FDE">
        <w:rPr>
          <w:rFonts w:ascii="Arial" w:eastAsia="SimSun" w:hAnsi="Arial" w:cs="Arial"/>
          <w:sz w:val="22"/>
          <w:szCs w:val="24"/>
        </w:rPr>
        <w:t>,</w:t>
      </w:r>
      <w:r w:rsidR="00891FDE" w:rsidRPr="00891FDE">
        <w:t xml:space="preserve"> </w:t>
      </w:r>
      <w:r w:rsidR="00891FDE" w:rsidRPr="00891FDE">
        <w:rPr>
          <w:rFonts w:ascii="Arial" w:eastAsia="SimSun" w:hAnsi="Arial" w:cs="Arial"/>
          <w:sz w:val="22"/>
          <w:szCs w:val="24"/>
        </w:rPr>
        <w:t xml:space="preserve">so that the optimal solution </w:t>
      </w:r>
      <w:r w:rsidR="00891FDE">
        <w:rPr>
          <w:rFonts w:ascii="Arial" w:eastAsia="SimSun" w:hAnsi="Arial" w:cs="Arial"/>
          <w:sz w:val="22"/>
          <w:szCs w:val="24"/>
        </w:rPr>
        <w:t>could</w:t>
      </w:r>
      <w:r w:rsidR="00891FDE" w:rsidRPr="00891FDE">
        <w:rPr>
          <w:rFonts w:ascii="Arial" w:eastAsia="SimSun" w:hAnsi="Arial" w:cs="Arial"/>
          <w:sz w:val="22"/>
          <w:szCs w:val="24"/>
        </w:rPr>
        <w:t xml:space="preserve"> be missed. However, this antecedent was not involved in this experiment because the task content did not correspond</w:t>
      </w:r>
      <w:r w:rsidR="00891FDE">
        <w:rPr>
          <w:rFonts w:ascii="Arial" w:eastAsia="SimSun" w:hAnsi="Arial" w:cs="Arial"/>
          <w:sz w:val="22"/>
          <w:szCs w:val="24"/>
        </w:rPr>
        <w:t>.</w:t>
      </w:r>
    </w:p>
    <w:p w14:paraId="358734D8" w14:textId="1F031830" w:rsidR="000D29BC" w:rsidRDefault="000D29BC" w:rsidP="00795DF3">
      <w:pPr>
        <w:spacing w:line="360" w:lineRule="auto"/>
        <w:rPr>
          <w:rFonts w:ascii="Arial" w:eastAsia="SimSun" w:hAnsi="Arial" w:cs="Arial"/>
          <w:sz w:val="22"/>
          <w:szCs w:val="24"/>
        </w:rPr>
      </w:pPr>
    </w:p>
    <w:p w14:paraId="4FFD0902" w14:textId="60791518" w:rsidR="000D29BC" w:rsidRDefault="000D29BC" w:rsidP="00795DF3">
      <w:pPr>
        <w:spacing w:line="360" w:lineRule="auto"/>
        <w:rPr>
          <w:rFonts w:ascii="Arial" w:eastAsia="SimSun" w:hAnsi="Arial" w:cs="Arial"/>
          <w:sz w:val="22"/>
          <w:szCs w:val="24"/>
        </w:rPr>
      </w:pPr>
      <w:r w:rsidRPr="000D29BC">
        <w:rPr>
          <w:rFonts w:ascii="Arial" w:eastAsia="SimSun" w:hAnsi="Arial" w:cs="Arial"/>
          <w:sz w:val="22"/>
          <w:szCs w:val="24"/>
        </w:rPr>
        <w:t xml:space="preserve">Under time pressure, people are often considered to be more risk-averse rather than risk-seeking (Shors and Wood, 1995), </w:t>
      </w:r>
      <w:r>
        <w:rPr>
          <w:rFonts w:ascii="Arial" w:eastAsia="SimSun" w:hAnsi="Arial" w:cs="Arial" w:hint="eastAsia"/>
          <w:sz w:val="22"/>
          <w:szCs w:val="24"/>
        </w:rPr>
        <w:t>b</w:t>
      </w:r>
      <w:r w:rsidRPr="000D29BC">
        <w:rPr>
          <w:rFonts w:ascii="Arial" w:eastAsia="SimSun" w:hAnsi="Arial" w:cs="Arial"/>
          <w:sz w:val="22"/>
          <w:szCs w:val="24"/>
        </w:rPr>
        <w:t xml:space="preserve">ecause it is difficult to choose under time pressure, </w:t>
      </w:r>
      <w:r>
        <w:rPr>
          <w:rFonts w:ascii="Arial" w:eastAsia="SimSun" w:hAnsi="Arial" w:cs="Arial"/>
          <w:sz w:val="22"/>
          <w:szCs w:val="24"/>
        </w:rPr>
        <w:t xml:space="preserve">and </w:t>
      </w:r>
      <w:r w:rsidRPr="000D29BC">
        <w:rPr>
          <w:rFonts w:ascii="Arial" w:eastAsia="SimSun" w:hAnsi="Arial" w:cs="Arial"/>
          <w:sz w:val="22"/>
          <w:szCs w:val="24"/>
        </w:rPr>
        <w:t>they want to avoid picking up what they might regret later (Dhar and Nowlis, 1999). However, there is evidence that when the expected value (EV)</w:t>
      </w:r>
      <w:r w:rsidR="00F94B6E">
        <w:rPr>
          <w:rFonts w:ascii="Arial" w:eastAsia="SimSun" w:hAnsi="Arial" w:cs="Arial"/>
          <w:sz w:val="22"/>
          <w:szCs w:val="24"/>
        </w:rPr>
        <w:t xml:space="preserve"> </w:t>
      </w:r>
      <w:r w:rsidR="00F94B6E">
        <w:rPr>
          <w:rFonts w:ascii="Arial" w:eastAsia="SimSun" w:hAnsi="Arial" w:cs="Arial" w:hint="eastAsia"/>
          <w:sz w:val="22"/>
          <w:szCs w:val="24"/>
        </w:rPr>
        <w:t>f</w:t>
      </w:r>
      <w:r w:rsidR="00F94B6E">
        <w:rPr>
          <w:rFonts w:ascii="Arial" w:eastAsia="SimSun" w:hAnsi="Arial" w:cs="Arial"/>
          <w:sz w:val="22"/>
          <w:szCs w:val="24"/>
        </w:rPr>
        <w:t xml:space="preserve">or </w:t>
      </w:r>
      <w:r w:rsidR="00F94B6E">
        <w:rPr>
          <w:rFonts w:ascii="Arial" w:eastAsia="SimSun" w:hAnsi="Arial" w:cs="Arial"/>
          <w:sz w:val="22"/>
          <w:szCs w:val="24"/>
        </w:rPr>
        <w:lastRenderedPageBreak/>
        <w:t>monetary gamble</w:t>
      </w:r>
      <w:r w:rsidRPr="000D29BC">
        <w:rPr>
          <w:rFonts w:ascii="Arial" w:eastAsia="SimSun" w:hAnsi="Arial" w:cs="Arial"/>
          <w:sz w:val="22"/>
          <w:szCs w:val="24"/>
        </w:rPr>
        <w:t xml:space="preserve"> is positive, people under time pressure become risk-seeking (Dror, Busemeyer, &amp; Basola, 1999). At the </w:t>
      </w:r>
      <w:r>
        <w:rPr>
          <w:rFonts w:ascii="Arial" w:eastAsia="SimSun" w:hAnsi="Arial" w:cs="Arial"/>
          <w:sz w:val="22"/>
          <w:szCs w:val="24"/>
        </w:rPr>
        <w:t>group</w:t>
      </w:r>
      <w:r w:rsidRPr="000D29BC">
        <w:rPr>
          <w:rFonts w:ascii="Arial" w:eastAsia="SimSun" w:hAnsi="Arial" w:cs="Arial"/>
          <w:sz w:val="22"/>
          <w:szCs w:val="24"/>
        </w:rPr>
        <w:t xml:space="preserve"> level, Janis believe</w:t>
      </w:r>
      <w:r>
        <w:rPr>
          <w:rFonts w:ascii="Arial" w:eastAsia="SimSun" w:hAnsi="Arial" w:cs="Arial"/>
          <w:sz w:val="22"/>
          <w:szCs w:val="24"/>
        </w:rPr>
        <w:t>d</w:t>
      </w:r>
      <w:r w:rsidRPr="000D29BC">
        <w:rPr>
          <w:rFonts w:ascii="Arial" w:eastAsia="SimSun" w:hAnsi="Arial" w:cs="Arial"/>
          <w:sz w:val="22"/>
          <w:szCs w:val="24"/>
        </w:rPr>
        <w:t xml:space="preserve"> that</w:t>
      </w:r>
      <w:r>
        <w:rPr>
          <w:rFonts w:ascii="Arial" w:eastAsia="SimSun" w:hAnsi="Arial" w:cs="Arial"/>
          <w:sz w:val="22"/>
          <w:szCs w:val="24"/>
        </w:rPr>
        <w:t xml:space="preserve"> the</w:t>
      </w:r>
      <w:r w:rsidRPr="000D29BC">
        <w:rPr>
          <w:rFonts w:ascii="Arial" w:eastAsia="SimSun" w:hAnsi="Arial" w:cs="Arial"/>
          <w:sz w:val="22"/>
          <w:szCs w:val="24"/>
        </w:rPr>
        <w:t xml:space="preserve"> invulnerability </w:t>
      </w:r>
      <w:r>
        <w:rPr>
          <w:rFonts w:ascii="Arial" w:eastAsia="SimSun" w:hAnsi="Arial" w:cs="Arial"/>
          <w:sz w:val="22"/>
          <w:szCs w:val="24"/>
        </w:rPr>
        <w:t xml:space="preserve">of </w:t>
      </w:r>
      <w:r w:rsidRPr="000D29BC">
        <w:rPr>
          <w:rFonts w:ascii="Arial" w:eastAsia="SimSun" w:hAnsi="Arial" w:cs="Arial"/>
          <w:sz w:val="22"/>
          <w:szCs w:val="24"/>
        </w:rPr>
        <w:t>groupthink le</w:t>
      </w:r>
      <w:r w:rsidR="009A32BD">
        <w:rPr>
          <w:rFonts w:ascii="Arial" w:eastAsia="SimSun" w:hAnsi="Arial" w:cs="Arial"/>
          <w:sz w:val="22"/>
          <w:szCs w:val="24"/>
        </w:rPr>
        <w:t>d</w:t>
      </w:r>
      <w:r w:rsidRPr="000D29BC">
        <w:rPr>
          <w:rFonts w:ascii="Arial" w:eastAsia="SimSun" w:hAnsi="Arial" w:cs="Arial"/>
          <w:sz w:val="22"/>
          <w:szCs w:val="24"/>
        </w:rPr>
        <w:t xml:space="preserve"> groups to be more likely to pursue extreme risks. For the decisions made by the </w:t>
      </w:r>
      <w:r w:rsidR="009A32BD">
        <w:rPr>
          <w:rFonts w:ascii="Arial" w:eastAsia="SimSun" w:hAnsi="Arial" w:cs="Arial"/>
          <w:sz w:val="22"/>
          <w:szCs w:val="24"/>
        </w:rPr>
        <w:t>group</w:t>
      </w:r>
      <w:r w:rsidRPr="000D29BC">
        <w:rPr>
          <w:rFonts w:ascii="Arial" w:eastAsia="SimSun" w:hAnsi="Arial" w:cs="Arial"/>
          <w:sz w:val="22"/>
          <w:szCs w:val="24"/>
        </w:rPr>
        <w:t xml:space="preserve">, even if it leads to bad results, each participant only needs to bear a small part of the responsibility that is divided, so in this case they are more likely to </w:t>
      </w:r>
      <w:r w:rsidR="009A32BD">
        <w:rPr>
          <w:rFonts w:ascii="Arial" w:eastAsia="SimSun" w:hAnsi="Arial" w:cs="Arial"/>
          <w:sz w:val="22"/>
          <w:szCs w:val="24"/>
        </w:rPr>
        <w:t>risk seeking</w:t>
      </w:r>
      <w:r w:rsidRPr="000D29BC">
        <w:rPr>
          <w:rFonts w:ascii="Arial" w:eastAsia="SimSun" w:hAnsi="Arial" w:cs="Arial"/>
          <w:sz w:val="22"/>
          <w:szCs w:val="24"/>
        </w:rPr>
        <w:t xml:space="preserve">. </w:t>
      </w:r>
      <w:r w:rsidR="009A32BD" w:rsidRPr="009A32BD">
        <w:rPr>
          <w:rFonts w:ascii="Arial" w:eastAsia="SimSun" w:hAnsi="Arial" w:cs="Arial"/>
          <w:sz w:val="22"/>
          <w:szCs w:val="24"/>
        </w:rPr>
        <w:t xml:space="preserve">Based on the data obtained from this experiment, the impact of time pressure on team risk seeking is not enough to be clearly displayed. One reason is that the risk option setting </w:t>
      </w:r>
      <w:r w:rsidR="009A32BD">
        <w:rPr>
          <w:rFonts w:ascii="Arial" w:eastAsia="SimSun" w:hAnsi="Arial" w:cs="Arial"/>
          <w:sz w:val="22"/>
          <w:szCs w:val="24"/>
        </w:rPr>
        <w:t>wa</w:t>
      </w:r>
      <w:r w:rsidR="009A32BD" w:rsidRPr="009A32BD">
        <w:rPr>
          <w:rFonts w:ascii="Arial" w:eastAsia="SimSun" w:hAnsi="Arial" w:cs="Arial"/>
          <w:sz w:val="22"/>
          <w:szCs w:val="24"/>
        </w:rPr>
        <w:t xml:space="preserve">s artificial and </w:t>
      </w:r>
      <w:r w:rsidR="009A32BD">
        <w:rPr>
          <w:rFonts w:ascii="Arial" w:eastAsia="SimSun" w:hAnsi="Arial" w:cs="Arial"/>
          <w:sz w:val="22"/>
          <w:szCs w:val="24"/>
        </w:rPr>
        <w:t>could</w:t>
      </w:r>
      <w:r w:rsidR="009A32BD" w:rsidRPr="009A32BD">
        <w:rPr>
          <w:rFonts w:ascii="Arial" w:eastAsia="SimSun" w:hAnsi="Arial" w:cs="Arial"/>
          <w:sz w:val="22"/>
          <w:szCs w:val="24"/>
        </w:rPr>
        <w:t xml:space="preserve"> be biased; the other reason is that the small amount of data obtained </w:t>
      </w:r>
      <w:r w:rsidR="009A32BD">
        <w:rPr>
          <w:rFonts w:ascii="Arial" w:eastAsia="SimSun" w:hAnsi="Arial" w:cs="Arial"/>
          <w:sz w:val="22"/>
          <w:szCs w:val="24"/>
        </w:rPr>
        <w:t>from the insufficient samples wa</w:t>
      </w:r>
      <w:r w:rsidR="009A32BD" w:rsidRPr="009A32BD">
        <w:rPr>
          <w:rFonts w:ascii="Arial" w:eastAsia="SimSun" w:hAnsi="Arial" w:cs="Arial"/>
          <w:sz w:val="22"/>
          <w:szCs w:val="24"/>
        </w:rPr>
        <w:t xml:space="preserve">s not enough to clearly display </w:t>
      </w:r>
      <w:r w:rsidR="009A32BD">
        <w:rPr>
          <w:rFonts w:ascii="Arial" w:eastAsia="SimSun" w:hAnsi="Arial" w:cs="Arial"/>
          <w:sz w:val="22"/>
          <w:szCs w:val="24"/>
        </w:rPr>
        <w:t>the q</w:t>
      </w:r>
      <w:r w:rsidR="009A32BD" w:rsidRPr="009A32BD">
        <w:rPr>
          <w:rFonts w:ascii="Arial" w:eastAsia="SimSun" w:hAnsi="Arial" w:cs="Arial"/>
          <w:sz w:val="22"/>
          <w:szCs w:val="24"/>
        </w:rPr>
        <w:t>ualitative relationship</w:t>
      </w:r>
      <w:r w:rsidR="009A32BD">
        <w:rPr>
          <w:rFonts w:ascii="Arial" w:eastAsia="SimSun" w:hAnsi="Arial" w:cs="Arial"/>
          <w:sz w:val="22"/>
          <w:szCs w:val="24"/>
        </w:rPr>
        <w:t xml:space="preserve"> </w:t>
      </w:r>
      <w:r w:rsidR="009A32BD" w:rsidRPr="009A32BD">
        <w:rPr>
          <w:rFonts w:ascii="Arial" w:eastAsia="SimSun" w:hAnsi="Arial" w:cs="Arial"/>
          <w:sz w:val="22"/>
          <w:szCs w:val="24"/>
        </w:rPr>
        <w:t>between variables</w:t>
      </w:r>
      <w:r w:rsidR="009A32BD">
        <w:rPr>
          <w:rFonts w:ascii="Arial" w:eastAsia="SimSun" w:hAnsi="Arial" w:cs="Arial"/>
          <w:sz w:val="22"/>
          <w:szCs w:val="24"/>
        </w:rPr>
        <w:t>.</w:t>
      </w:r>
    </w:p>
    <w:p w14:paraId="36F84A2F" w14:textId="520DAE50" w:rsidR="000D29BC" w:rsidRDefault="000D29BC" w:rsidP="00795DF3">
      <w:pPr>
        <w:spacing w:line="360" w:lineRule="auto"/>
        <w:rPr>
          <w:rFonts w:ascii="Arial" w:eastAsia="SimSun" w:hAnsi="Arial" w:cs="Arial"/>
          <w:sz w:val="22"/>
          <w:szCs w:val="24"/>
        </w:rPr>
      </w:pPr>
    </w:p>
    <w:p w14:paraId="12F56F43" w14:textId="64207BF1" w:rsidR="000D29BC" w:rsidRDefault="00E42499" w:rsidP="00795DF3">
      <w:pPr>
        <w:spacing w:line="360" w:lineRule="auto"/>
        <w:rPr>
          <w:rFonts w:ascii="Arial" w:eastAsia="SimSun" w:hAnsi="Arial" w:cs="Arial"/>
          <w:sz w:val="22"/>
          <w:szCs w:val="24"/>
        </w:rPr>
      </w:pPr>
      <w:r w:rsidRPr="00E42499">
        <w:rPr>
          <w:rFonts w:ascii="Arial" w:eastAsia="SimSun" w:hAnsi="Arial" w:cs="Arial"/>
          <w:sz w:val="22"/>
          <w:szCs w:val="24"/>
        </w:rPr>
        <w:t>Groupthink led to the illusion that team members agreed on the outcome of the discussion (Janis, 1972), and time pressure increased the chances of this illusion. Due to the scarcity of time, some members often choose to silence because the opinions of the majority differ from their own, in order to achieve the so-called avoidance of wasting time by unnecessary arguments;</w:t>
      </w:r>
      <w:r w:rsidRPr="00E42499">
        <w:t xml:space="preserve"> </w:t>
      </w:r>
      <w:r w:rsidRPr="00E42499">
        <w:rPr>
          <w:rFonts w:ascii="Arial" w:eastAsia="SimSun" w:hAnsi="Arial" w:cs="Arial"/>
          <w:sz w:val="22"/>
          <w:szCs w:val="24"/>
        </w:rPr>
        <w:t xml:space="preserve">If there are members who disagree </w:t>
      </w:r>
      <w:r>
        <w:rPr>
          <w:rFonts w:ascii="Arial" w:eastAsia="SimSun" w:hAnsi="Arial" w:cs="Arial" w:hint="eastAsia"/>
          <w:sz w:val="22"/>
          <w:szCs w:val="24"/>
        </w:rPr>
        <w:t>wit</w:t>
      </w:r>
      <w:r>
        <w:rPr>
          <w:rFonts w:ascii="Arial" w:eastAsia="SimSun" w:hAnsi="Arial" w:cs="Arial"/>
          <w:sz w:val="22"/>
          <w:szCs w:val="24"/>
        </w:rPr>
        <w:t xml:space="preserve">h others </w:t>
      </w:r>
      <w:r w:rsidRPr="00E42499">
        <w:rPr>
          <w:rFonts w:ascii="Arial" w:eastAsia="SimSun" w:hAnsi="Arial" w:cs="Arial"/>
          <w:sz w:val="22"/>
          <w:szCs w:val="24"/>
        </w:rPr>
        <w:t xml:space="preserve">in this situation, </w:t>
      </w:r>
      <w:r>
        <w:rPr>
          <w:rFonts w:ascii="Arial" w:eastAsia="SimSun" w:hAnsi="Arial" w:cs="Arial"/>
          <w:sz w:val="22"/>
          <w:szCs w:val="24"/>
        </w:rPr>
        <w:t>their</w:t>
      </w:r>
      <w:r w:rsidRPr="00E42499">
        <w:rPr>
          <w:rFonts w:ascii="Arial" w:eastAsia="SimSun" w:hAnsi="Arial" w:cs="Arial"/>
          <w:sz w:val="22"/>
          <w:szCs w:val="24"/>
        </w:rPr>
        <w:t xml:space="preserve"> opinions will often be ignored directly</w:t>
      </w:r>
      <w:r>
        <w:rPr>
          <w:rFonts w:ascii="Arial" w:eastAsia="SimSun" w:hAnsi="Arial" w:cs="Arial"/>
          <w:sz w:val="22"/>
          <w:szCs w:val="24"/>
        </w:rPr>
        <w:t>.</w:t>
      </w:r>
      <w:r w:rsidRPr="00E42499">
        <w:rPr>
          <w:rFonts w:ascii="Arial" w:eastAsia="SimSun" w:hAnsi="Arial" w:cs="Arial"/>
          <w:sz w:val="22"/>
          <w:szCs w:val="24"/>
        </w:rPr>
        <w:t xml:space="preserve"> Another scenario is that the </w:t>
      </w:r>
      <w:r>
        <w:rPr>
          <w:rFonts w:ascii="Arial" w:eastAsia="SimSun" w:hAnsi="Arial" w:cs="Arial"/>
          <w:sz w:val="22"/>
          <w:szCs w:val="24"/>
        </w:rPr>
        <w:t>group</w:t>
      </w:r>
      <w:r w:rsidRPr="00E42499">
        <w:rPr>
          <w:rFonts w:ascii="Arial" w:eastAsia="SimSun" w:hAnsi="Arial" w:cs="Arial"/>
          <w:sz w:val="22"/>
          <w:szCs w:val="24"/>
        </w:rPr>
        <w:t xml:space="preserve"> may adopt decision rules that minority are subject to majority, while a few objections are forced to be retained. For each sub-question, some members are forced to obey the opinions of the majority, so the final decision made by the </w:t>
      </w:r>
      <w:r>
        <w:rPr>
          <w:rFonts w:ascii="Arial" w:eastAsia="SimSun" w:hAnsi="Arial" w:cs="Arial"/>
          <w:sz w:val="22"/>
          <w:szCs w:val="24"/>
        </w:rPr>
        <w:t>group</w:t>
      </w:r>
      <w:r w:rsidRPr="00E42499">
        <w:rPr>
          <w:rFonts w:ascii="Arial" w:eastAsia="SimSun" w:hAnsi="Arial" w:cs="Arial"/>
          <w:sz w:val="22"/>
          <w:szCs w:val="24"/>
        </w:rPr>
        <w:t xml:space="preserve"> is likely to be disapproved by most members, but because there is not enough time to carefully debate each sub-question, </w:t>
      </w:r>
      <w:r w:rsidR="00337922">
        <w:rPr>
          <w:rFonts w:ascii="Arial" w:eastAsia="SimSun" w:hAnsi="Arial" w:cs="Arial"/>
          <w:sz w:val="22"/>
          <w:szCs w:val="24"/>
        </w:rPr>
        <w:t>t</w:t>
      </w:r>
      <w:r w:rsidR="00337922" w:rsidRPr="00337922">
        <w:rPr>
          <w:rFonts w:ascii="Arial" w:eastAsia="SimSun" w:hAnsi="Arial" w:cs="Arial"/>
          <w:sz w:val="22"/>
          <w:szCs w:val="24"/>
        </w:rPr>
        <w:t>he final result is thus determined</w:t>
      </w:r>
      <w:r w:rsidR="00AF0F12">
        <w:rPr>
          <w:rFonts w:ascii="Arial" w:eastAsia="SimSun" w:hAnsi="Arial" w:cs="Arial"/>
          <w:sz w:val="22"/>
          <w:szCs w:val="24"/>
        </w:rPr>
        <w:t>.</w:t>
      </w:r>
      <w:r w:rsidR="00175B22" w:rsidRPr="00175B22">
        <w:t xml:space="preserve"> </w:t>
      </w:r>
      <w:r w:rsidR="00175B22" w:rsidRPr="00175B22">
        <w:rPr>
          <w:rFonts w:ascii="Arial" w:eastAsia="SimSun" w:hAnsi="Arial" w:cs="Arial"/>
          <w:sz w:val="22"/>
          <w:szCs w:val="24"/>
        </w:rPr>
        <w:t xml:space="preserve">When different from the </w:t>
      </w:r>
      <w:r w:rsidR="00175B22">
        <w:rPr>
          <w:rFonts w:ascii="Arial" w:eastAsia="SimSun" w:hAnsi="Arial" w:cs="Arial" w:hint="eastAsia"/>
          <w:sz w:val="22"/>
          <w:szCs w:val="24"/>
        </w:rPr>
        <w:t>group</w:t>
      </w:r>
      <w:r w:rsidR="00175B22" w:rsidRPr="00175B22">
        <w:rPr>
          <w:rFonts w:ascii="Arial" w:eastAsia="SimSun" w:hAnsi="Arial" w:cs="Arial"/>
          <w:sz w:val="22"/>
          <w:szCs w:val="24"/>
        </w:rPr>
        <w:t xml:space="preserve">'s point of view, </w:t>
      </w:r>
      <w:r w:rsidR="00175B22">
        <w:rPr>
          <w:rFonts w:ascii="Arial" w:eastAsia="SimSun" w:hAnsi="Arial" w:cs="Arial"/>
          <w:sz w:val="22"/>
          <w:szCs w:val="24"/>
        </w:rPr>
        <w:t>group</w:t>
      </w:r>
      <w:r w:rsidR="00175B22" w:rsidRPr="00175B22">
        <w:rPr>
          <w:rFonts w:ascii="Arial" w:eastAsia="SimSun" w:hAnsi="Arial" w:cs="Arial"/>
          <w:sz w:val="22"/>
          <w:szCs w:val="24"/>
        </w:rPr>
        <w:t xml:space="preserve"> members </w:t>
      </w:r>
      <w:r w:rsidR="00175B22">
        <w:rPr>
          <w:rFonts w:ascii="Arial" w:eastAsia="SimSun" w:hAnsi="Arial" w:cs="Arial"/>
          <w:sz w:val="22"/>
          <w:szCs w:val="24"/>
        </w:rPr>
        <w:t xml:space="preserve">are likely to </w:t>
      </w:r>
      <w:r w:rsidR="00175B22" w:rsidRPr="00175B22">
        <w:rPr>
          <w:rFonts w:ascii="Arial" w:eastAsia="SimSun" w:hAnsi="Arial" w:cs="Arial"/>
          <w:sz w:val="22"/>
          <w:szCs w:val="24"/>
        </w:rPr>
        <w:t>change their minds because of time pressure, because there is a lack of time for careful thinking, and their attention is mostly concentrated on reaching the consensus conclusion as soon as possible, and</w:t>
      </w:r>
      <w:r w:rsidR="00F92C1A" w:rsidRPr="00F92C1A">
        <w:rPr>
          <w:rFonts w:ascii="Arial" w:eastAsia="SimSun" w:hAnsi="Arial" w:cs="Arial"/>
          <w:sz w:val="22"/>
          <w:szCs w:val="24"/>
        </w:rPr>
        <w:t xml:space="preserve"> will be easily convinced by the leader or other </w:t>
      </w:r>
      <w:r w:rsidR="00F92C1A">
        <w:rPr>
          <w:rFonts w:ascii="Arial" w:eastAsia="SimSun" w:hAnsi="Arial" w:cs="Arial"/>
          <w:sz w:val="22"/>
          <w:szCs w:val="24"/>
        </w:rPr>
        <w:t xml:space="preserve">group </w:t>
      </w:r>
      <w:r w:rsidR="00F92C1A" w:rsidRPr="00F92C1A">
        <w:rPr>
          <w:rFonts w:ascii="Arial" w:eastAsia="SimSun" w:hAnsi="Arial" w:cs="Arial"/>
          <w:sz w:val="22"/>
          <w:szCs w:val="24"/>
        </w:rPr>
        <w:t>members.</w:t>
      </w:r>
      <w:r w:rsidR="00175B22" w:rsidRPr="00175B22">
        <w:rPr>
          <w:rFonts w:ascii="Arial" w:eastAsia="SimSun" w:hAnsi="Arial" w:cs="Arial"/>
          <w:sz w:val="22"/>
          <w:szCs w:val="24"/>
        </w:rPr>
        <w:t xml:space="preserve"> When asked if there is enough time to convince other team members, a large number of people gave a positive answer, which also shows that groupthink caused by time pressure reduced the confidence of members in proposing alternative solutions.</w:t>
      </w:r>
    </w:p>
    <w:p w14:paraId="00BCFF6D" w14:textId="6D9FACAC" w:rsidR="00AF0F12" w:rsidRDefault="00AF0F12" w:rsidP="00795DF3">
      <w:pPr>
        <w:spacing w:line="360" w:lineRule="auto"/>
        <w:rPr>
          <w:rFonts w:ascii="Arial" w:eastAsia="SimSun" w:hAnsi="Arial" w:cs="Arial"/>
          <w:sz w:val="22"/>
          <w:szCs w:val="24"/>
        </w:rPr>
      </w:pPr>
    </w:p>
    <w:p w14:paraId="3248A3C1" w14:textId="7E698D39" w:rsidR="004F22AA" w:rsidRPr="000E2CF8" w:rsidRDefault="004F22AA" w:rsidP="00887D41">
      <w:pPr>
        <w:pStyle w:val="Heading1"/>
        <w:pPrChange w:id="266" w:author="hina qureshi" w:date="2019-08-27T23:15:00Z">
          <w:pPr>
            <w:spacing w:line="360" w:lineRule="auto"/>
          </w:pPr>
        </w:pPrChange>
      </w:pPr>
      <w:r w:rsidRPr="000E2CF8">
        <w:rPr>
          <w:rFonts w:hint="eastAsia"/>
        </w:rPr>
        <w:t>C</w:t>
      </w:r>
      <w:r w:rsidRPr="000E2CF8">
        <w:t>onclusion</w:t>
      </w:r>
    </w:p>
    <w:p w14:paraId="0C809DAE" w14:textId="63E65DF7" w:rsidR="00AF0F12" w:rsidRDefault="00AF0F12" w:rsidP="00795DF3">
      <w:pPr>
        <w:spacing w:line="360" w:lineRule="auto"/>
        <w:rPr>
          <w:rFonts w:ascii="Arial" w:eastAsia="SimSun" w:hAnsi="Arial" w:cs="Arial"/>
          <w:sz w:val="22"/>
          <w:szCs w:val="24"/>
        </w:rPr>
      </w:pPr>
    </w:p>
    <w:p w14:paraId="17AFC358" w14:textId="22CA50BB" w:rsidR="00DA72C7" w:rsidRDefault="00A25FBE" w:rsidP="00795DF3">
      <w:pPr>
        <w:spacing w:line="360" w:lineRule="auto"/>
        <w:rPr>
          <w:rFonts w:ascii="Arial" w:eastAsia="SimSun" w:hAnsi="Arial" w:cs="Arial"/>
          <w:sz w:val="22"/>
          <w:szCs w:val="24"/>
        </w:rPr>
      </w:pPr>
      <w:r w:rsidRPr="00A25FBE">
        <w:rPr>
          <w:rFonts w:ascii="Arial" w:eastAsia="SimSun" w:hAnsi="Arial" w:cs="Arial"/>
          <w:sz w:val="22"/>
          <w:szCs w:val="24"/>
        </w:rPr>
        <w:t xml:space="preserve">This study hypothesized and tested the mechanism by which groupthink affects the accuracy of </w:t>
      </w:r>
      <w:r>
        <w:rPr>
          <w:rFonts w:ascii="Arial" w:eastAsia="SimSun" w:hAnsi="Arial" w:cs="Arial"/>
          <w:sz w:val="22"/>
          <w:szCs w:val="24"/>
        </w:rPr>
        <w:t>group</w:t>
      </w:r>
      <w:r w:rsidRPr="00A25FBE">
        <w:rPr>
          <w:rFonts w:ascii="Arial" w:eastAsia="SimSun" w:hAnsi="Arial" w:cs="Arial"/>
          <w:sz w:val="22"/>
          <w:szCs w:val="24"/>
        </w:rPr>
        <w:t xml:space="preserve"> decisions under time-stress conditions, and obtained a lot of valuable information.</w:t>
      </w:r>
      <w:r w:rsidR="00DA72C7" w:rsidRPr="00DA72C7">
        <w:rPr>
          <w:rFonts w:ascii="Arial" w:eastAsia="SimSun" w:hAnsi="Arial" w:cs="Arial"/>
          <w:sz w:val="22"/>
          <w:szCs w:val="24"/>
        </w:rPr>
        <w:t xml:space="preserve"> Time pressure has a certain impact on the accuracy of </w:t>
      </w:r>
      <w:r>
        <w:rPr>
          <w:rFonts w:ascii="Arial" w:eastAsia="SimSun" w:hAnsi="Arial" w:cs="Arial" w:hint="eastAsia"/>
          <w:sz w:val="22"/>
          <w:szCs w:val="24"/>
        </w:rPr>
        <w:t>group</w:t>
      </w:r>
      <w:r>
        <w:rPr>
          <w:rFonts w:ascii="Arial" w:eastAsia="SimSun" w:hAnsi="Arial" w:cs="Arial"/>
          <w:sz w:val="22"/>
          <w:szCs w:val="24"/>
        </w:rPr>
        <w:t xml:space="preserve"> </w:t>
      </w:r>
      <w:r w:rsidR="00DA72C7" w:rsidRPr="00DA72C7">
        <w:rPr>
          <w:rFonts w:ascii="Arial" w:eastAsia="SimSun" w:hAnsi="Arial" w:cs="Arial"/>
          <w:sz w:val="22"/>
          <w:szCs w:val="24"/>
        </w:rPr>
        <w:t xml:space="preserve">decisions. Teams in a </w:t>
      </w:r>
      <w:r w:rsidR="00B90376" w:rsidRPr="00B90376">
        <w:rPr>
          <w:rFonts w:ascii="Arial" w:eastAsia="SimSun" w:hAnsi="Arial" w:cs="Arial"/>
          <w:sz w:val="22"/>
          <w:szCs w:val="24"/>
        </w:rPr>
        <w:t>time-critical situation</w:t>
      </w:r>
      <w:r w:rsidR="00DA72C7" w:rsidRPr="00DA72C7">
        <w:rPr>
          <w:rFonts w:ascii="Arial" w:eastAsia="SimSun" w:hAnsi="Arial" w:cs="Arial"/>
          <w:sz w:val="22"/>
          <w:szCs w:val="24"/>
        </w:rPr>
        <w:t xml:space="preserve"> </w:t>
      </w:r>
      <w:r w:rsidR="00B90376">
        <w:rPr>
          <w:rFonts w:ascii="Arial" w:eastAsia="SimSun" w:hAnsi="Arial" w:cs="Arial"/>
          <w:sz w:val="22"/>
          <w:szCs w:val="24"/>
        </w:rPr>
        <w:t xml:space="preserve">can </w:t>
      </w:r>
      <w:r w:rsidR="00DA72C7" w:rsidRPr="00DA72C7">
        <w:rPr>
          <w:rFonts w:ascii="Arial" w:eastAsia="SimSun" w:hAnsi="Arial" w:cs="Arial"/>
          <w:sz w:val="22"/>
          <w:szCs w:val="24"/>
        </w:rPr>
        <w:t xml:space="preserve">perform </w:t>
      </w:r>
      <w:r w:rsidR="00B90376">
        <w:rPr>
          <w:rFonts w:ascii="Arial" w:eastAsia="SimSun" w:hAnsi="Arial" w:cs="Arial"/>
          <w:sz w:val="22"/>
          <w:szCs w:val="24"/>
        </w:rPr>
        <w:t>worse than</w:t>
      </w:r>
      <w:r w:rsidR="00DA72C7" w:rsidRPr="00DA72C7">
        <w:rPr>
          <w:rFonts w:ascii="Arial" w:eastAsia="SimSun" w:hAnsi="Arial" w:cs="Arial"/>
          <w:sz w:val="22"/>
          <w:szCs w:val="24"/>
        </w:rPr>
        <w:t xml:space="preserve"> </w:t>
      </w:r>
      <w:r w:rsidR="00B90376">
        <w:rPr>
          <w:rFonts w:ascii="Arial" w:eastAsia="SimSun" w:hAnsi="Arial" w:cs="Arial"/>
          <w:sz w:val="22"/>
          <w:szCs w:val="24"/>
        </w:rPr>
        <w:t>those</w:t>
      </w:r>
      <w:r w:rsidR="00DA72C7" w:rsidRPr="00DA72C7">
        <w:rPr>
          <w:rFonts w:ascii="Arial" w:eastAsia="SimSun" w:hAnsi="Arial" w:cs="Arial"/>
          <w:sz w:val="22"/>
          <w:szCs w:val="24"/>
        </w:rPr>
        <w:t xml:space="preserve"> that have sufficient time to discuss. Moreover, Groupthink is more likely to occur under time pressure conditions. In the absence of outside intervention, compared to groups without time pressure, leaders will quickly emerge </w:t>
      </w:r>
      <w:r w:rsidR="00B90376" w:rsidRPr="00DA72C7">
        <w:rPr>
          <w:rFonts w:ascii="Arial" w:eastAsia="SimSun" w:hAnsi="Arial" w:cs="Arial"/>
          <w:sz w:val="22"/>
          <w:szCs w:val="24"/>
        </w:rPr>
        <w:t>within</w:t>
      </w:r>
      <w:r w:rsidR="00B90376">
        <w:rPr>
          <w:rFonts w:ascii="Arial" w:eastAsia="SimSun" w:hAnsi="Arial" w:cs="Arial"/>
          <w:sz w:val="22"/>
          <w:szCs w:val="24"/>
        </w:rPr>
        <w:t xml:space="preserve"> groups under</w:t>
      </w:r>
      <w:r w:rsidR="00B90376" w:rsidRPr="00DA72C7">
        <w:rPr>
          <w:rFonts w:ascii="Arial" w:eastAsia="SimSun" w:hAnsi="Arial" w:cs="Arial"/>
          <w:sz w:val="22"/>
          <w:szCs w:val="24"/>
        </w:rPr>
        <w:t xml:space="preserve"> the time pressure</w:t>
      </w:r>
      <w:r w:rsidR="00DA72C7" w:rsidRPr="00DA72C7">
        <w:rPr>
          <w:rFonts w:ascii="Arial" w:eastAsia="SimSun" w:hAnsi="Arial" w:cs="Arial"/>
          <w:sz w:val="22"/>
          <w:szCs w:val="24"/>
        </w:rPr>
        <w:t xml:space="preserve"> to help the group decision-making process or unified views; </w:t>
      </w:r>
      <w:r w:rsidR="00B90376">
        <w:rPr>
          <w:rFonts w:ascii="Arial" w:eastAsia="SimSun" w:hAnsi="Arial" w:cs="Arial"/>
          <w:sz w:val="22"/>
          <w:szCs w:val="24"/>
        </w:rPr>
        <w:t>a</w:t>
      </w:r>
      <w:r w:rsidR="00B90376" w:rsidRPr="00B90376">
        <w:rPr>
          <w:rFonts w:ascii="Arial" w:eastAsia="SimSun" w:hAnsi="Arial" w:cs="Arial"/>
          <w:sz w:val="22"/>
          <w:szCs w:val="24"/>
        </w:rPr>
        <w:t>t the same time, limited time promotes frequent communication and cooperation among team members, which enhances the cohesiveness between teams; and it is unrealistic to find suitable established procedures to search for information and evaluation programs in scarce time.</w:t>
      </w:r>
      <w:r w:rsidR="00DA72C7" w:rsidRPr="00DA72C7">
        <w:rPr>
          <w:rFonts w:ascii="Arial" w:eastAsia="SimSun" w:hAnsi="Arial" w:cs="Arial"/>
          <w:sz w:val="22"/>
          <w:szCs w:val="24"/>
        </w:rPr>
        <w:t xml:space="preserve"> According to Janis (1972)'s antecedent theory, groupthink is more likely to occur </w:t>
      </w:r>
      <w:r w:rsidR="00B90376">
        <w:rPr>
          <w:rFonts w:ascii="Arial" w:eastAsia="SimSun" w:hAnsi="Arial" w:cs="Arial"/>
          <w:sz w:val="22"/>
          <w:szCs w:val="24"/>
        </w:rPr>
        <w:t>in</w:t>
      </w:r>
      <w:r w:rsidR="00DA72C7" w:rsidRPr="00DA72C7">
        <w:rPr>
          <w:rFonts w:ascii="Arial" w:eastAsia="SimSun" w:hAnsi="Arial" w:cs="Arial"/>
          <w:sz w:val="22"/>
          <w:szCs w:val="24"/>
        </w:rPr>
        <w:t xml:space="preserve"> the above conditions. </w:t>
      </w:r>
      <w:r w:rsidR="00B90376" w:rsidRPr="00B90376">
        <w:rPr>
          <w:rFonts w:ascii="Arial" w:eastAsia="SimSun" w:hAnsi="Arial" w:cs="Arial"/>
          <w:sz w:val="22"/>
          <w:szCs w:val="24"/>
        </w:rPr>
        <w:t>The illusion of consensus by members often occurs in team decision-making scenarios.</w:t>
      </w:r>
      <w:r w:rsidR="00DA72C7" w:rsidRPr="00DA72C7">
        <w:rPr>
          <w:rFonts w:ascii="Arial" w:eastAsia="SimSun" w:hAnsi="Arial" w:cs="Arial"/>
          <w:sz w:val="22"/>
          <w:szCs w:val="24"/>
        </w:rPr>
        <w:t xml:space="preserve"> This kind of illusion is one of the shortcomings of groupthink, and time pressure makes this illusion appear more frequently, which is one of the reasons for the reduced accuracy of team decision-making under time shortage.</w:t>
      </w:r>
    </w:p>
    <w:p w14:paraId="4687E25C" w14:textId="6603C7C0" w:rsidR="00B90376" w:rsidRDefault="00B90376" w:rsidP="00795DF3">
      <w:pPr>
        <w:spacing w:line="360" w:lineRule="auto"/>
        <w:rPr>
          <w:rFonts w:ascii="Arial" w:eastAsia="SimSun" w:hAnsi="Arial" w:cs="Arial"/>
          <w:sz w:val="22"/>
          <w:szCs w:val="24"/>
        </w:rPr>
      </w:pPr>
    </w:p>
    <w:p w14:paraId="54222802" w14:textId="3D65BB74" w:rsidR="0066144F" w:rsidRDefault="00006B97" w:rsidP="00795DF3">
      <w:pPr>
        <w:spacing w:line="360" w:lineRule="auto"/>
        <w:rPr>
          <w:rFonts w:ascii="Arial" w:eastAsia="SimSun" w:hAnsi="Arial" w:cs="Arial"/>
          <w:sz w:val="22"/>
          <w:szCs w:val="24"/>
        </w:rPr>
      </w:pPr>
      <w:r w:rsidRPr="00006B97">
        <w:rPr>
          <w:rFonts w:ascii="Arial" w:eastAsia="SimSun" w:hAnsi="Arial" w:cs="Arial"/>
          <w:sz w:val="22"/>
          <w:szCs w:val="24"/>
        </w:rPr>
        <w:t xml:space="preserve">However, there are still some shortcomings in this study, and there are </w:t>
      </w:r>
      <w:commentRangeStart w:id="267"/>
      <w:r>
        <w:rPr>
          <w:rFonts w:ascii="Arial" w:eastAsia="SimSun" w:hAnsi="Arial" w:cs="Arial" w:hint="eastAsia"/>
          <w:sz w:val="22"/>
          <w:szCs w:val="24"/>
        </w:rPr>
        <w:t>a</w:t>
      </w:r>
      <w:r>
        <w:rPr>
          <w:rFonts w:ascii="Arial" w:eastAsia="SimSun" w:hAnsi="Arial" w:cs="Arial"/>
          <w:sz w:val="22"/>
          <w:szCs w:val="24"/>
        </w:rPr>
        <w:t xml:space="preserve"> number of</w:t>
      </w:r>
      <w:r w:rsidRPr="00006B97">
        <w:rPr>
          <w:rFonts w:ascii="Arial" w:eastAsia="SimSun" w:hAnsi="Arial" w:cs="Arial"/>
          <w:sz w:val="22"/>
          <w:szCs w:val="24"/>
        </w:rPr>
        <w:t xml:space="preserve"> limitations </w:t>
      </w:r>
      <w:commentRangeEnd w:id="267"/>
      <w:r w:rsidR="00887D41">
        <w:rPr>
          <w:rStyle w:val="CommentReference"/>
        </w:rPr>
        <w:commentReference w:id="267"/>
      </w:r>
      <w:r w:rsidRPr="00006B97">
        <w:rPr>
          <w:rFonts w:ascii="Arial" w:eastAsia="SimSun" w:hAnsi="Arial" w:cs="Arial"/>
          <w:sz w:val="22"/>
          <w:szCs w:val="24"/>
        </w:rPr>
        <w:t xml:space="preserve">for future researchers to continue their efforts. An important aspect is the manipulation and testing of time pressure. This study </w:t>
      </w:r>
      <w:r>
        <w:rPr>
          <w:rFonts w:ascii="Arial" w:eastAsia="SimSun" w:hAnsi="Arial" w:cs="Arial"/>
          <w:sz w:val="22"/>
          <w:szCs w:val="24"/>
        </w:rPr>
        <w:t>wa</w:t>
      </w:r>
      <w:r w:rsidRPr="00006B97">
        <w:rPr>
          <w:rFonts w:ascii="Arial" w:eastAsia="SimSun" w:hAnsi="Arial" w:cs="Arial"/>
          <w:sz w:val="22"/>
          <w:szCs w:val="24"/>
        </w:rPr>
        <w:t xml:space="preserve">s mainly to artificially set different discussion durations to control different levels of time pressure, and use the questionnaire </w:t>
      </w:r>
      <w:r w:rsidR="003B67B7">
        <w:rPr>
          <w:rFonts w:ascii="Arial" w:eastAsia="SimSun" w:hAnsi="Arial" w:cs="Arial"/>
          <w:sz w:val="22"/>
          <w:szCs w:val="24"/>
        </w:rPr>
        <w:t>at</w:t>
      </w:r>
      <w:r w:rsidRPr="00006B97">
        <w:rPr>
          <w:rFonts w:ascii="Arial" w:eastAsia="SimSun" w:hAnsi="Arial" w:cs="Arial"/>
          <w:sz w:val="22"/>
          <w:szCs w:val="24"/>
        </w:rPr>
        <w:t xml:space="preserve"> the end of the experiment to investigate the feedback of manipulation.</w:t>
      </w:r>
      <w:r>
        <w:rPr>
          <w:rFonts w:ascii="Arial" w:eastAsia="SimSun" w:hAnsi="Arial" w:cs="Arial"/>
          <w:sz w:val="22"/>
          <w:szCs w:val="24"/>
        </w:rPr>
        <w:t xml:space="preserve"> </w:t>
      </w:r>
      <w:r w:rsidRPr="00006B97">
        <w:rPr>
          <w:rFonts w:ascii="Arial" w:eastAsia="SimSun" w:hAnsi="Arial" w:cs="Arial"/>
          <w:sz w:val="22"/>
          <w:szCs w:val="24"/>
        </w:rPr>
        <w:t xml:space="preserve">Future research </w:t>
      </w:r>
      <w:r w:rsidR="003B67B7">
        <w:rPr>
          <w:rFonts w:ascii="Arial" w:eastAsia="SimSun" w:hAnsi="Arial" w:cs="Arial"/>
          <w:sz w:val="22"/>
          <w:szCs w:val="24"/>
        </w:rPr>
        <w:t>can</w:t>
      </w:r>
      <w:r w:rsidRPr="00006B97">
        <w:rPr>
          <w:rFonts w:ascii="Arial" w:eastAsia="SimSun" w:hAnsi="Arial" w:cs="Arial"/>
          <w:sz w:val="22"/>
          <w:szCs w:val="24"/>
        </w:rPr>
        <w:t xml:space="preserve"> use more objective manipulations, </w:t>
      </w:r>
      <w:r w:rsidR="003B67B7" w:rsidRPr="003B67B7">
        <w:rPr>
          <w:rFonts w:ascii="Arial" w:eastAsia="SimSun" w:hAnsi="Arial" w:cs="Arial"/>
          <w:sz w:val="22"/>
          <w:szCs w:val="24"/>
        </w:rPr>
        <w:t>have a more scientific design of the time required for different decision-making content and different time pressure requirements, and try to avoid the bias caused by such recall feedback.</w:t>
      </w:r>
      <w:r w:rsidRPr="00006B97">
        <w:rPr>
          <w:rFonts w:ascii="Arial" w:eastAsia="SimSun" w:hAnsi="Arial" w:cs="Arial"/>
          <w:sz w:val="22"/>
          <w:szCs w:val="24"/>
        </w:rPr>
        <w:t xml:space="preserve"> On the other </w:t>
      </w:r>
      <w:r w:rsidRPr="00006B97">
        <w:rPr>
          <w:rFonts w:ascii="Arial" w:eastAsia="SimSun" w:hAnsi="Arial" w:cs="Arial"/>
          <w:sz w:val="22"/>
          <w:szCs w:val="24"/>
        </w:rPr>
        <w:lastRenderedPageBreak/>
        <w:t>hand, the experiment in the form of a group discussion used in this study require</w:t>
      </w:r>
      <w:r w:rsidR="003B67B7">
        <w:rPr>
          <w:rFonts w:ascii="Arial" w:eastAsia="SimSun" w:hAnsi="Arial" w:cs="Arial"/>
          <w:sz w:val="22"/>
          <w:szCs w:val="24"/>
        </w:rPr>
        <w:t>s</w:t>
      </w:r>
      <w:r w:rsidRPr="00006B97">
        <w:rPr>
          <w:rFonts w:ascii="Arial" w:eastAsia="SimSun" w:hAnsi="Arial" w:cs="Arial"/>
          <w:sz w:val="22"/>
          <w:szCs w:val="24"/>
        </w:rPr>
        <w:t xml:space="preserve"> </w:t>
      </w:r>
      <w:r w:rsidR="003B67B7">
        <w:rPr>
          <w:rFonts w:ascii="Arial" w:eastAsia="SimSun" w:hAnsi="Arial" w:cs="Arial"/>
          <w:sz w:val="22"/>
          <w:szCs w:val="24"/>
        </w:rPr>
        <w:t>a larger</w:t>
      </w:r>
      <w:r w:rsidRPr="00006B97">
        <w:rPr>
          <w:rFonts w:ascii="Arial" w:eastAsia="SimSun" w:hAnsi="Arial" w:cs="Arial"/>
          <w:sz w:val="22"/>
          <w:szCs w:val="24"/>
        </w:rPr>
        <w:t xml:space="preserve"> sample size to obtain a more significant qualitative relationship between variables.</w:t>
      </w:r>
      <w:r w:rsidR="003B67B7" w:rsidRPr="003B67B7">
        <w:t xml:space="preserve"> </w:t>
      </w:r>
      <w:r w:rsidR="003B67B7" w:rsidRPr="003B67B7">
        <w:rPr>
          <w:rFonts w:ascii="Arial" w:eastAsia="SimSun" w:hAnsi="Arial" w:cs="Arial"/>
          <w:sz w:val="22"/>
          <w:szCs w:val="24"/>
        </w:rPr>
        <w:t xml:space="preserve">The sample size currently used may bias the results when studying certain sub-problems (for example, whether groupthink leads the team to be more prone to extreme risk under time pressure). </w:t>
      </w:r>
      <w:r w:rsidRPr="00006B97">
        <w:rPr>
          <w:rFonts w:ascii="Arial" w:eastAsia="SimSun" w:hAnsi="Arial" w:cs="Arial"/>
          <w:sz w:val="22"/>
          <w:szCs w:val="24"/>
        </w:rPr>
        <w:t xml:space="preserve"> Moreover, since most of the relevant literature is currently only focused on qualitative relationships, future research can also focus on quantitative research on problems related to groupthink, which will be a new and valuable research field.</w:t>
      </w:r>
    </w:p>
    <w:p w14:paraId="6FB00329" w14:textId="77777777" w:rsidR="004531E8" w:rsidRDefault="004531E8">
      <w:pPr>
        <w:rPr>
          <w:ins w:id="268" w:author="hina qureshi" w:date="2019-08-27T23:16:00Z"/>
          <w:rFonts w:ascii="Arial" w:hAnsi="Arial" w:cs="Arial"/>
          <w:sz w:val="22"/>
        </w:rPr>
      </w:pPr>
    </w:p>
    <w:p w14:paraId="7C092618" w14:textId="06076F3E" w:rsidR="00034356" w:rsidRDefault="00034356">
      <w:pPr>
        <w:widowControl/>
        <w:jc w:val="left"/>
        <w:rPr>
          <w:ins w:id="269" w:author="hina qureshi" w:date="2019-08-27T23:16:00Z"/>
          <w:rFonts w:ascii="Arial" w:hAnsi="Arial" w:cs="Arial"/>
          <w:sz w:val="22"/>
        </w:rPr>
      </w:pPr>
      <w:ins w:id="270" w:author="hina qureshi" w:date="2019-08-27T23:16:00Z">
        <w:r>
          <w:rPr>
            <w:rFonts w:ascii="Arial" w:hAnsi="Arial" w:cs="Arial"/>
            <w:sz w:val="22"/>
          </w:rPr>
          <w:br w:type="page"/>
        </w:r>
      </w:ins>
    </w:p>
    <w:p w14:paraId="66434F33" w14:textId="77777777" w:rsidR="00034356" w:rsidRDefault="00034356">
      <w:pPr>
        <w:rPr>
          <w:rFonts w:ascii="Arial" w:hAnsi="Arial" w:cs="Arial"/>
          <w:sz w:val="22"/>
        </w:rPr>
      </w:pPr>
    </w:p>
    <w:p w14:paraId="12A192D0" w14:textId="3F4241C7" w:rsidR="00B9124F" w:rsidRDefault="00CA37DE" w:rsidP="00034356">
      <w:pPr>
        <w:pStyle w:val="Heading1"/>
        <w:numPr>
          <w:ilvl w:val="0"/>
          <w:numId w:val="0"/>
        </w:numPr>
        <w:ind w:left="432" w:hanging="432"/>
        <w:pPrChange w:id="271" w:author="hina qureshi" w:date="2019-08-27T23:17:00Z">
          <w:pPr/>
        </w:pPrChange>
      </w:pPr>
      <w:r>
        <w:t>Reference</w:t>
      </w:r>
      <w:ins w:id="272" w:author="hina qureshi" w:date="2019-08-27T23:17:00Z">
        <w:r w:rsidR="00034356">
          <w:t>s</w:t>
        </w:r>
      </w:ins>
    </w:p>
    <w:p w14:paraId="11E72DCB" w14:textId="77777777" w:rsidR="00B9124F" w:rsidRDefault="00B9124F">
      <w:pPr>
        <w:spacing w:afterLines="50" w:after="156" w:line="360" w:lineRule="auto"/>
        <w:rPr>
          <w:rFonts w:ascii="Arial" w:hAnsi="Arial" w:cs="Arial"/>
          <w:sz w:val="22"/>
        </w:rPr>
      </w:pPr>
    </w:p>
    <w:p w14:paraId="4CD0D189" w14:textId="3A91D7AF" w:rsidR="00D840BE" w:rsidRDefault="00B9124F">
      <w:pPr>
        <w:spacing w:afterLines="50" w:after="156" w:line="360" w:lineRule="auto"/>
        <w:rPr>
          <w:rFonts w:ascii="Arial" w:hAnsi="Arial" w:cs="Arial"/>
          <w:sz w:val="22"/>
        </w:rPr>
      </w:pPr>
      <w:r w:rsidRPr="00B9124F">
        <w:rPr>
          <w:rFonts w:ascii="Arial" w:hAnsi="Arial" w:cs="Arial"/>
          <w:sz w:val="22"/>
        </w:rPr>
        <w:t>Abeyrathne, H., &amp; Jayawardena, L. (2014). Impact of group interactions on farmers’ entrepreneurial behaviour.</w:t>
      </w:r>
      <w:r>
        <w:rPr>
          <w:rFonts w:ascii="Arial" w:hAnsi="Arial" w:cs="Arial"/>
          <w:sz w:val="22"/>
        </w:rPr>
        <w:t xml:space="preserve"> </w:t>
      </w:r>
      <w:r w:rsidRPr="00B9124F">
        <w:rPr>
          <w:rFonts w:ascii="Arial" w:hAnsi="Arial" w:cs="Arial"/>
          <w:sz w:val="22"/>
        </w:rPr>
        <w:t xml:space="preserve">(Business Administration and Management/Ekonomika a management). </w:t>
      </w:r>
      <w:r w:rsidRPr="00D840BE">
        <w:rPr>
          <w:rFonts w:ascii="Arial" w:hAnsi="Arial" w:cs="Arial"/>
          <w:i/>
          <w:iCs/>
          <w:sz w:val="22"/>
        </w:rPr>
        <w:t>E+M Ekonomie a Management,</w:t>
      </w:r>
      <w:r w:rsidRPr="00B9124F">
        <w:rPr>
          <w:rFonts w:ascii="Arial" w:hAnsi="Arial" w:cs="Arial"/>
          <w:sz w:val="22"/>
        </w:rPr>
        <w:t xml:space="preserve"> 17(4), </w:t>
      </w:r>
      <w:r w:rsidR="00D840BE">
        <w:rPr>
          <w:rFonts w:ascii="Arial" w:hAnsi="Arial" w:cs="Arial"/>
          <w:sz w:val="22"/>
        </w:rPr>
        <w:t>pp.</w:t>
      </w:r>
      <w:r w:rsidRPr="00B9124F">
        <w:rPr>
          <w:rFonts w:ascii="Arial" w:hAnsi="Arial" w:cs="Arial"/>
          <w:sz w:val="22"/>
        </w:rPr>
        <w:t xml:space="preserve">46–57. </w:t>
      </w:r>
    </w:p>
    <w:p w14:paraId="27D58973" w14:textId="7E242C9F" w:rsidR="004531E8" w:rsidRDefault="00CA37DE">
      <w:pPr>
        <w:spacing w:afterLines="50" w:after="156" w:line="360" w:lineRule="auto"/>
        <w:rPr>
          <w:rFonts w:ascii="Arial" w:hAnsi="Arial" w:cs="Arial"/>
          <w:sz w:val="22"/>
        </w:rPr>
      </w:pPr>
      <w:r>
        <w:rPr>
          <w:rFonts w:ascii="Arial" w:hAnsi="Arial" w:cs="Arial"/>
          <w:sz w:val="22"/>
        </w:rPr>
        <w:t>Baumann, M. (1998). Time pressure, performance, and awareness of group members in co-acting groups. </w:t>
      </w:r>
      <w:r>
        <w:rPr>
          <w:rFonts w:ascii="Arial" w:hAnsi="Arial" w:cs="Arial"/>
          <w:i/>
          <w:sz w:val="22"/>
        </w:rPr>
        <w:t>AMCIS 1998 Proceedings</w:t>
      </w:r>
      <w:r>
        <w:rPr>
          <w:rFonts w:ascii="Arial" w:hAnsi="Arial" w:cs="Arial"/>
          <w:sz w:val="22"/>
        </w:rPr>
        <w:t>, 83.</w:t>
      </w:r>
    </w:p>
    <w:p w14:paraId="4606D1DA" w14:textId="77777777" w:rsidR="004531E8" w:rsidRDefault="00CA37DE">
      <w:pPr>
        <w:spacing w:afterLines="50" w:after="156" w:line="360" w:lineRule="auto"/>
        <w:rPr>
          <w:rFonts w:ascii="Arial" w:hAnsi="Arial" w:cs="Arial"/>
          <w:sz w:val="22"/>
        </w:rPr>
      </w:pPr>
      <w:r>
        <w:rPr>
          <w:rFonts w:ascii="Arial" w:hAnsi="Arial" w:cs="Arial"/>
          <w:sz w:val="22"/>
        </w:rPr>
        <w:t xml:space="preserve">Bose, T., Reina, A., &amp; Marshall, J. A. (2017). Collective decision-making. </w:t>
      </w:r>
      <w:r>
        <w:rPr>
          <w:rFonts w:ascii="Arial" w:hAnsi="Arial" w:cs="Arial"/>
          <w:i/>
          <w:sz w:val="22"/>
        </w:rPr>
        <w:t xml:space="preserve">Current Opinion in Behavioral Sciences, </w:t>
      </w:r>
      <w:r>
        <w:rPr>
          <w:rFonts w:ascii="Arial" w:hAnsi="Arial" w:cs="Arial"/>
          <w:sz w:val="22"/>
        </w:rPr>
        <w:t xml:space="preserve">16, </w:t>
      </w:r>
      <w:r>
        <w:rPr>
          <w:rFonts w:ascii="Arial" w:hAnsi="Arial" w:cs="Arial" w:hint="eastAsia"/>
          <w:sz w:val="22"/>
        </w:rPr>
        <w:t>pp.</w:t>
      </w:r>
      <w:r>
        <w:rPr>
          <w:rFonts w:ascii="Arial" w:hAnsi="Arial" w:cs="Arial"/>
          <w:sz w:val="22"/>
        </w:rPr>
        <w:t>30-34.</w:t>
      </w:r>
    </w:p>
    <w:p w14:paraId="0EAD6034" w14:textId="77777777" w:rsidR="004531E8" w:rsidRDefault="00CA37DE">
      <w:pPr>
        <w:spacing w:afterLines="50" w:after="156" w:line="360" w:lineRule="auto"/>
        <w:rPr>
          <w:rFonts w:ascii="Arial" w:hAnsi="Arial" w:cs="Arial"/>
          <w:sz w:val="22"/>
        </w:rPr>
      </w:pPr>
      <w:r>
        <w:rPr>
          <w:rFonts w:ascii="Arial" w:hAnsi="Arial" w:cs="Arial"/>
          <w:sz w:val="22"/>
        </w:rPr>
        <w:t xml:space="preserve">Bowman, J. M., &amp; Wittenbaum, G. M. (2012). Time pressure affects process and performance in hidden-profile groups. </w:t>
      </w:r>
      <w:r>
        <w:rPr>
          <w:rFonts w:ascii="Arial" w:hAnsi="Arial" w:cs="Arial"/>
          <w:i/>
          <w:sz w:val="22"/>
        </w:rPr>
        <w:t>Small Group Research,</w:t>
      </w:r>
      <w:r>
        <w:rPr>
          <w:rFonts w:ascii="Arial" w:hAnsi="Arial" w:cs="Arial"/>
          <w:sz w:val="22"/>
        </w:rPr>
        <w:t xml:space="preserve"> 43(3), </w:t>
      </w:r>
      <w:r>
        <w:rPr>
          <w:rFonts w:ascii="Arial" w:hAnsi="Arial" w:cs="Arial" w:hint="eastAsia"/>
          <w:sz w:val="22"/>
        </w:rPr>
        <w:t>pp.</w:t>
      </w:r>
      <w:r>
        <w:rPr>
          <w:rFonts w:ascii="Arial" w:hAnsi="Arial" w:cs="Arial"/>
          <w:sz w:val="22"/>
        </w:rPr>
        <w:t>295-314.</w:t>
      </w:r>
    </w:p>
    <w:p w14:paraId="2C5073B9" w14:textId="77777777" w:rsidR="004531E8" w:rsidRDefault="00CA37DE">
      <w:pPr>
        <w:spacing w:afterLines="50" w:after="156" w:line="360" w:lineRule="auto"/>
        <w:rPr>
          <w:rFonts w:ascii="Arial" w:hAnsi="Arial" w:cs="Arial"/>
          <w:sz w:val="22"/>
        </w:rPr>
      </w:pPr>
      <w:r>
        <w:rPr>
          <w:rFonts w:ascii="Arial" w:hAnsi="Arial" w:cs="Arial"/>
          <w:sz w:val="22"/>
        </w:rPr>
        <w:t>Christos C.Ioannou</w:t>
      </w:r>
      <w:r>
        <w:rPr>
          <w:rFonts w:ascii="Arial" w:hAnsi="Arial" w:cs="Arial" w:hint="eastAsia"/>
          <w:sz w:val="22"/>
        </w:rPr>
        <w:t xml:space="preserve"> (2017). </w:t>
      </w:r>
      <w:r>
        <w:rPr>
          <w:rFonts w:ascii="Arial" w:hAnsi="Arial" w:cs="Arial"/>
          <w:sz w:val="22"/>
        </w:rPr>
        <w:t>Swarm intelligence in fish? The difficulty in demonstrating distributed and self-organised collective intelligence in (some) animal groups</w:t>
      </w:r>
      <w:r>
        <w:rPr>
          <w:rFonts w:ascii="Arial" w:hAnsi="Arial" w:cs="Arial" w:hint="eastAsia"/>
          <w:sz w:val="22"/>
        </w:rPr>
        <w:t xml:space="preserve">. </w:t>
      </w:r>
      <w:r>
        <w:rPr>
          <w:rFonts w:ascii="Arial" w:hAnsi="Arial" w:cs="Arial"/>
          <w:i/>
          <w:sz w:val="22"/>
        </w:rPr>
        <w:t>Behavioural Processes</w:t>
      </w:r>
      <w:r>
        <w:rPr>
          <w:rFonts w:ascii="Arial" w:hAnsi="Arial" w:cs="Arial" w:hint="eastAsia"/>
          <w:i/>
          <w:sz w:val="22"/>
        </w:rPr>
        <w:t>,</w:t>
      </w:r>
      <w:r>
        <w:rPr>
          <w:rFonts w:ascii="Arial" w:hAnsi="Arial" w:cs="Arial" w:hint="eastAsia"/>
          <w:sz w:val="22"/>
        </w:rPr>
        <w:t xml:space="preserve"> 141(2), pp.141-151.</w:t>
      </w:r>
    </w:p>
    <w:p w14:paraId="257448F7" w14:textId="009AD372" w:rsidR="004531E8" w:rsidRDefault="00CA37DE">
      <w:pPr>
        <w:spacing w:afterLines="50" w:after="156" w:line="360" w:lineRule="auto"/>
        <w:rPr>
          <w:rFonts w:ascii="Arial" w:hAnsi="Arial" w:cs="Arial"/>
          <w:sz w:val="22"/>
        </w:rPr>
      </w:pPr>
      <w:r>
        <w:rPr>
          <w:rFonts w:ascii="Arial" w:hAnsi="Arial" w:cs="Arial"/>
          <w:sz w:val="22"/>
        </w:rPr>
        <w:t xml:space="preserve">Cleary, M., Lees, D., &amp; Sayers, J. (2019). Leadership, thought diversity, and the influence of groupthink. </w:t>
      </w:r>
      <w:r>
        <w:rPr>
          <w:rFonts w:ascii="Arial" w:hAnsi="Arial" w:cs="Arial"/>
          <w:i/>
          <w:sz w:val="22"/>
        </w:rPr>
        <w:t>Issues in Mental Health Nursing</w:t>
      </w:r>
      <w:r>
        <w:rPr>
          <w:rFonts w:ascii="Arial" w:hAnsi="Arial" w:cs="Arial"/>
          <w:sz w:val="22"/>
        </w:rPr>
        <w:t xml:space="preserve">, </w:t>
      </w:r>
      <w:r>
        <w:rPr>
          <w:rFonts w:ascii="Arial" w:hAnsi="Arial" w:cs="Arial" w:hint="eastAsia"/>
          <w:sz w:val="22"/>
        </w:rPr>
        <w:t>pp.</w:t>
      </w:r>
      <w:r>
        <w:rPr>
          <w:rFonts w:ascii="Arial" w:hAnsi="Arial" w:cs="Arial"/>
          <w:sz w:val="22"/>
        </w:rPr>
        <w:t>1-3.</w:t>
      </w:r>
    </w:p>
    <w:p w14:paraId="17FC7284" w14:textId="0B3B0242" w:rsidR="00813361" w:rsidRDefault="004B11B5">
      <w:pPr>
        <w:spacing w:afterLines="50" w:after="156" w:line="360" w:lineRule="auto"/>
        <w:rPr>
          <w:rFonts w:ascii="Arial" w:hAnsi="Arial" w:cs="Arial"/>
          <w:sz w:val="22"/>
        </w:rPr>
      </w:pPr>
      <w:r w:rsidRPr="004B11B5">
        <w:rPr>
          <w:rFonts w:ascii="Arial" w:hAnsi="Arial" w:cs="Arial"/>
          <w:sz w:val="22"/>
        </w:rPr>
        <w:t xml:space="preserve">Dhar, R., &amp; Nowlis, S. M. (1999). The effect of time pressure on consumer choice deferral. </w:t>
      </w:r>
      <w:r w:rsidRPr="004B11B5">
        <w:rPr>
          <w:rFonts w:ascii="Arial" w:hAnsi="Arial" w:cs="Arial"/>
          <w:i/>
          <w:iCs/>
          <w:sz w:val="22"/>
        </w:rPr>
        <w:t>Journal of Consumer Research</w:t>
      </w:r>
      <w:r w:rsidRPr="004B11B5">
        <w:rPr>
          <w:rFonts w:ascii="Arial" w:hAnsi="Arial" w:cs="Arial"/>
          <w:sz w:val="22"/>
        </w:rPr>
        <w:t xml:space="preserve">, 25, </w:t>
      </w:r>
      <w:r>
        <w:rPr>
          <w:rFonts w:ascii="Arial" w:hAnsi="Arial" w:cs="Arial"/>
          <w:sz w:val="22"/>
        </w:rPr>
        <w:t>pp.</w:t>
      </w:r>
      <w:r w:rsidRPr="004B11B5">
        <w:rPr>
          <w:rFonts w:ascii="Arial" w:hAnsi="Arial" w:cs="Arial"/>
          <w:sz w:val="22"/>
        </w:rPr>
        <w:t>369–384.</w:t>
      </w:r>
    </w:p>
    <w:p w14:paraId="71D2514D" w14:textId="20F0CEDF" w:rsidR="00813361" w:rsidRDefault="00813361">
      <w:pPr>
        <w:spacing w:afterLines="50" w:after="156" w:line="360" w:lineRule="auto"/>
        <w:rPr>
          <w:rFonts w:ascii="Arial" w:hAnsi="Arial" w:cs="Arial"/>
          <w:sz w:val="22"/>
        </w:rPr>
      </w:pPr>
      <w:r w:rsidRPr="00813361">
        <w:rPr>
          <w:rFonts w:ascii="Arial" w:hAnsi="Arial" w:cs="Arial"/>
          <w:sz w:val="22"/>
        </w:rPr>
        <w:t xml:space="preserve">Dror, I. E., Busemeyer, J. R., &amp; Basola, B. (1999). Decision making under time pressure: An independent test of sequential sampling models. </w:t>
      </w:r>
      <w:r w:rsidRPr="00813361">
        <w:rPr>
          <w:rFonts w:ascii="Arial" w:hAnsi="Arial" w:cs="Arial"/>
          <w:i/>
          <w:iCs/>
          <w:sz w:val="22"/>
        </w:rPr>
        <w:t>Memory &amp; Cognition</w:t>
      </w:r>
      <w:r w:rsidRPr="00813361">
        <w:rPr>
          <w:rFonts w:ascii="Arial" w:hAnsi="Arial" w:cs="Arial"/>
          <w:sz w:val="22"/>
        </w:rPr>
        <w:t xml:space="preserve">, 27, </w:t>
      </w:r>
      <w:r>
        <w:rPr>
          <w:rFonts w:ascii="Arial" w:hAnsi="Arial" w:cs="Arial" w:hint="eastAsia"/>
          <w:sz w:val="22"/>
        </w:rPr>
        <w:t>pp</w:t>
      </w:r>
      <w:r>
        <w:rPr>
          <w:rFonts w:ascii="Arial" w:hAnsi="Arial" w:cs="Arial"/>
          <w:sz w:val="22"/>
        </w:rPr>
        <w:t>.</w:t>
      </w:r>
      <w:r w:rsidRPr="00813361">
        <w:rPr>
          <w:rFonts w:ascii="Arial" w:hAnsi="Arial" w:cs="Arial"/>
          <w:sz w:val="22"/>
        </w:rPr>
        <w:t>713–725.</w:t>
      </w:r>
    </w:p>
    <w:p w14:paraId="791FED84" w14:textId="77777777" w:rsidR="004531E8" w:rsidRDefault="00CA37DE">
      <w:pPr>
        <w:spacing w:afterLines="50" w:after="156" w:line="360" w:lineRule="auto"/>
        <w:rPr>
          <w:rFonts w:ascii="Arial" w:hAnsi="Arial" w:cs="Arial"/>
          <w:sz w:val="22"/>
        </w:rPr>
      </w:pPr>
      <w:r>
        <w:rPr>
          <w:rFonts w:ascii="Arial" w:hAnsi="Arial" w:cs="Arial"/>
          <w:sz w:val="22"/>
        </w:rPr>
        <w:t xml:space="preserve">Fernandez, C. P. (2007). Creating thought diversity: The antidote to group think. </w:t>
      </w:r>
      <w:r>
        <w:rPr>
          <w:rFonts w:ascii="Arial" w:hAnsi="Arial" w:cs="Arial"/>
          <w:i/>
          <w:sz w:val="22"/>
        </w:rPr>
        <w:t>Journal of Public Health Management and Practice : JPHMP</w:t>
      </w:r>
      <w:r>
        <w:rPr>
          <w:rFonts w:ascii="Arial" w:hAnsi="Arial" w:cs="Arial"/>
          <w:sz w:val="22"/>
        </w:rPr>
        <w:t xml:space="preserve">, 13(6), </w:t>
      </w:r>
      <w:r>
        <w:rPr>
          <w:rFonts w:ascii="Arial" w:hAnsi="Arial" w:cs="Arial" w:hint="eastAsia"/>
          <w:sz w:val="22"/>
        </w:rPr>
        <w:t>pp.</w:t>
      </w:r>
      <w:r>
        <w:rPr>
          <w:rFonts w:ascii="Arial" w:hAnsi="Arial" w:cs="Arial"/>
          <w:sz w:val="22"/>
        </w:rPr>
        <w:t>670-671.</w:t>
      </w:r>
    </w:p>
    <w:p w14:paraId="58E7CD39" w14:textId="77777777" w:rsidR="004531E8" w:rsidRDefault="00CA37DE">
      <w:pPr>
        <w:spacing w:afterLines="50" w:after="156" w:line="360" w:lineRule="auto"/>
        <w:rPr>
          <w:rFonts w:ascii="Arial" w:hAnsi="Arial" w:cs="Arial"/>
          <w:sz w:val="22"/>
        </w:rPr>
      </w:pPr>
      <w:r>
        <w:rPr>
          <w:rFonts w:ascii="Arial" w:hAnsi="Arial" w:cs="Arial"/>
          <w:sz w:val="22"/>
        </w:rPr>
        <w:t xml:space="preserve">Franks, N. R., Dornhaus, A., Fitzsimmons, J. P., &amp; Stevens, M. (2003). Speed versus accuracy in collective decision making. </w:t>
      </w:r>
      <w:r>
        <w:rPr>
          <w:rFonts w:ascii="Arial" w:hAnsi="Arial" w:cs="Arial"/>
          <w:i/>
          <w:sz w:val="22"/>
        </w:rPr>
        <w:t xml:space="preserve">Proceedings of the Royal Society of London. </w:t>
      </w:r>
      <w:r>
        <w:rPr>
          <w:rFonts w:ascii="Arial" w:hAnsi="Arial" w:cs="Arial"/>
          <w:i/>
          <w:sz w:val="22"/>
        </w:rPr>
        <w:lastRenderedPageBreak/>
        <w:t>Series B: Biological Sciences,</w:t>
      </w:r>
      <w:r>
        <w:rPr>
          <w:rFonts w:ascii="Arial" w:hAnsi="Arial" w:cs="Arial"/>
          <w:sz w:val="22"/>
        </w:rPr>
        <w:t xml:space="preserve"> 270(1532), </w:t>
      </w:r>
      <w:r>
        <w:rPr>
          <w:rFonts w:ascii="Arial" w:hAnsi="Arial" w:cs="Arial" w:hint="eastAsia"/>
          <w:sz w:val="22"/>
        </w:rPr>
        <w:t>pp.</w:t>
      </w:r>
      <w:r>
        <w:rPr>
          <w:rFonts w:ascii="Arial" w:hAnsi="Arial" w:cs="Arial"/>
          <w:sz w:val="22"/>
        </w:rPr>
        <w:t>2457-2463</w:t>
      </w:r>
      <w:r>
        <w:rPr>
          <w:rFonts w:ascii="Arial" w:hAnsi="Arial" w:cs="Arial" w:hint="eastAsia"/>
          <w:sz w:val="22"/>
        </w:rPr>
        <w:t>.</w:t>
      </w:r>
    </w:p>
    <w:p w14:paraId="4FB8EFAE" w14:textId="77777777" w:rsidR="004531E8" w:rsidRDefault="00CA37DE">
      <w:pPr>
        <w:spacing w:afterLines="50" w:after="156" w:line="360" w:lineRule="auto"/>
        <w:rPr>
          <w:rFonts w:ascii="Arial" w:hAnsi="Arial" w:cs="Arial"/>
          <w:sz w:val="22"/>
          <w:lang w:val="en-US"/>
        </w:rPr>
      </w:pPr>
      <w:r>
        <w:rPr>
          <w:rFonts w:ascii="Arial" w:hAnsi="Arial" w:cs="Arial"/>
          <w:sz w:val="22"/>
        </w:rPr>
        <w:t xml:space="preserve">Garrett W Brown, Iain McLean, </w:t>
      </w:r>
      <w:r>
        <w:rPr>
          <w:rFonts w:ascii="Arial" w:hAnsi="Arial" w:cs="Arial" w:hint="eastAsia"/>
          <w:sz w:val="22"/>
        </w:rPr>
        <w:t>&amp;</w:t>
      </w:r>
      <w:r>
        <w:rPr>
          <w:rFonts w:ascii="Arial" w:hAnsi="Arial" w:cs="Arial"/>
          <w:sz w:val="22"/>
        </w:rPr>
        <w:t xml:space="preserve"> Alistair McMillan</w:t>
      </w:r>
      <w:r>
        <w:rPr>
          <w:rFonts w:ascii="Arial" w:hAnsi="Arial" w:cs="Arial" w:hint="eastAsia"/>
          <w:sz w:val="22"/>
        </w:rPr>
        <w:t xml:space="preserve"> (2018). </w:t>
      </w:r>
      <w:r>
        <w:rPr>
          <w:rFonts w:ascii="Arial" w:hAnsi="Arial" w:cs="Arial"/>
          <w:sz w:val="22"/>
        </w:rPr>
        <w:t>A Concise Oxford Dictionary of Politics and International Relations</w:t>
      </w:r>
      <w:r>
        <w:rPr>
          <w:rFonts w:ascii="Arial" w:hAnsi="Arial" w:cs="Arial" w:hint="eastAsia"/>
          <w:sz w:val="22"/>
        </w:rPr>
        <w:t xml:space="preserve">. </w:t>
      </w:r>
      <w:r>
        <w:rPr>
          <w:rFonts w:ascii="Arial" w:hAnsi="Arial" w:cs="Arial"/>
          <w:i/>
          <w:sz w:val="22"/>
        </w:rPr>
        <w:t>Oxford University Press</w:t>
      </w:r>
      <w:r>
        <w:rPr>
          <w:rFonts w:ascii="Arial" w:hAnsi="Arial" w:cs="Arial" w:hint="eastAsia"/>
          <w:i/>
          <w:sz w:val="22"/>
        </w:rPr>
        <w:t>.</w:t>
      </w:r>
      <w:r>
        <w:rPr>
          <w:rFonts w:ascii="Arial" w:hAnsi="Arial" w:cs="Arial"/>
          <w:sz w:val="22"/>
          <w:lang w:val="en-US"/>
        </w:rPr>
        <w:t xml:space="preserve"> [online]. Available at:</w:t>
      </w:r>
    </w:p>
    <w:p w14:paraId="04CFB63D" w14:textId="239C7ED3" w:rsidR="004531E8" w:rsidRDefault="005D72A2">
      <w:pPr>
        <w:spacing w:afterLines="50" w:after="156" w:line="360" w:lineRule="auto"/>
        <w:rPr>
          <w:rFonts w:ascii="Arial" w:hAnsi="Arial" w:cs="Arial"/>
          <w:sz w:val="22"/>
          <w:lang w:val="en-US"/>
        </w:rPr>
      </w:pPr>
      <w:hyperlink r:id="rId11" w:history="1">
        <w:r w:rsidR="00CA37DE">
          <w:rPr>
            <w:rStyle w:val="Hyperlink"/>
            <w:rFonts w:ascii="Arial" w:hAnsi="Arial" w:cs="Arial"/>
            <w:sz w:val="22"/>
            <w:lang w:val="en-US"/>
          </w:rPr>
          <w:t>https://0-www-oxfordreference-com.wam.leeds.ac.uk/view/10.1093/acref/9780199670840.001.0001/acref-9780199670840-e-576</w:t>
        </w:r>
      </w:hyperlink>
      <w:r w:rsidR="00CA37DE">
        <w:rPr>
          <w:rFonts w:ascii="Arial" w:hAnsi="Arial" w:cs="Arial" w:hint="eastAsia"/>
          <w:sz w:val="22"/>
          <w:lang w:val="en-US"/>
        </w:rPr>
        <w:t xml:space="preserve"> (Accessed: 25 June, 2019)</w:t>
      </w:r>
    </w:p>
    <w:p w14:paraId="45BA2ADC" w14:textId="4B8F6752" w:rsidR="00795DF3" w:rsidRDefault="00795DF3">
      <w:pPr>
        <w:spacing w:afterLines="50" w:after="156" w:line="360" w:lineRule="auto"/>
        <w:rPr>
          <w:rFonts w:ascii="Arial" w:hAnsi="Arial" w:cs="Arial"/>
          <w:sz w:val="22"/>
          <w:lang w:val="en-US"/>
        </w:rPr>
      </w:pPr>
      <w:r w:rsidRPr="00795DF3">
        <w:rPr>
          <w:rFonts w:ascii="Arial" w:hAnsi="Arial" w:cs="Arial"/>
          <w:sz w:val="22"/>
          <w:lang w:val="en-US"/>
        </w:rPr>
        <w:t>J. Clayton Lafferty, Patrick Eady &amp; Alonzo W. Pond (1974). The Desert survival problem: a group decision making experience for examining and increasing individual and team effectiveness: manual. Plymouth, Mich. : Human Synergistics. 7th ed.</w:t>
      </w:r>
    </w:p>
    <w:p w14:paraId="2F8EF556" w14:textId="77777777" w:rsidR="004531E8" w:rsidRDefault="00CA37DE">
      <w:pPr>
        <w:spacing w:afterLines="50" w:after="156" w:line="360" w:lineRule="auto"/>
        <w:rPr>
          <w:rFonts w:ascii="Arial" w:hAnsi="Arial" w:cs="Arial"/>
          <w:sz w:val="22"/>
        </w:rPr>
      </w:pPr>
      <w:r>
        <w:rPr>
          <w:rFonts w:ascii="Arial" w:hAnsi="Arial" w:cs="Arial"/>
          <w:sz w:val="22"/>
        </w:rPr>
        <w:t>Janis, I.</w:t>
      </w:r>
      <w:r>
        <w:rPr>
          <w:rFonts w:ascii="Arial" w:hAnsi="Arial" w:cs="Arial" w:hint="eastAsia"/>
          <w:sz w:val="22"/>
        </w:rPr>
        <w:t xml:space="preserve"> L.</w:t>
      </w:r>
      <w:r>
        <w:rPr>
          <w:rFonts w:ascii="Arial" w:hAnsi="Arial" w:cs="Arial"/>
          <w:sz w:val="22"/>
        </w:rPr>
        <w:t xml:space="preserve"> 1972</w:t>
      </w:r>
      <w:r>
        <w:rPr>
          <w:rFonts w:ascii="Arial" w:hAnsi="Arial" w:cs="Arial" w:hint="eastAsia"/>
          <w:sz w:val="22"/>
        </w:rPr>
        <w:t>.</w:t>
      </w:r>
      <w:r>
        <w:rPr>
          <w:rFonts w:ascii="Arial" w:hAnsi="Arial" w:cs="Arial"/>
          <w:sz w:val="22"/>
        </w:rPr>
        <w:t xml:space="preserve"> Victims of Groupthink</w:t>
      </w:r>
      <w:r>
        <w:rPr>
          <w:rFonts w:ascii="Arial" w:hAnsi="Arial" w:cs="Arial" w:hint="eastAsia"/>
          <w:sz w:val="22"/>
        </w:rPr>
        <w:t>:</w:t>
      </w:r>
      <w:r>
        <w:rPr>
          <w:rFonts w:ascii="Arial" w:hAnsi="Arial" w:cs="Arial" w:hint="eastAsia"/>
          <w:i/>
          <w:sz w:val="22"/>
        </w:rPr>
        <w:t xml:space="preserve"> A psychological study of foreign</w:t>
      </w:r>
      <w:r>
        <w:rPr>
          <w:rFonts w:ascii="Arial" w:hAnsi="Arial" w:cs="Arial"/>
          <w:i/>
          <w:sz w:val="22"/>
        </w:rPr>
        <w:t>–</w:t>
      </w:r>
      <w:r>
        <w:rPr>
          <w:rFonts w:ascii="Arial" w:hAnsi="Arial" w:cs="Arial" w:hint="eastAsia"/>
          <w:i/>
          <w:sz w:val="22"/>
        </w:rPr>
        <w:t>policy decisions and flascoes</w:t>
      </w:r>
      <w:r>
        <w:rPr>
          <w:rFonts w:ascii="Arial" w:hAnsi="Arial" w:cs="Arial"/>
          <w:i/>
          <w:sz w:val="22"/>
        </w:rPr>
        <w:t xml:space="preserve">. </w:t>
      </w:r>
      <w:r>
        <w:rPr>
          <w:rFonts w:ascii="Arial" w:hAnsi="Arial" w:cs="Arial"/>
          <w:sz w:val="22"/>
        </w:rPr>
        <w:t>Boston: Houghton Mifflin.</w:t>
      </w:r>
    </w:p>
    <w:p w14:paraId="1A66C068" w14:textId="77777777" w:rsidR="004531E8" w:rsidRDefault="00CA37DE">
      <w:pPr>
        <w:spacing w:afterLines="50" w:after="156" w:line="360" w:lineRule="auto"/>
        <w:rPr>
          <w:rFonts w:ascii="Arial" w:hAnsi="Arial" w:cs="Arial"/>
          <w:sz w:val="22"/>
        </w:rPr>
      </w:pPr>
      <w:r>
        <w:rPr>
          <w:rFonts w:ascii="Arial" w:hAnsi="Arial" w:cs="Arial"/>
          <w:sz w:val="22"/>
        </w:rPr>
        <w:t>Janis, I. (1997). Groupthink. In E. Griffin (Ed.), A first look at communication</w:t>
      </w:r>
      <w:r>
        <w:rPr>
          <w:rFonts w:ascii="Arial" w:hAnsi="Arial" w:cs="Arial" w:hint="eastAsia"/>
          <w:sz w:val="22"/>
        </w:rPr>
        <w:t xml:space="preserve"> </w:t>
      </w:r>
      <w:r>
        <w:rPr>
          <w:rFonts w:ascii="Arial" w:hAnsi="Arial" w:cs="Arial"/>
          <w:sz w:val="22"/>
        </w:rPr>
        <w:t xml:space="preserve">theory (3rd ed., pp. 235–246). </w:t>
      </w:r>
      <w:r>
        <w:rPr>
          <w:rFonts w:ascii="Arial" w:hAnsi="Arial" w:cs="Arial"/>
          <w:i/>
          <w:sz w:val="22"/>
        </w:rPr>
        <w:t xml:space="preserve">New York, </w:t>
      </w:r>
      <w:r>
        <w:rPr>
          <w:rFonts w:ascii="Arial" w:hAnsi="Arial" w:cs="Arial"/>
          <w:sz w:val="22"/>
        </w:rPr>
        <w:t>NY: McGrawHill.</w:t>
      </w:r>
    </w:p>
    <w:p w14:paraId="72F0194A" w14:textId="77777777" w:rsidR="004531E8" w:rsidRDefault="00CA37DE">
      <w:pPr>
        <w:spacing w:afterLines="50" w:after="156" w:line="360" w:lineRule="auto"/>
        <w:rPr>
          <w:rFonts w:ascii="Arial" w:hAnsi="Arial" w:cs="Arial"/>
          <w:sz w:val="22"/>
        </w:rPr>
      </w:pPr>
      <w:r>
        <w:rPr>
          <w:rFonts w:ascii="Arial" w:hAnsi="Arial" w:cs="Arial"/>
          <w:sz w:val="22"/>
        </w:rPr>
        <w:t>Karau, S. J.,</w:t>
      </w:r>
      <w:r>
        <w:rPr>
          <w:rFonts w:ascii="Arial" w:hAnsi="Arial" w:cs="Arial" w:hint="eastAsia"/>
          <w:sz w:val="22"/>
        </w:rPr>
        <w:t xml:space="preserve"> and</w:t>
      </w:r>
      <w:r>
        <w:rPr>
          <w:rFonts w:ascii="Arial" w:hAnsi="Arial" w:cs="Arial"/>
          <w:sz w:val="22"/>
        </w:rPr>
        <w:t xml:space="preserve"> Kelly, J. R. 1992. The effects of time scarcity and time abundance on group performance quality and interaction process. </w:t>
      </w:r>
      <w:r>
        <w:rPr>
          <w:rFonts w:ascii="Arial" w:hAnsi="Arial" w:cs="Arial"/>
          <w:i/>
          <w:sz w:val="22"/>
        </w:rPr>
        <w:t>Journal of Experimental Social Psychology,</w:t>
      </w:r>
      <w:r>
        <w:rPr>
          <w:rFonts w:ascii="Arial" w:hAnsi="Arial" w:cs="Arial"/>
          <w:sz w:val="22"/>
        </w:rPr>
        <w:t xml:space="preserve"> 28, </w:t>
      </w:r>
      <w:r>
        <w:rPr>
          <w:rFonts w:ascii="Arial" w:hAnsi="Arial" w:cs="Arial" w:hint="eastAsia"/>
          <w:sz w:val="22"/>
        </w:rPr>
        <w:t>pp.</w:t>
      </w:r>
      <w:r>
        <w:rPr>
          <w:rFonts w:ascii="Arial" w:hAnsi="Arial" w:cs="Arial"/>
          <w:sz w:val="22"/>
        </w:rPr>
        <w:t>542-571.</w:t>
      </w:r>
    </w:p>
    <w:p w14:paraId="00071EFA" w14:textId="4AB95267" w:rsidR="004531E8" w:rsidRDefault="00CA37DE">
      <w:pPr>
        <w:spacing w:afterLines="50" w:after="156" w:line="360" w:lineRule="auto"/>
        <w:rPr>
          <w:rFonts w:ascii="Arial" w:hAnsi="Arial" w:cs="Arial"/>
          <w:sz w:val="22"/>
        </w:rPr>
      </w:pPr>
      <w:r>
        <w:rPr>
          <w:rFonts w:ascii="Arial" w:hAnsi="Arial" w:cs="Arial"/>
          <w:sz w:val="22"/>
        </w:rPr>
        <w:t>Kelly, J. R. and Karau, S. J. 1999. Group Decision Making: The Effects of Initial Preferences and Time Pressure,</w:t>
      </w:r>
      <w:r>
        <w:rPr>
          <w:rFonts w:ascii="Arial" w:hAnsi="Arial" w:cs="Arial"/>
          <w:i/>
          <w:sz w:val="22"/>
        </w:rPr>
        <w:t xml:space="preserve"> Personality and Social Psychology Bulletin</w:t>
      </w:r>
      <w:r>
        <w:rPr>
          <w:rFonts w:ascii="Arial" w:hAnsi="Arial" w:cs="Arial"/>
          <w:sz w:val="22"/>
        </w:rPr>
        <w:t>, 25(11), pp.1342–1354.</w:t>
      </w:r>
    </w:p>
    <w:p w14:paraId="429B0505" w14:textId="657D91C2" w:rsidR="00520A6E" w:rsidRDefault="00520A6E">
      <w:pPr>
        <w:spacing w:afterLines="50" w:after="156" w:line="360" w:lineRule="auto"/>
        <w:rPr>
          <w:rFonts w:ascii="Arial" w:hAnsi="Arial" w:cs="Arial"/>
          <w:sz w:val="22"/>
        </w:rPr>
      </w:pPr>
      <w:r w:rsidRPr="00520A6E">
        <w:rPr>
          <w:rFonts w:ascii="Arial" w:hAnsi="Arial" w:cs="Arial"/>
          <w:sz w:val="22"/>
        </w:rPr>
        <w:t xml:space="preserve">Kerr, N., &amp; Tindale, R. (2004). Group performance and decision making. </w:t>
      </w:r>
      <w:r w:rsidRPr="00520A6E">
        <w:rPr>
          <w:rFonts w:ascii="Arial" w:hAnsi="Arial" w:cs="Arial"/>
          <w:i/>
          <w:iCs/>
          <w:sz w:val="22"/>
        </w:rPr>
        <w:t>Annual Review of Psychology,</w:t>
      </w:r>
      <w:r w:rsidRPr="00520A6E">
        <w:rPr>
          <w:rFonts w:ascii="Arial" w:hAnsi="Arial" w:cs="Arial"/>
          <w:sz w:val="22"/>
        </w:rPr>
        <w:t xml:space="preserve"> </w:t>
      </w:r>
      <w:r>
        <w:rPr>
          <w:rFonts w:ascii="Arial" w:hAnsi="Arial" w:cs="Arial"/>
          <w:sz w:val="22"/>
        </w:rPr>
        <w:t>pp.</w:t>
      </w:r>
      <w:r w:rsidRPr="00520A6E">
        <w:rPr>
          <w:rFonts w:ascii="Arial" w:hAnsi="Arial" w:cs="Arial"/>
          <w:sz w:val="22"/>
        </w:rPr>
        <w:t>55.</w:t>
      </w:r>
    </w:p>
    <w:p w14:paraId="2C3C104C" w14:textId="77777777" w:rsidR="004531E8" w:rsidRPr="00ED45B0" w:rsidRDefault="00CA37DE">
      <w:pPr>
        <w:spacing w:afterLines="50" w:after="156" w:line="360" w:lineRule="auto"/>
        <w:rPr>
          <w:rFonts w:ascii="Arial" w:hAnsi="Arial" w:cs="Arial"/>
          <w:sz w:val="22"/>
        </w:rPr>
      </w:pPr>
      <w:r w:rsidRPr="00ED45B0">
        <w:rPr>
          <w:rFonts w:ascii="Arial" w:hAnsi="Arial" w:cs="Arial"/>
          <w:sz w:val="22"/>
        </w:rPr>
        <w:t xml:space="preserve">Macleod, L. (2011). Avoiding "groupthink": A manager’s challenge. </w:t>
      </w:r>
      <w:r w:rsidRPr="00ED45B0">
        <w:rPr>
          <w:rFonts w:ascii="Arial" w:hAnsi="Arial" w:cs="Arial"/>
          <w:i/>
          <w:sz w:val="22"/>
        </w:rPr>
        <w:t>Nursing Management,</w:t>
      </w:r>
      <w:r w:rsidRPr="00ED45B0">
        <w:rPr>
          <w:rFonts w:ascii="Arial" w:hAnsi="Arial" w:cs="Arial"/>
          <w:sz w:val="22"/>
        </w:rPr>
        <w:t xml:space="preserve"> 42(10), </w:t>
      </w:r>
      <w:r w:rsidRPr="00ED45B0">
        <w:rPr>
          <w:rFonts w:ascii="Arial" w:hAnsi="Arial" w:cs="Arial" w:hint="eastAsia"/>
          <w:sz w:val="22"/>
        </w:rPr>
        <w:t>pp.</w:t>
      </w:r>
      <w:r w:rsidRPr="00ED45B0">
        <w:rPr>
          <w:rFonts w:ascii="Arial" w:hAnsi="Arial" w:cs="Arial"/>
          <w:sz w:val="22"/>
        </w:rPr>
        <w:t>44–48.</w:t>
      </w:r>
    </w:p>
    <w:p w14:paraId="174A0549" w14:textId="77777777" w:rsidR="004531E8" w:rsidRDefault="00CA37DE">
      <w:pPr>
        <w:spacing w:afterLines="50" w:after="156" w:line="360" w:lineRule="auto"/>
        <w:rPr>
          <w:rFonts w:ascii="Arial" w:hAnsi="Arial" w:cs="Arial"/>
          <w:sz w:val="22"/>
        </w:rPr>
      </w:pPr>
      <w:r>
        <w:rPr>
          <w:rFonts w:ascii="Arial" w:hAnsi="Arial" w:cs="Arial"/>
          <w:sz w:val="22"/>
        </w:rPr>
        <w:t xml:space="preserve">Mann, R. P. (2018). Collective decision making by rational individuals. </w:t>
      </w:r>
      <w:r>
        <w:rPr>
          <w:rFonts w:ascii="Arial" w:hAnsi="Arial" w:cs="Arial"/>
          <w:i/>
          <w:sz w:val="22"/>
        </w:rPr>
        <w:t>Proceedings of the National Academy of Sciences of the United States of America,</w:t>
      </w:r>
      <w:r>
        <w:rPr>
          <w:rFonts w:ascii="Arial" w:hAnsi="Arial" w:cs="Arial"/>
          <w:sz w:val="22"/>
        </w:rPr>
        <w:t xml:space="preserve"> 115(44)</w:t>
      </w:r>
      <w:r>
        <w:rPr>
          <w:rFonts w:ascii="Arial" w:hAnsi="Arial" w:cs="Arial" w:hint="eastAsia"/>
          <w:sz w:val="22"/>
        </w:rPr>
        <w:t>.</w:t>
      </w:r>
    </w:p>
    <w:p w14:paraId="0DB98230" w14:textId="77777777" w:rsidR="004531E8" w:rsidRDefault="00CA37DE">
      <w:pPr>
        <w:spacing w:afterLines="50" w:after="156" w:line="360" w:lineRule="auto"/>
        <w:rPr>
          <w:rFonts w:ascii="Arial" w:hAnsi="Arial" w:cs="Arial"/>
          <w:sz w:val="22"/>
        </w:rPr>
      </w:pPr>
      <w:r>
        <w:rPr>
          <w:rFonts w:ascii="Arial" w:hAnsi="Arial" w:cs="Arial"/>
          <w:sz w:val="22"/>
        </w:rPr>
        <w:t xml:space="preserve">Maruping, L. M., Venkatesh, V., Thatcher, S. M. B., &amp; Patel, P. C. (2015). Folding </w:t>
      </w:r>
      <w:r>
        <w:rPr>
          <w:rFonts w:ascii="Arial" w:hAnsi="Arial" w:cs="Arial"/>
          <w:sz w:val="22"/>
        </w:rPr>
        <w:lastRenderedPageBreak/>
        <w:t xml:space="preserve">under pressure or rising to the occasion? perceived time pressure and the moderating role of team temporal leadership. Academy of Management Journal, 58(5), </w:t>
      </w:r>
      <w:r>
        <w:rPr>
          <w:rFonts w:ascii="Arial" w:hAnsi="Arial" w:cs="Arial" w:hint="eastAsia"/>
          <w:sz w:val="22"/>
        </w:rPr>
        <w:t>pp.</w:t>
      </w:r>
      <w:r>
        <w:rPr>
          <w:rFonts w:ascii="Arial" w:hAnsi="Arial" w:cs="Arial"/>
          <w:sz w:val="22"/>
        </w:rPr>
        <w:t>1313-1333.</w:t>
      </w:r>
    </w:p>
    <w:p w14:paraId="20C4158D" w14:textId="77777777" w:rsidR="004531E8" w:rsidRDefault="00CA37DE">
      <w:pPr>
        <w:spacing w:afterLines="50" w:after="156" w:line="360" w:lineRule="auto"/>
        <w:rPr>
          <w:rFonts w:ascii="Arial" w:hAnsi="Arial" w:cs="Arial"/>
          <w:sz w:val="22"/>
        </w:rPr>
      </w:pPr>
      <w:r>
        <w:rPr>
          <w:rFonts w:ascii="Arial" w:hAnsi="Arial" w:cs="Arial"/>
          <w:sz w:val="22"/>
        </w:rPr>
        <w:t>Maule, A. J., &amp; Summers, B. (2016). The Effects of Time Pressure on Managerial Decision Making.</w:t>
      </w:r>
      <w:r>
        <w:rPr>
          <w:rFonts w:ascii="Arial" w:hAnsi="Arial" w:cs="Arial" w:hint="eastAsia"/>
          <w:sz w:val="22"/>
        </w:rPr>
        <w:t xml:space="preserve"> [Online]. Available at: </w:t>
      </w:r>
      <w:hyperlink r:id="rId12" w:history="1">
        <w:r>
          <w:rPr>
            <w:rStyle w:val="Hyperlink"/>
            <w:rFonts w:ascii="Arial" w:hAnsi="Arial" w:cs="Arial"/>
            <w:sz w:val="22"/>
            <w:lang w:val="en-US"/>
          </w:rPr>
          <w:t>https://pdfs.semanticscholar.org/433f/a0de4a5c506b3f4403192f23a0105efbdfc4.pdf</w:t>
        </w:r>
      </w:hyperlink>
      <w:r>
        <w:rPr>
          <w:rStyle w:val="Hyperlink"/>
          <w:rFonts w:hint="eastAsia"/>
          <w:lang w:val="en-US"/>
        </w:rPr>
        <w:t xml:space="preserve"> </w:t>
      </w:r>
      <w:r>
        <w:rPr>
          <w:rFonts w:ascii="Arial" w:hAnsi="Arial" w:cs="Arial" w:hint="eastAsia"/>
          <w:sz w:val="22"/>
        </w:rPr>
        <w:t>(Accessed: 28 June, 2019)</w:t>
      </w:r>
    </w:p>
    <w:p w14:paraId="1D7B78D9" w14:textId="77777777" w:rsidR="004531E8" w:rsidRDefault="00CA37DE">
      <w:pPr>
        <w:spacing w:afterLines="50" w:after="156" w:line="360" w:lineRule="auto"/>
        <w:rPr>
          <w:rFonts w:ascii="Arial" w:hAnsi="Arial" w:cs="Arial"/>
          <w:sz w:val="22"/>
        </w:rPr>
      </w:pPr>
      <w:r>
        <w:rPr>
          <w:rFonts w:ascii="Arial" w:hAnsi="Arial" w:cs="Arial"/>
          <w:sz w:val="22"/>
        </w:rPr>
        <w:t>Newall, B, R.</w:t>
      </w:r>
      <w:r>
        <w:rPr>
          <w:rFonts w:ascii="Arial" w:hAnsi="Arial" w:cs="Arial" w:hint="eastAsia"/>
          <w:sz w:val="22"/>
        </w:rPr>
        <w:t>, 1972,</w:t>
      </w:r>
      <w:r>
        <w:rPr>
          <w:rFonts w:ascii="Arial" w:hAnsi="Arial" w:cs="Arial"/>
          <w:sz w:val="22"/>
        </w:rPr>
        <w:t xml:space="preserve"> Lagnado, D. A.</w:t>
      </w:r>
      <w:r>
        <w:rPr>
          <w:rFonts w:ascii="Arial" w:hAnsi="Arial" w:cs="Arial" w:hint="eastAsia"/>
          <w:sz w:val="22"/>
        </w:rPr>
        <w:t xml:space="preserve">, 1962, &amp; Shanks, D. </w:t>
      </w:r>
      <w:r>
        <w:rPr>
          <w:rFonts w:ascii="Arial" w:hAnsi="Arial" w:cs="Arial"/>
          <w:sz w:val="22"/>
        </w:rPr>
        <w:t>R</w:t>
      </w:r>
      <w:r>
        <w:rPr>
          <w:rFonts w:ascii="Arial" w:hAnsi="Arial" w:cs="Arial" w:hint="eastAsia"/>
          <w:sz w:val="22"/>
        </w:rPr>
        <w:t>.</w:t>
      </w:r>
      <w:r>
        <w:rPr>
          <w:rFonts w:ascii="Arial" w:hAnsi="Arial" w:cs="Arial"/>
          <w:sz w:val="22"/>
        </w:rPr>
        <w:t xml:space="preserve"> </w:t>
      </w:r>
      <w:r>
        <w:rPr>
          <w:rFonts w:ascii="Arial" w:hAnsi="Arial" w:cs="Arial" w:hint="eastAsia"/>
          <w:sz w:val="22"/>
        </w:rPr>
        <w:t>(</w:t>
      </w:r>
      <w:r>
        <w:rPr>
          <w:rFonts w:ascii="Arial" w:hAnsi="Arial" w:cs="Arial"/>
          <w:sz w:val="22"/>
        </w:rPr>
        <w:t>2007</w:t>
      </w:r>
      <w:r>
        <w:rPr>
          <w:rFonts w:ascii="Arial" w:hAnsi="Arial" w:cs="Arial" w:hint="eastAsia"/>
          <w:sz w:val="22"/>
        </w:rPr>
        <w:t>).</w:t>
      </w:r>
      <w:r>
        <w:rPr>
          <w:rFonts w:ascii="Arial" w:hAnsi="Arial" w:cs="Arial"/>
          <w:sz w:val="22"/>
        </w:rPr>
        <w:t xml:space="preserve"> </w:t>
      </w:r>
      <w:r>
        <w:rPr>
          <w:rFonts w:ascii="Arial" w:hAnsi="Arial" w:cs="Arial"/>
          <w:i/>
          <w:sz w:val="22"/>
        </w:rPr>
        <w:t>Straight Choices</w:t>
      </w:r>
      <w:r>
        <w:rPr>
          <w:rFonts w:ascii="Arial" w:hAnsi="Arial" w:cs="Arial" w:hint="eastAsia"/>
          <w:i/>
          <w:sz w:val="22"/>
        </w:rPr>
        <w:t>: The psychology of decision making.</w:t>
      </w:r>
      <w:r>
        <w:rPr>
          <w:rFonts w:ascii="Arial" w:hAnsi="Arial" w:cs="Arial" w:hint="eastAsia"/>
          <w:sz w:val="22"/>
        </w:rPr>
        <w:t xml:space="preserve"> Hove: Psychology Press</w:t>
      </w:r>
      <w:r>
        <w:rPr>
          <w:rFonts w:ascii="Arial" w:hAnsi="Arial" w:cs="Arial"/>
          <w:sz w:val="22"/>
        </w:rPr>
        <w:t>.</w:t>
      </w:r>
    </w:p>
    <w:p w14:paraId="24D7E045" w14:textId="77777777" w:rsidR="004531E8" w:rsidRDefault="00CA37DE">
      <w:pPr>
        <w:spacing w:afterLines="50" w:after="156" w:line="360" w:lineRule="auto"/>
        <w:rPr>
          <w:rFonts w:ascii="Arial" w:hAnsi="Arial" w:cs="Arial"/>
          <w:sz w:val="22"/>
        </w:rPr>
      </w:pPr>
      <w:r>
        <w:rPr>
          <w:rFonts w:ascii="Arial" w:hAnsi="Arial" w:cs="Arial"/>
          <w:sz w:val="22"/>
        </w:rPr>
        <w:t>Park, C. W., Iyer, E. S., &amp; Smith, D. C. (1989). The effects of situational factors on in-store grocery</w:t>
      </w:r>
      <w:r>
        <w:rPr>
          <w:rFonts w:ascii="Arial" w:hAnsi="Arial" w:cs="Arial" w:hint="eastAsia"/>
          <w:sz w:val="22"/>
        </w:rPr>
        <w:t xml:space="preserve"> </w:t>
      </w:r>
      <w:r>
        <w:rPr>
          <w:rFonts w:ascii="Arial" w:hAnsi="Arial" w:cs="Arial"/>
          <w:sz w:val="22"/>
        </w:rPr>
        <w:t xml:space="preserve">shopping behavior: The role of store environment and time available for shopping. </w:t>
      </w:r>
      <w:r>
        <w:rPr>
          <w:rFonts w:ascii="Arial" w:hAnsi="Arial" w:cs="Arial"/>
          <w:i/>
          <w:sz w:val="22"/>
        </w:rPr>
        <w:t>Journal of</w:t>
      </w:r>
      <w:r>
        <w:rPr>
          <w:rFonts w:ascii="Arial" w:hAnsi="Arial" w:cs="Arial" w:hint="eastAsia"/>
          <w:i/>
          <w:sz w:val="22"/>
        </w:rPr>
        <w:t xml:space="preserve"> </w:t>
      </w:r>
      <w:r>
        <w:rPr>
          <w:rFonts w:ascii="Arial" w:hAnsi="Arial" w:cs="Arial"/>
          <w:i/>
          <w:sz w:val="22"/>
        </w:rPr>
        <w:t>Consumer Research,</w:t>
      </w:r>
      <w:r>
        <w:rPr>
          <w:rFonts w:ascii="Arial" w:hAnsi="Arial" w:cs="Arial"/>
          <w:sz w:val="22"/>
        </w:rPr>
        <w:t xml:space="preserve"> 15, </w:t>
      </w:r>
      <w:r>
        <w:rPr>
          <w:rFonts w:ascii="Arial" w:hAnsi="Arial" w:cs="Arial" w:hint="eastAsia"/>
          <w:sz w:val="22"/>
        </w:rPr>
        <w:t>pp.</w:t>
      </w:r>
      <w:r>
        <w:rPr>
          <w:rFonts w:ascii="Arial" w:hAnsi="Arial" w:cs="Arial"/>
          <w:sz w:val="22"/>
        </w:rPr>
        <w:t>422 – 433.</w:t>
      </w:r>
    </w:p>
    <w:p w14:paraId="08C37CD4" w14:textId="77777777" w:rsidR="004531E8" w:rsidRDefault="00CA37DE">
      <w:pPr>
        <w:spacing w:afterLines="50" w:after="156" w:line="360" w:lineRule="auto"/>
        <w:rPr>
          <w:rFonts w:ascii="Arial" w:hAnsi="Arial" w:cs="Arial"/>
          <w:sz w:val="22"/>
        </w:rPr>
      </w:pPr>
      <w:r>
        <w:rPr>
          <w:rFonts w:ascii="Arial" w:hAnsi="Arial" w:cs="Arial"/>
          <w:sz w:val="22"/>
        </w:rPr>
        <w:t xml:space="preserve">Planas-Sitjà, I., Deneubourg, J., Gibon, C., &amp; Sempo, G. (2015). Group personality during collective decision-making: A multi-level approach. Proceedings. </w:t>
      </w:r>
      <w:r>
        <w:rPr>
          <w:rFonts w:ascii="Arial" w:hAnsi="Arial" w:cs="Arial"/>
          <w:i/>
          <w:sz w:val="22"/>
        </w:rPr>
        <w:t xml:space="preserve">Biological Sciences, </w:t>
      </w:r>
      <w:r>
        <w:rPr>
          <w:rFonts w:ascii="Arial" w:hAnsi="Arial" w:cs="Arial"/>
          <w:sz w:val="22"/>
        </w:rPr>
        <w:t>282(1802)</w:t>
      </w:r>
      <w:r>
        <w:rPr>
          <w:rFonts w:ascii="Arial" w:hAnsi="Arial" w:cs="Arial" w:hint="eastAsia"/>
          <w:sz w:val="22"/>
        </w:rPr>
        <w:t>.</w:t>
      </w:r>
    </w:p>
    <w:p w14:paraId="4E98889D" w14:textId="2ABF35C1" w:rsidR="004531E8" w:rsidRDefault="00CA37DE">
      <w:pPr>
        <w:spacing w:afterLines="50" w:after="156" w:line="360" w:lineRule="auto"/>
        <w:rPr>
          <w:rFonts w:ascii="Arial" w:hAnsi="Arial" w:cs="Arial"/>
          <w:sz w:val="22"/>
        </w:rPr>
      </w:pPr>
      <w:r>
        <w:rPr>
          <w:rFonts w:ascii="Arial" w:hAnsi="Arial" w:cs="Arial"/>
          <w:sz w:val="22"/>
        </w:rPr>
        <w:t>Roskes, M., Elliot, A. J., Nijstad, B. A., &amp; De Dreu, C. K. W. (2013). Time pressure undermines</w:t>
      </w:r>
      <w:r>
        <w:rPr>
          <w:rFonts w:ascii="Arial" w:hAnsi="Arial" w:cs="Arial" w:hint="eastAsia"/>
          <w:sz w:val="22"/>
        </w:rPr>
        <w:t xml:space="preserve"> </w:t>
      </w:r>
      <w:r>
        <w:rPr>
          <w:rFonts w:ascii="Arial" w:hAnsi="Arial" w:cs="Arial"/>
          <w:sz w:val="22"/>
        </w:rPr>
        <w:t xml:space="preserve">performance more under avoidance than approach motivation. </w:t>
      </w:r>
      <w:r>
        <w:rPr>
          <w:rFonts w:ascii="Arial" w:hAnsi="Arial" w:cs="Arial"/>
          <w:i/>
          <w:sz w:val="22"/>
        </w:rPr>
        <w:t>Personality and Social Psychology</w:t>
      </w:r>
      <w:r>
        <w:rPr>
          <w:rFonts w:ascii="Arial" w:hAnsi="Arial" w:cs="Arial" w:hint="eastAsia"/>
          <w:i/>
          <w:sz w:val="22"/>
        </w:rPr>
        <w:t xml:space="preserve"> </w:t>
      </w:r>
      <w:r>
        <w:rPr>
          <w:rFonts w:ascii="Arial" w:hAnsi="Arial" w:cs="Arial"/>
          <w:i/>
          <w:sz w:val="22"/>
        </w:rPr>
        <w:t>Bulletin</w:t>
      </w:r>
      <w:r>
        <w:rPr>
          <w:rFonts w:ascii="Arial" w:hAnsi="Arial" w:cs="Arial"/>
          <w:sz w:val="22"/>
        </w:rPr>
        <w:t xml:space="preserve">, 39, </w:t>
      </w:r>
      <w:r>
        <w:rPr>
          <w:rFonts w:ascii="Arial" w:hAnsi="Arial" w:cs="Arial" w:hint="eastAsia"/>
          <w:sz w:val="22"/>
        </w:rPr>
        <w:t>pp.</w:t>
      </w:r>
      <w:r>
        <w:rPr>
          <w:rFonts w:ascii="Arial" w:hAnsi="Arial" w:cs="Arial"/>
          <w:sz w:val="22"/>
        </w:rPr>
        <w:t>803-813.</w:t>
      </w:r>
    </w:p>
    <w:p w14:paraId="4CBDC055" w14:textId="14B03044" w:rsidR="004531E8" w:rsidRDefault="00CA37DE">
      <w:pPr>
        <w:spacing w:afterLines="50" w:after="156" w:line="360" w:lineRule="auto"/>
        <w:rPr>
          <w:rFonts w:ascii="Arial" w:hAnsi="Arial" w:cs="Arial"/>
          <w:sz w:val="22"/>
        </w:rPr>
      </w:pPr>
      <w:r>
        <w:rPr>
          <w:rFonts w:ascii="Arial" w:hAnsi="Arial" w:cs="Arial"/>
          <w:sz w:val="22"/>
        </w:rPr>
        <w:t xml:space="preserve">Shirey, M. R. (2012). Group think, organizational strategy, and change. </w:t>
      </w:r>
      <w:r>
        <w:rPr>
          <w:rFonts w:ascii="Arial" w:hAnsi="Arial" w:cs="Arial"/>
          <w:i/>
          <w:sz w:val="22"/>
        </w:rPr>
        <w:t>Journal of Nursing Administration</w:t>
      </w:r>
      <w:r>
        <w:rPr>
          <w:rFonts w:ascii="Arial" w:hAnsi="Arial" w:cs="Arial"/>
          <w:sz w:val="22"/>
        </w:rPr>
        <w:t>, 42(2),</w:t>
      </w:r>
      <w:r>
        <w:rPr>
          <w:rFonts w:ascii="Arial" w:hAnsi="Arial" w:cs="Arial" w:hint="eastAsia"/>
          <w:sz w:val="22"/>
        </w:rPr>
        <w:t xml:space="preserve"> pp.</w:t>
      </w:r>
      <w:r>
        <w:rPr>
          <w:rFonts w:ascii="Arial" w:hAnsi="Arial" w:cs="Arial"/>
          <w:sz w:val="22"/>
        </w:rPr>
        <w:t>67–71.</w:t>
      </w:r>
    </w:p>
    <w:p w14:paraId="463860D7" w14:textId="7CA86E6D" w:rsidR="004B11B5" w:rsidRDefault="004B11B5">
      <w:pPr>
        <w:spacing w:afterLines="50" w:after="156" w:line="360" w:lineRule="auto"/>
        <w:rPr>
          <w:rFonts w:ascii="Arial" w:hAnsi="Arial" w:cs="Arial"/>
          <w:sz w:val="22"/>
        </w:rPr>
      </w:pPr>
      <w:r w:rsidRPr="004B11B5">
        <w:rPr>
          <w:rFonts w:ascii="Arial" w:hAnsi="Arial" w:cs="Arial"/>
          <w:sz w:val="22"/>
        </w:rPr>
        <w:t xml:space="preserve">Shors, T. J., &amp; Wood, G. E. (1995). Contribution of stress and gender to exploratory preferences for familiar versus unfamiliar conspeciﬁcs. </w:t>
      </w:r>
      <w:r w:rsidRPr="004B11B5">
        <w:rPr>
          <w:rFonts w:ascii="Arial" w:hAnsi="Arial" w:cs="Arial"/>
          <w:i/>
          <w:iCs/>
          <w:sz w:val="22"/>
        </w:rPr>
        <w:t>Physiology &amp; Behaviour</w:t>
      </w:r>
      <w:r w:rsidRPr="004B11B5">
        <w:rPr>
          <w:rFonts w:ascii="Arial" w:hAnsi="Arial" w:cs="Arial"/>
          <w:sz w:val="22"/>
        </w:rPr>
        <w:t>,</w:t>
      </w:r>
      <w:r>
        <w:rPr>
          <w:rFonts w:ascii="Arial" w:hAnsi="Arial" w:cs="Arial"/>
          <w:sz w:val="22"/>
        </w:rPr>
        <w:t xml:space="preserve"> 58, pp.995-1002.</w:t>
      </w:r>
    </w:p>
    <w:p w14:paraId="165886AB" w14:textId="313A2004" w:rsidR="00BC4DE2" w:rsidRDefault="00CA37DE">
      <w:pPr>
        <w:spacing w:afterLines="50" w:after="156" w:line="360" w:lineRule="auto"/>
        <w:rPr>
          <w:rFonts w:ascii="Arial" w:hAnsi="Arial" w:cs="Arial"/>
          <w:sz w:val="22"/>
        </w:rPr>
      </w:pPr>
      <w:r>
        <w:rPr>
          <w:rFonts w:ascii="Arial" w:hAnsi="Arial" w:cs="Arial"/>
          <w:sz w:val="22"/>
        </w:rPr>
        <w:t>Solomon, M.</w:t>
      </w:r>
      <w:r>
        <w:rPr>
          <w:rFonts w:ascii="Arial" w:hAnsi="Arial" w:cs="Arial" w:hint="eastAsia"/>
          <w:sz w:val="22"/>
        </w:rPr>
        <w:t xml:space="preserve"> (</w:t>
      </w:r>
      <w:r>
        <w:rPr>
          <w:rFonts w:ascii="Arial" w:hAnsi="Arial" w:cs="Arial"/>
          <w:sz w:val="22"/>
        </w:rPr>
        <w:t>2006</w:t>
      </w:r>
      <w:r>
        <w:rPr>
          <w:rFonts w:ascii="Arial" w:hAnsi="Arial" w:cs="Arial" w:hint="eastAsia"/>
          <w:sz w:val="22"/>
        </w:rPr>
        <w:t>)</w:t>
      </w:r>
      <w:r>
        <w:rPr>
          <w:rFonts w:ascii="Arial" w:hAnsi="Arial" w:cs="Arial"/>
          <w:sz w:val="22"/>
        </w:rPr>
        <w:t xml:space="preserve">. ‘Groupthink versus The Wisdom of the Crowds: The Social Epistemology of Deliberation and Dissent.’ </w:t>
      </w:r>
      <w:r>
        <w:rPr>
          <w:rFonts w:ascii="Arial" w:hAnsi="Arial" w:cs="Arial"/>
          <w:i/>
          <w:sz w:val="22"/>
        </w:rPr>
        <w:t>Southern Journal of Philosophy</w:t>
      </w:r>
      <w:r>
        <w:rPr>
          <w:rFonts w:ascii="Arial" w:hAnsi="Arial" w:cs="Arial" w:hint="eastAsia"/>
          <w:i/>
          <w:sz w:val="22"/>
        </w:rPr>
        <w:t>,</w:t>
      </w:r>
      <w:r>
        <w:rPr>
          <w:rFonts w:ascii="Arial" w:hAnsi="Arial" w:cs="Arial" w:hint="eastAsia"/>
          <w:sz w:val="22"/>
        </w:rPr>
        <w:t xml:space="preserve"> pp.</w:t>
      </w:r>
      <w:r>
        <w:rPr>
          <w:rFonts w:ascii="Arial" w:hAnsi="Arial" w:cs="Arial"/>
          <w:sz w:val="22"/>
        </w:rPr>
        <w:t>28–42</w:t>
      </w:r>
      <w:r w:rsidR="00BC4DE2">
        <w:rPr>
          <w:rFonts w:ascii="Arial" w:hAnsi="Arial" w:cs="Arial"/>
          <w:sz w:val="22"/>
        </w:rPr>
        <w:t>.</w:t>
      </w:r>
    </w:p>
    <w:p w14:paraId="1DEB0C7A" w14:textId="3E7C8869" w:rsidR="00BC4DE2" w:rsidRDefault="00BC4DE2">
      <w:pPr>
        <w:spacing w:afterLines="50" w:after="156" w:line="360" w:lineRule="auto"/>
        <w:rPr>
          <w:rFonts w:ascii="Arial" w:hAnsi="Arial" w:cs="Arial"/>
          <w:sz w:val="22"/>
        </w:rPr>
      </w:pPr>
      <w:r w:rsidRPr="00BC4DE2">
        <w:rPr>
          <w:rFonts w:ascii="Arial" w:hAnsi="Arial" w:cs="Arial"/>
          <w:sz w:val="22"/>
        </w:rPr>
        <w:t xml:space="preserve">Swap, W. (1984). Group decision making. </w:t>
      </w:r>
      <w:r w:rsidRPr="00BC4DE2">
        <w:rPr>
          <w:rFonts w:ascii="Arial" w:hAnsi="Arial" w:cs="Arial"/>
          <w:i/>
          <w:iCs/>
          <w:sz w:val="22"/>
        </w:rPr>
        <w:t>Beverly Hills: Sage Publications</w:t>
      </w:r>
      <w:r w:rsidRPr="00BC4DE2">
        <w:rPr>
          <w:rFonts w:ascii="Arial" w:hAnsi="Arial" w:cs="Arial"/>
          <w:sz w:val="22"/>
        </w:rPr>
        <w:t>.</w:t>
      </w:r>
    </w:p>
    <w:p w14:paraId="57E97D36" w14:textId="77777777" w:rsidR="004531E8" w:rsidRDefault="00CA37DE">
      <w:pPr>
        <w:spacing w:afterLines="50" w:after="156" w:line="360" w:lineRule="auto"/>
        <w:rPr>
          <w:rFonts w:ascii="Arial" w:hAnsi="Arial" w:cs="Arial"/>
          <w:sz w:val="22"/>
        </w:rPr>
      </w:pPr>
      <w:r>
        <w:rPr>
          <w:rFonts w:ascii="Arial" w:hAnsi="Arial" w:cs="Arial"/>
          <w:sz w:val="22"/>
        </w:rPr>
        <w:lastRenderedPageBreak/>
        <w:t xml:space="preserve">Wray, K. B. (2014). collaborative research, deliberation, and innovation. </w:t>
      </w:r>
      <w:r>
        <w:rPr>
          <w:rFonts w:ascii="Arial" w:hAnsi="Arial" w:cs="Arial"/>
          <w:i/>
          <w:sz w:val="22"/>
        </w:rPr>
        <w:t xml:space="preserve">Episteme, </w:t>
      </w:r>
      <w:r>
        <w:rPr>
          <w:rFonts w:ascii="Arial" w:hAnsi="Arial" w:cs="Arial"/>
          <w:sz w:val="22"/>
        </w:rPr>
        <w:t xml:space="preserve">11(3), </w:t>
      </w:r>
      <w:r>
        <w:rPr>
          <w:rFonts w:ascii="Arial" w:hAnsi="Arial" w:cs="Arial" w:hint="eastAsia"/>
          <w:sz w:val="22"/>
        </w:rPr>
        <w:t>pp.</w:t>
      </w:r>
      <w:r>
        <w:rPr>
          <w:rFonts w:ascii="Arial" w:hAnsi="Arial" w:cs="Arial"/>
          <w:sz w:val="22"/>
        </w:rPr>
        <w:t>291-303.</w:t>
      </w:r>
    </w:p>
    <w:p w14:paraId="337570DC" w14:textId="77777777" w:rsidR="004531E8" w:rsidRDefault="00CA37DE">
      <w:pPr>
        <w:spacing w:afterLines="50" w:after="156" w:line="360" w:lineRule="auto"/>
        <w:rPr>
          <w:rFonts w:ascii="Arial" w:hAnsi="Arial" w:cs="Arial"/>
          <w:sz w:val="22"/>
        </w:rPr>
      </w:pPr>
      <w:r>
        <w:rPr>
          <w:rFonts w:ascii="Arial" w:hAnsi="Arial" w:cs="Arial"/>
          <w:sz w:val="22"/>
        </w:rPr>
        <w:t xml:space="preserve">Yetiv, S. A. (2003). Groupthink and the Gulf crisis. </w:t>
      </w:r>
      <w:r>
        <w:rPr>
          <w:rFonts w:ascii="Arial" w:hAnsi="Arial" w:cs="Arial"/>
          <w:i/>
          <w:sz w:val="22"/>
        </w:rPr>
        <w:t xml:space="preserve">British Journal of Political Science, </w:t>
      </w:r>
      <w:r>
        <w:rPr>
          <w:rFonts w:ascii="Arial" w:hAnsi="Arial" w:cs="Arial"/>
          <w:sz w:val="22"/>
        </w:rPr>
        <w:t xml:space="preserve">33(03), </w:t>
      </w:r>
      <w:r>
        <w:rPr>
          <w:rFonts w:ascii="Arial" w:hAnsi="Arial" w:cs="Arial" w:hint="eastAsia"/>
          <w:sz w:val="22"/>
        </w:rPr>
        <w:t>pp.</w:t>
      </w:r>
      <w:r>
        <w:rPr>
          <w:rFonts w:ascii="Arial" w:hAnsi="Arial" w:cs="Arial"/>
          <w:sz w:val="22"/>
        </w:rPr>
        <w:t>419–442.</w:t>
      </w:r>
    </w:p>
    <w:p w14:paraId="3B778582" w14:textId="77777777" w:rsidR="004531E8" w:rsidRDefault="00CA37DE">
      <w:pPr>
        <w:spacing w:afterLines="50" w:after="156" w:line="360" w:lineRule="auto"/>
        <w:rPr>
          <w:ins w:id="273" w:author="hina qureshi" w:date="2019-08-27T23:17:00Z"/>
          <w:rFonts w:ascii="Arial" w:hAnsi="Arial" w:cs="Arial"/>
          <w:sz w:val="22"/>
        </w:rPr>
      </w:pPr>
      <w:r>
        <w:rPr>
          <w:rFonts w:ascii="Arial" w:hAnsi="Arial" w:cs="Arial"/>
          <w:sz w:val="22"/>
        </w:rPr>
        <w:t xml:space="preserve">Zafeiris, A., Koman, Z., Mones, E., &amp; Vicsek, T. (2017). Phenomenological theory of collective decision-making. </w:t>
      </w:r>
      <w:r>
        <w:rPr>
          <w:rFonts w:ascii="Arial" w:hAnsi="Arial" w:cs="Arial"/>
          <w:i/>
          <w:sz w:val="22"/>
        </w:rPr>
        <w:t>Physica A: Statistical Mechanics and its Applications</w:t>
      </w:r>
      <w:r>
        <w:rPr>
          <w:rFonts w:ascii="Arial" w:hAnsi="Arial" w:cs="Arial"/>
          <w:sz w:val="22"/>
        </w:rPr>
        <w:t xml:space="preserve">, 479, </w:t>
      </w:r>
      <w:r>
        <w:rPr>
          <w:rFonts w:ascii="Arial" w:hAnsi="Arial" w:cs="Arial" w:hint="eastAsia"/>
          <w:sz w:val="22"/>
        </w:rPr>
        <w:t>pp.</w:t>
      </w:r>
      <w:r>
        <w:rPr>
          <w:rFonts w:ascii="Arial" w:hAnsi="Arial" w:cs="Arial"/>
          <w:sz w:val="22"/>
        </w:rPr>
        <w:t>287-298.</w:t>
      </w:r>
    </w:p>
    <w:p w14:paraId="6BE2387F" w14:textId="609E4BBB" w:rsidR="00034356" w:rsidRDefault="00034356">
      <w:pPr>
        <w:widowControl/>
        <w:jc w:val="left"/>
        <w:rPr>
          <w:ins w:id="274" w:author="hina qureshi" w:date="2019-08-27T23:17:00Z"/>
          <w:rFonts w:ascii="Arial" w:hAnsi="Arial" w:cs="Arial"/>
          <w:sz w:val="22"/>
        </w:rPr>
      </w:pPr>
      <w:ins w:id="275" w:author="hina qureshi" w:date="2019-08-27T23:17:00Z">
        <w:r>
          <w:rPr>
            <w:rFonts w:ascii="Arial" w:hAnsi="Arial" w:cs="Arial"/>
            <w:sz w:val="22"/>
          </w:rPr>
          <w:br w:type="page"/>
        </w:r>
      </w:ins>
    </w:p>
    <w:p w14:paraId="33CC3ED8" w14:textId="1F550BA3" w:rsidR="00034356" w:rsidRDefault="00034356" w:rsidP="00034356">
      <w:pPr>
        <w:pStyle w:val="Heading1"/>
        <w:numPr>
          <w:ilvl w:val="0"/>
          <w:numId w:val="0"/>
        </w:numPr>
        <w:ind w:left="432" w:hanging="432"/>
        <w:rPr>
          <w:ins w:id="276" w:author="hina qureshi" w:date="2019-08-27T23:18:00Z"/>
        </w:rPr>
        <w:pPrChange w:id="277" w:author="hina qureshi" w:date="2019-08-27T23:17:00Z">
          <w:pPr>
            <w:spacing w:afterLines="50" w:after="156" w:line="360" w:lineRule="auto"/>
          </w:pPr>
        </w:pPrChange>
      </w:pPr>
      <w:ins w:id="278" w:author="hina qureshi" w:date="2019-08-27T23:17:00Z">
        <w:r>
          <w:lastRenderedPageBreak/>
          <w:t>Appendix A Questionnaire</w:t>
        </w:r>
      </w:ins>
    </w:p>
    <w:p w14:paraId="366030B4" w14:textId="23394D32" w:rsidR="00FE7133" w:rsidRPr="00FE7133" w:rsidRDefault="00FE7133" w:rsidP="00FE7133">
      <w:pPr>
        <w:rPr>
          <w:ins w:id="279" w:author="hina qureshi" w:date="2019-08-27T23:17:00Z"/>
        </w:rPr>
        <w:pPrChange w:id="280" w:author="hina qureshi" w:date="2019-08-27T23:18:00Z">
          <w:pPr>
            <w:spacing w:afterLines="50" w:after="156" w:line="360" w:lineRule="auto"/>
          </w:pPr>
        </w:pPrChange>
      </w:pPr>
      <w:ins w:id="281" w:author="hina qureshi" w:date="2019-08-27T23:18:00Z">
        <w:r>
          <w:t>[insert questionnaire]</w:t>
        </w:r>
      </w:ins>
      <w:bookmarkStart w:id="282" w:name="_GoBack"/>
      <w:bookmarkEnd w:id="282"/>
    </w:p>
    <w:p w14:paraId="696CA29E" w14:textId="77777777" w:rsidR="00FE7133" w:rsidRDefault="00034356" w:rsidP="00FE7133">
      <w:pPr>
        <w:pStyle w:val="Heading1"/>
        <w:numPr>
          <w:ilvl w:val="0"/>
          <w:numId w:val="0"/>
        </w:numPr>
        <w:ind w:left="432" w:hanging="432"/>
        <w:rPr>
          <w:ins w:id="283" w:author="hina qureshi" w:date="2019-08-27T23:18:00Z"/>
        </w:rPr>
        <w:pPrChange w:id="284" w:author="hina qureshi" w:date="2019-08-27T23:18:00Z">
          <w:pPr>
            <w:spacing w:afterLines="50" w:after="156" w:line="360" w:lineRule="auto"/>
          </w:pPr>
        </w:pPrChange>
      </w:pPr>
      <w:ins w:id="285" w:author="hina qureshi" w:date="2019-08-27T23:17:00Z">
        <w:r>
          <w:t xml:space="preserve">Appendix B </w:t>
        </w:r>
      </w:ins>
      <w:ins w:id="286" w:author="hina qureshi" w:date="2019-08-27T23:18:00Z">
        <w:r w:rsidR="00FE7133">
          <w:t xml:space="preserve">Instrument for </w:t>
        </w:r>
      </w:ins>
      <w:ins w:id="287" w:author="hina qureshi" w:date="2019-08-27T23:17:00Z">
        <w:r>
          <w:t>Experiment</w:t>
        </w:r>
      </w:ins>
      <w:ins w:id="288" w:author="hina qureshi" w:date="2019-08-27T23:18:00Z">
        <w:r w:rsidR="00FE7133">
          <w:t>al Research</w:t>
        </w:r>
      </w:ins>
    </w:p>
    <w:p w14:paraId="68534EE7" w14:textId="27184EB9" w:rsidR="00FE7133" w:rsidRPr="00FE7133" w:rsidRDefault="00FE7133" w:rsidP="00FE7133">
      <w:pPr>
        <w:rPr>
          <w:ins w:id="289" w:author="hina qureshi" w:date="2019-08-27T23:18:00Z"/>
        </w:rPr>
        <w:pPrChange w:id="290" w:author="hina qureshi" w:date="2019-08-27T23:18:00Z">
          <w:pPr>
            <w:spacing w:afterLines="50" w:after="156" w:line="360" w:lineRule="auto"/>
          </w:pPr>
        </w:pPrChange>
      </w:pPr>
      <w:ins w:id="291" w:author="hina qureshi" w:date="2019-08-27T23:18:00Z">
        <w:r>
          <w:t>[insert instrument details]</w:t>
        </w:r>
      </w:ins>
    </w:p>
    <w:p w14:paraId="3C8F0438" w14:textId="74F96BB6" w:rsidR="00FE7133" w:rsidRDefault="00FE7133" w:rsidP="00FE7133">
      <w:pPr>
        <w:pStyle w:val="Heading1"/>
        <w:numPr>
          <w:ilvl w:val="0"/>
          <w:numId w:val="0"/>
        </w:numPr>
        <w:ind w:left="432" w:hanging="432"/>
        <w:rPr>
          <w:ins w:id="292" w:author="hina qureshi" w:date="2019-08-27T23:19:00Z"/>
        </w:rPr>
        <w:pPrChange w:id="293" w:author="hina qureshi" w:date="2019-08-27T23:19:00Z">
          <w:pPr>
            <w:spacing w:afterLines="50" w:after="156" w:line="360" w:lineRule="auto"/>
          </w:pPr>
        </w:pPrChange>
      </w:pPr>
      <w:ins w:id="294" w:author="hina qureshi" w:date="2019-08-27T23:19:00Z">
        <w:r>
          <w:t>Appendix C Data Analysis Script</w:t>
        </w:r>
      </w:ins>
    </w:p>
    <w:p w14:paraId="1FA61CDB" w14:textId="6CD6545A" w:rsidR="00FE7133" w:rsidRDefault="00FE7133" w:rsidP="00FE7133">
      <w:pPr>
        <w:rPr>
          <w:ins w:id="295" w:author="hina qureshi" w:date="2019-08-27T23:19:00Z"/>
        </w:rPr>
        <w:pPrChange w:id="296" w:author="hina qureshi" w:date="2019-08-27T23:19:00Z">
          <w:pPr>
            <w:spacing w:afterLines="50" w:after="156" w:line="360" w:lineRule="auto"/>
          </w:pPr>
        </w:pPrChange>
      </w:pPr>
      <w:ins w:id="297" w:author="hina qureshi" w:date="2019-08-27T23:19:00Z">
        <w:r>
          <w:t>[insert any script used for analysing data]</w:t>
        </w:r>
      </w:ins>
    </w:p>
    <w:p w14:paraId="399D01B0" w14:textId="77777777" w:rsidR="00FE7133" w:rsidRDefault="00FE7133" w:rsidP="00FE7133">
      <w:pPr>
        <w:rPr>
          <w:ins w:id="298" w:author="hina qureshi" w:date="2019-08-27T23:19:00Z"/>
        </w:rPr>
        <w:pPrChange w:id="299" w:author="hina qureshi" w:date="2019-08-27T23:19:00Z">
          <w:pPr>
            <w:spacing w:afterLines="50" w:after="156" w:line="360" w:lineRule="auto"/>
          </w:pPr>
        </w:pPrChange>
      </w:pPr>
    </w:p>
    <w:p w14:paraId="1CAC3293" w14:textId="12312955" w:rsidR="00034356" w:rsidRPr="00034356" w:rsidRDefault="00FE7133" w:rsidP="00FE7133">
      <w:pPr>
        <w:pPrChange w:id="300" w:author="hina qureshi" w:date="2019-08-27T23:21:00Z">
          <w:pPr>
            <w:spacing w:afterLines="50" w:after="156" w:line="360" w:lineRule="auto"/>
          </w:pPr>
        </w:pPrChange>
      </w:pPr>
      <w:commentRangeStart w:id="301"/>
      <w:ins w:id="302" w:author="hina qureshi" w:date="2019-08-27T23:19:00Z">
        <w:r>
          <w:t>URL</w:t>
        </w:r>
      </w:ins>
      <w:commentRangeEnd w:id="301"/>
      <w:ins w:id="303" w:author="hina qureshi" w:date="2019-08-27T23:20:00Z">
        <w:r>
          <w:rPr>
            <w:rStyle w:val="CommentReference"/>
          </w:rPr>
          <w:commentReference w:id="301"/>
        </w:r>
      </w:ins>
      <w:ins w:id="304" w:author="hina qureshi" w:date="2019-08-27T23:19:00Z">
        <w:r>
          <w:t xml:space="preserve"> for uploaded data</w:t>
        </w:r>
      </w:ins>
    </w:p>
    <w:sectPr w:rsidR="00034356" w:rsidRPr="0003435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hina qureshi" w:date="2019-08-27T21:58:00Z" w:initials="hq">
    <w:p w14:paraId="5B296014" w14:textId="0D8551F6" w:rsidR="005D72A2" w:rsidRDefault="005D72A2">
      <w:pPr>
        <w:pStyle w:val="CommentText"/>
      </w:pPr>
      <w:r>
        <w:rPr>
          <w:rStyle w:val="CommentReference"/>
        </w:rPr>
        <w:annotationRef/>
      </w:r>
      <w:r>
        <w:t>Please read the module guidelines for title-page template and formatting.</w:t>
      </w:r>
    </w:p>
  </w:comment>
  <w:comment w:id="22" w:author="hina qureshi" w:date="2019-08-27T22:03:00Z" w:initials="hq">
    <w:p w14:paraId="5671B4F5" w14:textId="216B2507" w:rsidR="005D72A2" w:rsidRDefault="005D72A2">
      <w:pPr>
        <w:pStyle w:val="CommentText"/>
      </w:pPr>
      <w:r>
        <w:rPr>
          <w:rStyle w:val="CommentReference"/>
        </w:rPr>
        <w:annotationRef/>
      </w:r>
      <w:r>
        <w:t>Remember the rule of “three” when giving examples.</w:t>
      </w:r>
    </w:p>
  </w:comment>
  <w:comment w:id="26" w:author="hina qureshi" w:date="2019-08-27T22:04:00Z" w:initials="hq">
    <w:p w14:paraId="1EAF9C5A" w14:textId="7E2A9FDD" w:rsidR="005D72A2" w:rsidRDefault="005D72A2">
      <w:pPr>
        <w:pStyle w:val="CommentText"/>
      </w:pPr>
      <w:r>
        <w:rPr>
          <w:rStyle w:val="CommentReference"/>
        </w:rPr>
        <w:annotationRef/>
      </w:r>
      <w:r>
        <w:t>Inflated discussion. You don’t need it to make your point.</w:t>
      </w:r>
    </w:p>
  </w:comment>
  <w:comment w:id="29" w:author="hina qureshi" w:date="2019-08-27T22:06:00Z" w:initials="hq">
    <w:p w14:paraId="563B9166" w14:textId="41435D9C" w:rsidR="005D72A2" w:rsidRDefault="005D72A2">
      <w:pPr>
        <w:pStyle w:val="CommentText"/>
      </w:pPr>
      <w:r>
        <w:rPr>
          <w:rStyle w:val="CommentReference"/>
        </w:rPr>
        <w:annotationRef/>
      </w:r>
      <w:r>
        <w:t>This phrase suggests that you want to discuss two opposing concepts or propositions, but I couldn’t find the other one.</w:t>
      </w:r>
    </w:p>
  </w:comment>
  <w:comment w:id="61" w:author="hina qureshi" w:date="2019-08-27T22:19:00Z" w:initials="hq">
    <w:p w14:paraId="64C998CF" w14:textId="4BCD7C35" w:rsidR="005D72A2" w:rsidRDefault="005D72A2">
      <w:pPr>
        <w:pStyle w:val="CommentText"/>
      </w:pPr>
      <w:r>
        <w:rPr>
          <w:rStyle w:val="CommentReference"/>
        </w:rPr>
        <w:annotationRef/>
      </w:r>
      <w:r>
        <w:t>This all looks inflated. From critical writing perspective, you are discussing the advantages in a descriptive style, and therefore, the whole paragraph sounds repetitive. The reader would like to know “so what” and “what next”, so it is better to make a point and move on to the next point you want to make.</w:t>
      </w:r>
    </w:p>
  </w:comment>
  <w:comment w:id="75" w:author="hina qureshi" w:date="2019-08-27T22:24:00Z" w:initials="hq">
    <w:p w14:paraId="38E92555" w14:textId="1C0BC210" w:rsidR="005D72A2" w:rsidRDefault="005D72A2">
      <w:pPr>
        <w:pStyle w:val="CommentText"/>
      </w:pPr>
      <w:r>
        <w:rPr>
          <w:rStyle w:val="CommentReference"/>
        </w:rPr>
        <w:annotationRef/>
      </w:r>
      <w:r>
        <w:t>This word is not clear, what is “accuracy” of decision?</w:t>
      </w:r>
    </w:p>
  </w:comment>
  <w:comment w:id="82" w:author="hina qureshi" w:date="2019-08-27T22:27:00Z" w:initials="hq">
    <w:p w14:paraId="4C2BAEFE" w14:textId="094B65B1" w:rsidR="005D72A2" w:rsidRDefault="005D72A2">
      <w:pPr>
        <w:pStyle w:val="CommentText"/>
      </w:pPr>
      <w:r>
        <w:rPr>
          <w:rStyle w:val="CommentReference"/>
        </w:rPr>
        <w:annotationRef/>
      </w:r>
      <w:r>
        <w:t>AFM is not defined yet?</w:t>
      </w:r>
    </w:p>
  </w:comment>
  <w:comment w:id="83" w:author="hina qureshi" w:date="2019-08-27T22:28:00Z" w:initials="hq">
    <w:p w14:paraId="2C88DFB0" w14:textId="1F0EE01D" w:rsidR="005D72A2" w:rsidRDefault="005D72A2">
      <w:pPr>
        <w:pStyle w:val="CommentText"/>
      </w:pPr>
      <w:r>
        <w:rPr>
          <w:rStyle w:val="CommentReference"/>
        </w:rPr>
        <w:annotationRef/>
      </w:r>
      <w:r>
        <w:t>Rephrase, the sentence is nor structured properly.</w:t>
      </w:r>
    </w:p>
  </w:comment>
  <w:comment w:id="103" w:author="hina qureshi" w:date="2019-08-27T22:32:00Z" w:initials="hq">
    <w:p w14:paraId="742185A2" w14:textId="2AEDA364" w:rsidR="005D72A2" w:rsidRDefault="005D72A2">
      <w:pPr>
        <w:pStyle w:val="CommentText"/>
      </w:pPr>
      <w:r>
        <w:rPr>
          <w:rStyle w:val="CommentReference"/>
        </w:rPr>
        <w:annotationRef/>
      </w:r>
      <w:r>
        <w:t>Why this statement is made here? Where does this lead?</w:t>
      </w:r>
    </w:p>
  </w:comment>
  <w:comment w:id="104" w:author="hina qureshi" w:date="2019-08-27T22:33:00Z" w:initials="hq">
    <w:p w14:paraId="79A1EB99" w14:textId="23A88F47" w:rsidR="005D72A2" w:rsidRDefault="005D72A2">
      <w:pPr>
        <w:pStyle w:val="CommentText"/>
      </w:pPr>
      <w:r>
        <w:rPr>
          <w:rStyle w:val="CommentReference"/>
        </w:rPr>
        <w:annotationRef/>
      </w:r>
      <w:r>
        <w:t>This statement doesn’t seem to connect with previous one.</w:t>
      </w:r>
    </w:p>
  </w:comment>
  <w:comment w:id="111" w:author="hina qureshi" w:date="2019-08-27T22:40:00Z" w:initials="hq">
    <w:p w14:paraId="32AA1C04" w14:textId="2D996CB9" w:rsidR="005D72A2" w:rsidRDefault="005D72A2">
      <w:pPr>
        <w:pStyle w:val="CommentText"/>
      </w:pPr>
      <w:r>
        <w:rPr>
          <w:rStyle w:val="CommentReference"/>
        </w:rPr>
        <w:annotationRef/>
      </w:r>
      <w:r>
        <w:t>I guess this discussion needs to be placed under a sub-heading.</w:t>
      </w:r>
    </w:p>
  </w:comment>
  <w:comment w:id="116" w:author="hina qureshi" w:date="2019-08-27T22:36:00Z" w:initials="hq">
    <w:p w14:paraId="5EE73D14" w14:textId="2D4B7CDD" w:rsidR="005D72A2" w:rsidRDefault="005D72A2">
      <w:pPr>
        <w:pStyle w:val="CommentText"/>
      </w:pPr>
      <w:r>
        <w:rPr>
          <w:rStyle w:val="CommentReference"/>
        </w:rPr>
        <w:annotationRef/>
      </w:r>
      <w:r>
        <w:t>All of this is descriptive writing; telling the reader what researcher X, Y or Z have done. It doesn’t show critical review, discussing their limitations, or discussing how each of their work is related to your topic.</w:t>
      </w:r>
    </w:p>
  </w:comment>
  <w:comment w:id="132" w:author="hina qureshi" w:date="2019-08-27T22:42:00Z" w:initials="hq">
    <w:p w14:paraId="555929BE" w14:textId="2929097A" w:rsidR="005D72A2" w:rsidRDefault="005D72A2">
      <w:pPr>
        <w:pStyle w:val="CommentText"/>
      </w:pPr>
      <w:r>
        <w:rPr>
          <w:rStyle w:val="CommentReference"/>
        </w:rPr>
        <w:annotationRef/>
      </w:r>
      <w:r>
        <w:t>Italicise the text which is borrowed from somewhere else (or quoted).</w:t>
      </w:r>
    </w:p>
  </w:comment>
  <w:comment w:id="149" w:author="hina qureshi" w:date="2019-08-27T22:44:00Z" w:initials="hq">
    <w:p w14:paraId="136EDE12" w14:textId="7927FAC4" w:rsidR="005D72A2" w:rsidRDefault="005D72A2">
      <w:pPr>
        <w:pStyle w:val="CommentText"/>
      </w:pPr>
      <w:r>
        <w:rPr>
          <w:rStyle w:val="CommentReference"/>
        </w:rPr>
        <w:annotationRef/>
      </w:r>
      <w:r>
        <w:t>That’s not an example of defining groupthink.</w:t>
      </w:r>
    </w:p>
  </w:comment>
  <w:comment w:id="162" w:author="hina qureshi" w:date="2019-08-27T22:48:00Z" w:initials="hq">
    <w:p w14:paraId="7D1BB79D" w14:textId="2785C575" w:rsidR="005D72A2" w:rsidRDefault="005D72A2">
      <w:pPr>
        <w:pStyle w:val="CommentText"/>
      </w:pPr>
      <w:r>
        <w:rPr>
          <w:rStyle w:val="CommentReference"/>
        </w:rPr>
        <w:annotationRef/>
      </w:r>
      <w:r>
        <w:t xml:space="preserve">The whole discussion is too descriptive. It is perhaps better to think of sub-headings to these long paragraphs, so that reader can make sense of all this discussion. </w:t>
      </w:r>
    </w:p>
  </w:comment>
  <w:comment w:id="208" w:author="hina qureshi" w:date="2019-08-27T22:53:00Z" w:initials="hq">
    <w:p w14:paraId="27C7D950" w14:textId="0AB818D6" w:rsidR="005D72A2" w:rsidRDefault="005D72A2">
      <w:pPr>
        <w:pStyle w:val="CommentText"/>
      </w:pPr>
      <w:r>
        <w:rPr>
          <w:rStyle w:val="CommentReference"/>
        </w:rPr>
        <w:annotationRef/>
      </w:r>
      <w:r>
        <w:t>Tell the reader what is this? Are you giving this as an imaginary scenario to the participants? If so, explicitly tell this to reader.</w:t>
      </w:r>
    </w:p>
  </w:comment>
  <w:comment w:id="209" w:author="hina qureshi" w:date="2019-08-27T22:55:00Z" w:initials="hq">
    <w:p w14:paraId="539D920C" w14:textId="54CECD62" w:rsidR="005D72A2" w:rsidRDefault="005D72A2">
      <w:pPr>
        <w:pStyle w:val="CommentText"/>
      </w:pPr>
      <w:r>
        <w:rPr>
          <w:rStyle w:val="CommentReference"/>
        </w:rPr>
        <w:annotationRef/>
      </w:r>
      <w:r>
        <w:t>This can better be explained using block diagram showing these steps one by one.</w:t>
      </w:r>
    </w:p>
  </w:comment>
  <w:comment w:id="212" w:author="hina qureshi" w:date="2019-08-27T22:57:00Z" w:initials="hq">
    <w:p w14:paraId="03D14827" w14:textId="4AC099CA" w:rsidR="005D72A2" w:rsidRDefault="005D72A2">
      <w:pPr>
        <w:pStyle w:val="CommentText"/>
      </w:pPr>
      <w:r>
        <w:rPr>
          <w:rStyle w:val="CommentReference"/>
        </w:rPr>
        <w:annotationRef/>
      </w:r>
      <w:r>
        <w:t>Present or past tense? You used “were” at the beginning.</w:t>
      </w:r>
    </w:p>
  </w:comment>
  <w:comment w:id="234" w:author="hina qureshi" w:date="2019-08-27T23:02:00Z" w:initials="hq">
    <w:p w14:paraId="49A3E22D" w14:textId="3A6FC828" w:rsidR="002C7E51" w:rsidRDefault="002C7E51">
      <w:pPr>
        <w:pStyle w:val="CommentText"/>
      </w:pPr>
      <w:r>
        <w:rPr>
          <w:rStyle w:val="CommentReference"/>
        </w:rPr>
        <w:annotationRef/>
      </w:r>
      <w:r>
        <w:t>You may mention that your study doesn’t investigate groups involving different gender. Therefore, some of the gender-related analysis and findings might not be possible</w:t>
      </w:r>
    </w:p>
  </w:comment>
  <w:comment w:id="253" w:author="hina qureshi" w:date="2019-08-27T23:06:00Z" w:initials="hq">
    <w:p w14:paraId="7FA81953" w14:textId="35634728" w:rsidR="002C7E51" w:rsidRDefault="002C7E51">
      <w:pPr>
        <w:pStyle w:val="CommentText"/>
      </w:pPr>
      <w:r>
        <w:rPr>
          <w:rStyle w:val="CommentReference"/>
        </w:rPr>
        <w:annotationRef/>
      </w:r>
      <w:r>
        <w:t>These are all averages so you need statistical reporting. Provide the p-values for each difference.</w:t>
      </w:r>
    </w:p>
  </w:comment>
  <w:comment w:id="254" w:author="hina qureshi" w:date="2019-08-27T23:07:00Z" w:initials="hq">
    <w:p w14:paraId="3CAD9AE7" w14:textId="42846F87" w:rsidR="002C7E51" w:rsidRDefault="002C7E51">
      <w:pPr>
        <w:pStyle w:val="CommentText"/>
      </w:pPr>
      <w:r>
        <w:t xml:space="preserve">Provide </w:t>
      </w:r>
      <w:r>
        <w:rPr>
          <w:rStyle w:val="CommentReference"/>
        </w:rPr>
        <w:annotationRef/>
      </w:r>
      <w:r>
        <w:t>t-test for difference of means?</w:t>
      </w:r>
    </w:p>
  </w:comment>
  <w:comment w:id="255" w:author="hina qureshi" w:date="2019-08-27T23:08:00Z" w:initials="hq">
    <w:p w14:paraId="0BC1C942" w14:textId="5D3CD0DC" w:rsidR="00887D41" w:rsidRDefault="00887D41">
      <w:pPr>
        <w:pStyle w:val="CommentText"/>
      </w:pPr>
      <w:r>
        <w:rPr>
          <w:rStyle w:val="CommentReference"/>
        </w:rPr>
        <w:annotationRef/>
      </w:r>
      <w:r>
        <w:t>What does this mean? Rephrase!</w:t>
      </w:r>
    </w:p>
  </w:comment>
  <w:comment w:id="260" w:author="hina qureshi" w:date="2019-08-27T23:09:00Z" w:initials="hq">
    <w:p w14:paraId="01257A0B" w14:textId="225C1288" w:rsidR="00887D41" w:rsidRDefault="00887D41">
      <w:pPr>
        <w:pStyle w:val="CommentText"/>
      </w:pPr>
      <w:r>
        <w:rPr>
          <w:rStyle w:val="CommentReference"/>
        </w:rPr>
        <w:annotationRef/>
      </w:r>
      <w:r>
        <w:t>All your analyses lack statistical reports. Which test you used, and what were the p-values?</w:t>
      </w:r>
    </w:p>
  </w:comment>
  <w:comment w:id="262" w:author="hina qureshi" w:date="2019-08-27T23:10:00Z" w:initials="hq">
    <w:p w14:paraId="413FA181" w14:textId="63F84E1E" w:rsidR="00887D41" w:rsidRDefault="00887D41">
      <w:pPr>
        <w:pStyle w:val="CommentText"/>
      </w:pPr>
      <w:r>
        <w:t xml:space="preserve">Which test? </w:t>
      </w:r>
      <w:r>
        <w:rPr>
          <w:rStyle w:val="CommentReference"/>
        </w:rPr>
        <w:annotationRef/>
      </w:r>
      <w:r>
        <w:t>p-values?</w:t>
      </w:r>
    </w:p>
  </w:comment>
  <w:comment w:id="264" w:author="hina qureshi" w:date="2019-08-27T23:13:00Z" w:initials="hq">
    <w:p w14:paraId="47D9C1D8" w14:textId="5C1369D4" w:rsidR="00887D41" w:rsidRDefault="00887D41">
      <w:pPr>
        <w:pStyle w:val="CommentText"/>
      </w:pPr>
      <w:r>
        <w:t xml:space="preserve">What was the </w:t>
      </w:r>
      <w:r>
        <w:rPr>
          <w:rStyle w:val="CommentReference"/>
        </w:rPr>
        <w:annotationRef/>
      </w:r>
      <w:r>
        <w:t>test for significance?</w:t>
      </w:r>
    </w:p>
  </w:comment>
  <w:comment w:id="267" w:author="hina qureshi" w:date="2019-08-27T23:16:00Z" w:initials="hq">
    <w:p w14:paraId="5C87E6AA" w14:textId="068106E2" w:rsidR="00887D41" w:rsidRDefault="00887D41">
      <w:pPr>
        <w:pStyle w:val="CommentText"/>
      </w:pPr>
      <w:r>
        <w:rPr>
          <w:rStyle w:val="CommentReference"/>
        </w:rPr>
        <w:annotationRef/>
      </w:r>
      <w:r>
        <w:t>Define these limitations as separate paragraph, and tell how future work can be carried out for each of these limitations.</w:t>
      </w:r>
    </w:p>
  </w:comment>
  <w:comment w:id="301" w:author="hina qureshi" w:date="2019-08-27T23:20:00Z" w:initials="hq">
    <w:p w14:paraId="731ABADC" w14:textId="2CA8EBC4" w:rsidR="00FE7133" w:rsidRDefault="00FE7133">
      <w:pPr>
        <w:pStyle w:val="CommentText"/>
      </w:pPr>
      <w:r>
        <w:rPr>
          <w:rStyle w:val="CommentReference"/>
        </w:rPr>
        <w:annotationRef/>
      </w:r>
      <w:r>
        <w:t>Create an online git repository and upload all your data and codes online (but do NOT upload your dissertation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296014" w15:done="0"/>
  <w15:commentEx w15:paraId="5671B4F5" w15:done="0"/>
  <w15:commentEx w15:paraId="1EAF9C5A" w15:done="0"/>
  <w15:commentEx w15:paraId="563B9166" w15:done="0"/>
  <w15:commentEx w15:paraId="64C998CF" w15:done="0"/>
  <w15:commentEx w15:paraId="38E92555" w15:done="0"/>
  <w15:commentEx w15:paraId="4C2BAEFE" w15:done="0"/>
  <w15:commentEx w15:paraId="2C88DFB0" w15:done="0"/>
  <w15:commentEx w15:paraId="742185A2" w15:done="0"/>
  <w15:commentEx w15:paraId="79A1EB99" w15:done="0"/>
  <w15:commentEx w15:paraId="32AA1C04" w15:done="0"/>
  <w15:commentEx w15:paraId="5EE73D14" w15:done="0"/>
  <w15:commentEx w15:paraId="555929BE" w15:done="0"/>
  <w15:commentEx w15:paraId="136EDE12" w15:done="0"/>
  <w15:commentEx w15:paraId="7D1BB79D" w15:done="0"/>
  <w15:commentEx w15:paraId="27C7D950" w15:done="0"/>
  <w15:commentEx w15:paraId="539D920C" w15:done="0"/>
  <w15:commentEx w15:paraId="03D14827" w15:done="0"/>
  <w15:commentEx w15:paraId="49A3E22D" w15:done="0"/>
  <w15:commentEx w15:paraId="7FA81953" w15:done="0"/>
  <w15:commentEx w15:paraId="3CAD9AE7" w15:done="0"/>
  <w15:commentEx w15:paraId="0BC1C942" w15:done="0"/>
  <w15:commentEx w15:paraId="01257A0B" w15:done="0"/>
  <w15:commentEx w15:paraId="413FA181" w15:done="0"/>
  <w15:commentEx w15:paraId="47D9C1D8" w15:done="0"/>
  <w15:commentEx w15:paraId="5C87E6AA" w15:done="0"/>
  <w15:commentEx w15:paraId="731ABA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5B66A" w14:textId="77777777" w:rsidR="00B6140D" w:rsidRDefault="00B6140D" w:rsidP="003A649F">
      <w:r>
        <w:separator/>
      </w:r>
    </w:p>
  </w:endnote>
  <w:endnote w:type="continuationSeparator" w:id="0">
    <w:p w14:paraId="735F6FC9" w14:textId="77777777" w:rsidR="00B6140D" w:rsidRDefault="00B6140D" w:rsidP="003A6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4351F" w14:textId="77777777" w:rsidR="00B6140D" w:rsidRDefault="00B6140D" w:rsidP="003A649F">
      <w:r>
        <w:separator/>
      </w:r>
    </w:p>
  </w:footnote>
  <w:footnote w:type="continuationSeparator" w:id="0">
    <w:p w14:paraId="7367466E" w14:textId="77777777" w:rsidR="00B6140D" w:rsidRDefault="00B6140D" w:rsidP="003A64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666E2"/>
    <w:multiLevelType w:val="hybridMultilevel"/>
    <w:tmpl w:val="64DE0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B84BA5"/>
    <w:multiLevelType w:val="multilevel"/>
    <w:tmpl w:val="25B84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00E4545"/>
    <w:multiLevelType w:val="multilevel"/>
    <w:tmpl w:val="300E45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7A97B9D"/>
    <w:multiLevelType w:val="hybridMultilevel"/>
    <w:tmpl w:val="026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266B4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88312C8"/>
    <w:multiLevelType w:val="hybridMultilevel"/>
    <w:tmpl w:val="879AAABC"/>
    <w:lvl w:ilvl="0" w:tplc="EF66AEF6">
      <w:start w:val="1"/>
      <w:numFmt w:val="decimal"/>
      <w:lvlText w:val="Hypothesis %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na qureshi">
    <w15:presenceInfo w15:providerId="Windows Live" w15:userId="f700b10c55ec45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994"/>
    <w:rsid w:val="00006B97"/>
    <w:rsid w:val="00016C33"/>
    <w:rsid w:val="00024801"/>
    <w:rsid w:val="000303F1"/>
    <w:rsid w:val="00034356"/>
    <w:rsid w:val="000B6DE0"/>
    <w:rsid w:val="000D29BC"/>
    <w:rsid w:val="000E2CF8"/>
    <w:rsid w:val="000F1BAE"/>
    <w:rsid w:val="00101995"/>
    <w:rsid w:val="00105994"/>
    <w:rsid w:val="0012106C"/>
    <w:rsid w:val="001431D4"/>
    <w:rsid w:val="00175B22"/>
    <w:rsid w:val="00184746"/>
    <w:rsid w:val="001A0F7B"/>
    <w:rsid w:val="001B0731"/>
    <w:rsid w:val="001C09A1"/>
    <w:rsid w:val="001D140E"/>
    <w:rsid w:val="001E37BA"/>
    <w:rsid w:val="001E7CEB"/>
    <w:rsid w:val="001F3FAD"/>
    <w:rsid w:val="001F4706"/>
    <w:rsid w:val="0020044B"/>
    <w:rsid w:val="00224BDC"/>
    <w:rsid w:val="0025438F"/>
    <w:rsid w:val="00264E9B"/>
    <w:rsid w:val="002673C1"/>
    <w:rsid w:val="002B3321"/>
    <w:rsid w:val="002C7E51"/>
    <w:rsid w:val="002D1B85"/>
    <w:rsid w:val="002D51F2"/>
    <w:rsid w:val="002E4663"/>
    <w:rsid w:val="002F0D3C"/>
    <w:rsid w:val="002F1D1C"/>
    <w:rsid w:val="0030064C"/>
    <w:rsid w:val="00317FB3"/>
    <w:rsid w:val="00325295"/>
    <w:rsid w:val="003331C9"/>
    <w:rsid w:val="00337922"/>
    <w:rsid w:val="00337FF2"/>
    <w:rsid w:val="00366A5A"/>
    <w:rsid w:val="003735E6"/>
    <w:rsid w:val="00386FFD"/>
    <w:rsid w:val="003A649F"/>
    <w:rsid w:val="003A68FD"/>
    <w:rsid w:val="003A6DF8"/>
    <w:rsid w:val="003B67B7"/>
    <w:rsid w:val="003B76C5"/>
    <w:rsid w:val="003D645B"/>
    <w:rsid w:val="003F1AB9"/>
    <w:rsid w:val="003F70D7"/>
    <w:rsid w:val="00403A0C"/>
    <w:rsid w:val="0041151D"/>
    <w:rsid w:val="004116A7"/>
    <w:rsid w:val="004206C2"/>
    <w:rsid w:val="00423975"/>
    <w:rsid w:val="0042518B"/>
    <w:rsid w:val="004531E8"/>
    <w:rsid w:val="004746D3"/>
    <w:rsid w:val="004A0D73"/>
    <w:rsid w:val="004A11A6"/>
    <w:rsid w:val="004B11B5"/>
    <w:rsid w:val="004B35A9"/>
    <w:rsid w:val="004C5E8C"/>
    <w:rsid w:val="004E367A"/>
    <w:rsid w:val="004F22AA"/>
    <w:rsid w:val="004F6BCA"/>
    <w:rsid w:val="00520A6E"/>
    <w:rsid w:val="00521859"/>
    <w:rsid w:val="005722C8"/>
    <w:rsid w:val="00577B6E"/>
    <w:rsid w:val="00587C41"/>
    <w:rsid w:val="0059756A"/>
    <w:rsid w:val="005B6711"/>
    <w:rsid w:val="005B7DFF"/>
    <w:rsid w:val="005C0725"/>
    <w:rsid w:val="005D72A2"/>
    <w:rsid w:val="005E2164"/>
    <w:rsid w:val="006112D2"/>
    <w:rsid w:val="00613AC9"/>
    <w:rsid w:val="00634C3F"/>
    <w:rsid w:val="00640511"/>
    <w:rsid w:val="00643649"/>
    <w:rsid w:val="00655C86"/>
    <w:rsid w:val="00656E63"/>
    <w:rsid w:val="0066144F"/>
    <w:rsid w:val="0069760F"/>
    <w:rsid w:val="006D252E"/>
    <w:rsid w:val="006E6427"/>
    <w:rsid w:val="006E7E53"/>
    <w:rsid w:val="007244D4"/>
    <w:rsid w:val="0076167E"/>
    <w:rsid w:val="007875DB"/>
    <w:rsid w:val="00795DF3"/>
    <w:rsid w:val="007D1BB3"/>
    <w:rsid w:val="007E4533"/>
    <w:rsid w:val="007F47F6"/>
    <w:rsid w:val="00813361"/>
    <w:rsid w:val="00815CA5"/>
    <w:rsid w:val="00822A3D"/>
    <w:rsid w:val="0082696C"/>
    <w:rsid w:val="008511C3"/>
    <w:rsid w:val="00861879"/>
    <w:rsid w:val="00862C01"/>
    <w:rsid w:val="00881FC1"/>
    <w:rsid w:val="00887D41"/>
    <w:rsid w:val="00891FDE"/>
    <w:rsid w:val="00897FDB"/>
    <w:rsid w:val="008B0411"/>
    <w:rsid w:val="008D14C4"/>
    <w:rsid w:val="008F757D"/>
    <w:rsid w:val="0090119D"/>
    <w:rsid w:val="00905F4D"/>
    <w:rsid w:val="00920E70"/>
    <w:rsid w:val="00944E43"/>
    <w:rsid w:val="009525C9"/>
    <w:rsid w:val="00962702"/>
    <w:rsid w:val="00963608"/>
    <w:rsid w:val="00965EF3"/>
    <w:rsid w:val="00986054"/>
    <w:rsid w:val="009A2607"/>
    <w:rsid w:val="009A32BD"/>
    <w:rsid w:val="009A43C6"/>
    <w:rsid w:val="009C0898"/>
    <w:rsid w:val="009C402E"/>
    <w:rsid w:val="009C60C0"/>
    <w:rsid w:val="009F0D4E"/>
    <w:rsid w:val="009F358F"/>
    <w:rsid w:val="00A11C37"/>
    <w:rsid w:val="00A11ECF"/>
    <w:rsid w:val="00A25FBE"/>
    <w:rsid w:val="00A44884"/>
    <w:rsid w:val="00A72380"/>
    <w:rsid w:val="00AA074F"/>
    <w:rsid w:val="00AA16F8"/>
    <w:rsid w:val="00AA1A44"/>
    <w:rsid w:val="00AA5619"/>
    <w:rsid w:val="00AC1E07"/>
    <w:rsid w:val="00AF0F12"/>
    <w:rsid w:val="00B014E8"/>
    <w:rsid w:val="00B40808"/>
    <w:rsid w:val="00B40864"/>
    <w:rsid w:val="00B6140D"/>
    <w:rsid w:val="00B67C33"/>
    <w:rsid w:val="00B67F3B"/>
    <w:rsid w:val="00B77F17"/>
    <w:rsid w:val="00B82DDC"/>
    <w:rsid w:val="00B90376"/>
    <w:rsid w:val="00B9124F"/>
    <w:rsid w:val="00BC45F3"/>
    <w:rsid w:val="00BC4DE2"/>
    <w:rsid w:val="00BC7DB0"/>
    <w:rsid w:val="00BE6462"/>
    <w:rsid w:val="00BF5CF1"/>
    <w:rsid w:val="00BF7444"/>
    <w:rsid w:val="00C014F8"/>
    <w:rsid w:val="00C06E66"/>
    <w:rsid w:val="00C2143A"/>
    <w:rsid w:val="00C25E9F"/>
    <w:rsid w:val="00C41E1A"/>
    <w:rsid w:val="00C6542F"/>
    <w:rsid w:val="00C660F0"/>
    <w:rsid w:val="00C664FC"/>
    <w:rsid w:val="00C67288"/>
    <w:rsid w:val="00C76C7B"/>
    <w:rsid w:val="00C80B07"/>
    <w:rsid w:val="00CA37DE"/>
    <w:rsid w:val="00CB6A80"/>
    <w:rsid w:val="00CE0CA8"/>
    <w:rsid w:val="00CE193F"/>
    <w:rsid w:val="00D63567"/>
    <w:rsid w:val="00D840BE"/>
    <w:rsid w:val="00D8657F"/>
    <w:rsid w:val="00DA6366"/>
    <w:rsid w:val="00DA72C7"/>
    <w:rsid w:val="00DE61BA"/>
    <w:rsid w:val="00DF7E1C"/>
    <w:rsid w:val="00E2076B"/>
    <w:rsid w:val="00E22246"/>
    <w:rsid w:val="00E30E50"/>
    <w:rsid w:val="00E42499"/>
    <w:rsid w:val="00E54CD6"/>
    <w:rsid w:val="00E55C87"/>
    <w:rsid w:val="00E57A03"/>
    <w:rsid w:val="00E742A7"/>
    <w:rsid w:val="00EC0448"/>
    <w:rsid w:val="00ED45B0"/>
    <w:rsid w:val="00F00347"/>
    <w:rsid w:val="00F3278E"/>
    <w:rsid w:val="00F423E6"/>
    <w:rsid w:val="00F4442E"/>
    <w:rsid w:val="00F70BE9"/>
    <w:rsid w:val="00F840E8"/>
    <w:rsid w:val="00F92C1A"/>
    <w:rsid w:val="00F94B6E"/>
    <w:rsid w:val="00F94BA8"/>
    <w:rsid w:val="00FE7133"/>
    <w:rsid w:val="00FF14F9"/>
    <w:rsid w:val="00FF6601"/>
    <w:rsid w:val="033C5084"/>
    <w:rsid w:val="07B53C63"/>
    <w:rsid w:val="0AF71F75"/>
    <w:rsid w:val="0D10669B"/>
    <w:rsid w:val="100D130E"/>
    <w:rsid w:val="13D44F78"/>
    <w:rsid w:val="17181F12"/>
    <w:rsid w:val="1BB542B6"/>
    <w:rsid w:val="2857067A"/>
    <w:rsid w:val="3D2362E5"/>
    <w:rsid w:val="47536A98"/>
    <w:rsid w:val="572740BA"/>
    <w:rsid w:val="5C705357"/>
    <w:rsid w:val="5E0854E5"/>
    <w:rsid w:val="5E6B5811"/>
    <w:rsid w:val="61AF21E5"/>
    <w:rsid w:val="67101341"/>
    <w:rsid w:val="67627D4F"/>
    <w:rsid w:val="6919031A"/>
    <w:rsid w:val="71504775"/>
    <w:rsid w:val="77A70D55"/>
    <w:rsid w:val="7B5F5697"/>
    <w:rsid w:val="7B9C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B41483"/>
  <w15:docId w15:val="{56EC485D-2EF7-4349-8154-558E6117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GB"/>
    </w:rPr>
  </w:style>
  <w:style w:type="paragraph" w:styleId="Heading1">
    <w:name w:val="heading 1"/>
    <w:basedOn w:val="Normal"/>
    <w:next w:val="Normal"/>
    <w:link w:val="Heading1Char"/>
    <w:uiPriority w:val="9"/>
    <w:qFormat/>
    <w:rsid w:val="00BE6462"/>
    <w:pPr>
      <w:keepNext/>
      <w:keepLines/>
      <w:numPr>
        <w:numId w:val="3"/>
      </w:numPr>
      <w:spacing w:before="240"/>
      <w:jc w:val="left"/>
      <w:outlineLvl w:val="0"/>
      <w:pPrChange w:id="0" w:author="hina qureshi" w:date="2019-08-27T21:59:00Z">
        <w:pPr>
          <w:keepNext/>
          <w:keepLines/>
          <w:widowControl w:val="0"/>
          <w:numPr>
            <w:numId w:val="3"/>
          </w:numPr>
          <w:spacing w:before="240"/>
          <w:ind w:left="432" w:hanging="432"/>
          <w:jc w:val="both"/>
          <w:outlineLvl w:val="0"/>
        </w:pPr>
      </w:pPrChange>
    </w:pPr>
    <w:rPr>
      <w:rFonts w:asciiTheme="majorHAnsi" w:eastAsiaTheme="majorEastAsia" w:hAnsiTheme="majorHAnsi" w:cstheme="majorBidi"/>
      <w:b/>
      <w:sz w:val="32"/>
      <w:szCs w:val="32"/>
      <w:rPrChange w:id="0" w:author="hina qureshi" w:date="2019-08-27T21:59:00Z">
        <w:rPr>
          <w:rFonts w:asciiTheme="majorHAnsi" w:eastAsiaTheme="majorEastAsia" w:hAnsiTheme="majorHAnsi" w:cstheme="majorBidi"/>
          <w:kern w:val="2"/>
          <w:sz w:val="32"/>
          <w:szCs w:val="32"/>
          <w:lang w:val="en-GB" w:eastAsia="zh-CN" w:bidi="ar-SA"/>
        </w:rPr>
      </w:rPrChange>
    </w:rPr>
  </w:style>
  <w:style w:type="paragraph" w:styleId="Heading2">
    <w:name w:val="heading 2"/>
    <w:basedOn w:val="Normal"/>
    <w:next w:val="Normal"/>
    <w:link w:val="Heading2Char"/>
    <w:uiPriority w:val="9"/>
    <w:unhideWhenUsed/>
    <w:qFormat/>
    <w:rsid w:val="00BE6462"/>
    <w:pPr>
      <w:keepNext/>
      <w:keepLines/>
      <w:numPr>
        <w:ilvl w:val="1"/>
        <w:numId w:val="3"/>
      </w:numPr>
      <w:spacing w:before="40"/>
      <w:jc w:val="left"/>
      <w:outlineLvl w:val="1"/>
      <w:pPrChange w:id="1" w:author="hina qureshi" w:date="2019-08-27T21:59:00Z">
        <w:pPr>
          <w:keepNext/>
          <w:keepLines/>
          <w:widowControl w:val="0"/>
          <w:numPr>
            <w:ilvl w:val="1"/>
            <w:numId w:val="3"/>
          </w:numPr>
          <w:spacing w:before="40"/>
          <w:ind w:left="576" w:hanging="576"/>
          <w:jc w:val="both"/>
          <w:outlineLvl w:val="1"/>
        </w:pPr>
      </w:pPrChange>
    </w:pPr>
    <w:rPr>
      <w:rFonts w:asciiTheme="majorHAnsi" w:eastAsiaTheme="majorEastAsia" w:hAnsiTheme="majorHAnsi" w:cstheme="majorBidi"/>
      <w:sz w:val="26"/>
      <w:szCs w:val="26"/>
      <w:rPrChange w:id="1" w:author="hina qureshi" w:date="2019-08-27T21:59:00Z">
        <w:rPr>
          <w:rFonts w:asciiTheme="majorHAnsi" w:eastAsiaTheme="majorEastAsia" w:hAnsiTheme="majorHAnsi" w:cstheme="majorBidi"/>
          <w:kern w:val="2"/>
          <w:sz w:val="26"/>
          <w:szCs w:val="26"/>
          <w:lang w:val="en-GB" w:eastAsia="zh-CN" w:bidi="ar-SA"/>
        </w:rPr>
      </w:rPrChange>
    </w:rPr>
  </w:style>
  <w:style w:type="paragraph" w:styleId="Heading3">
    <w:name w:val="heading 3"/>
    <w:basedOn w:val="Normal"/>
    <w:next w:val="Normal"/>
    <w:link w:val="Heading3Char"/>
    <w:uiPriority w:val="9"/>
    <w:unhideWhenUsed/>
    <w:qFormat/>
    <w:rsid w:val="00BE6462"/>
    <w:pPr>
      <w:keepNext/>
      <w:keepLines/>
      <w:numPr>
        <w:ilvl w:val="2"/>
        <w:numId w:val="3"/>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E6462"/>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E6462"/>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E6462"/>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E6462"/>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E6462"/>
    <w:pPr>
      <w:keepNext/>
      <w:keepLines/>
      <w:numPr>
        <w:ilvl w:val="7"/>
        <w:numId w:val="3"/>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E6462"/>
    <w:pPr>
      <w:keepNext/>
      <w:keepLines/>
      <w:numPr>
        <w:ilvl w:val="8"/>
        <w:numId w:val="3"/>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ListParagraph">
    <w:name w:val="List Paragraph"/>
    <w:basedOn w:val="Normal"/>
    <w:uiPriority w:val="34"/>
    <w:qFormat/>
    <w:pPr>
      <w:ind w:firstLineChars="200" w:firstLine="420"/>
    </w:pPr>
  </w:style>
  <w:style w:type="table" w:styleId="TableGrid">
    <w:name w:val="Table Grid"/>
    <w:basedOn w:val="TableNormal"/>
    <w:uiPriority w:val="39"/>
    <w:rsid w:val="00795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64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A649F"/>
    <w:rPr>
      <w:rFonts w:asciiTheme="minorHAnsi" w:eastAsiaTheme="minorEastAsia" w:hAnsiTheme="minorHAnsi" w:cstheme="minorBidi"/>
      <w:kern w:val="2"/>
      <w:sz w:val="18"/>
      <w:szCs w:val="18"/>
      <w:lang w:val="en-GB"/>
    </w:rPr>
  </w:style>
  <w:style w:type="paragraph" w:styleId="Footer">
    <w:name w:val="footer"/>
    <w:basedOn w:val="Normal"/>
    <w:link w:val="FooterChar"/>
    <w:uiPriority w:val="99"/>
    <w:unhideWhenUsed/>
    <w:rsid w:val="003A64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A649F"/>
    <w:rPr>
      <w:rFonts w:asciiTheme="minorHAnsi" w:eastAsiaTheme="minorEastAsia" w:hAnsiTheme="minorHAnsi" w:cstheme="minorBidi"/>
      <w:kern w:val="2"/>
      <w:sz w:val="18"/>
      <w:szCs w:val="18"/>
      <w:lang w:val="en-GB"/>
    </w:rPr>
  </w:style>
  <w:style w:type="character" w:styleId="CommentReference">
    <w:name w:val="annotation reference"/>
    <w:basedOn w:val="DefaultParagraphFont"/>
    <w:uiPriority w:val="99"/>
    <w:semiHidden/>
    <w:unhideWhenUsed/>
    <w:rsid w:val="00BE6462"/>
    <w:rPr>
      <w:sz w:val="16"/>
      <w:szCs w:val="16"/>
    </w:rPr>
  </w:style>
  <w:style w:type="paragraph" w:styleId="CommentText">
    <w:name w:val="annotation text"/>
    <w:basedOn w:val="Normal"/>
    <w:link w:val="CommentTextChar"/>
    <w:uiPriority w:val="99"/>
    <w:semiHidden/>
    <w:unhideWhenUsed/>
    <w:rsid w:val="00BE6462"/>
    <w:rPr>
      <w:sz w:val="20"/>
      <w:szCs w:val="20"/>
    </w:rPr>
  </w:style>
  <w:style w:type="character" w:customStyle="1" w:styleId="CommentTextChar">
    <w:name w:val="Comment Text Char"/>
    <w:basedOn w:val="DefaultParagraphFont"/>
    <w:link w:val="CommentText"/>
    <w:uiPriority w:val="99"/>
    <w:semiHidden/>
    <w:rsid w:val="00BE6462"/>
    <w:rPr>
      <w:rFonts w:asciiTheme="minorHAnsi" w:eastAsiaTheme="minorEastAsia" w:hAnsiTheme="minorHAnsi" w:cstheme="minorBidi"/>
      <w:kern w:val="2"/>
      <w:lang w:val="en-GB"/>
    </w:rPr>
  </w:style>
  <w:style w:type="paragraph" w:styleId="CommentSubject">
    <w:name w:val="annotation subject"/>
    <w:basedOn w:val="CommentText"/>
    <w:next w:val="CommentText"/>
    <w:link w:val="CommentSubjectChar"/>
    <w:uiPriority w:val="99"/>
    <w:semiHidden/>
    <w:unhideWhenUsed/>
    <w:rsid w:val="00BE6462"/>
    <w:rPr>
      <w:b/>
      <w:bCs/>
    </w:rPr>
  </w:style>
  <w:style w:type="character" w:customStyle="1" w:styleId="CommentSubjectChar">
    <w:name w:val="Comment Subject Char"/>
    <w:basedOn w:val="CommentTextChar"/>
    <w:link w:val="CommentSubject"/>
    <w:uiPriority w:val="99"/>
    <w:semiHidden/>
    <w:rsid w:val="00BE6462"/>
    <w:rPr>
      <w:rFonts w:asciiTheme="minorHAnsi" w:eastAsiaTheme="minorEastAsia" w:hAnsiTheme="minorHAnsi" w:cstheme="minorBidi"/>
      <w:b/>
      <w:bCs/>
      <w:kern w:val="2"/>
      <w:lang w:val="en-GB"/>
    </w:rPr>
  </w:style>
  <w:style w:type="paragraph" w:styleId="BalloonText">
    <w:name w:val="Balloon Text"/>
    <w:basedOn w:val="Normal"/>
    <w:link w:val="BalloonTextChar"/>
    <w:uiPriority w:val="99"/>
    <w:semiHidden/>
    <w:unhideWhenUsed/>
    <w:rsid w:val="00BE64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462"/>
    <w:rPr>
      <w:rFonts w:ascii="Segoe UI" w:eastAsiaTheme="minorEastAsia" w:hAnsi="Segoe UI" w:cs="Segoe UI"/>
      <w:kern w:val="2"/>
      <w:sz w:val="18"/>
      <w:szCs w:val="18"/>
      <w:lang w:val="en-GB"/>
    </w:rPr>
  </w:style>
  <w:style w:type="character" w:customStyle="1" w:styleId="Heading1Char">
    <w:name w:val="Heading 1 Char"/>
    <w:basedOn w:val="DefaultParagraphFont"/>
    <w:link w:val="Heading1"/>
    <w:uiPriority w:val="9"/>
    <w:rsid w:val="00BE6462"/>
    <w:rPr>
      <w:rFonts w:asciiTheme="majorHAnsi" w:eastAsiaTheme="majorEastAsia" w:hAnsiTheme="majorHAnsi" w:cstheme="majorBidi"/>
      <w:b/>
      <w:kern w:val="2"/>
      <w:sz w:val="32"/>
      <w:szCs w:val="32"/>
      <w:lang w:val="en-GB"/>
    </w:rPr>
  </w:style>
  <w:style w:type="character" w:customStyle="1" w:styleId="Heading2Char">
    <w:name w:val="Heading 2 Char"/>
    <w:basedOn w:val="DefaultParagraphFont"/>
    <w:link w:val="Heading2"/>
    <w:uiPriority w:val="9"/>
    <w:rsid w:val="00BE6462"/>
    <w:rPr>
      <w:rFonts w:asciiTheme="majorHAnsi" w:eastAsiaTheme="majorEastAsia" w:hAnsiTheme="majorHAnsi" w:cstheme="majorBidi"/>
      <w:kern w:val="2"/>
      <w:sz w:val="26"/>
      <w:szCs w:val="26"/>
      <w:lang w:val="en-GB"/>
    </w:rPr>
  </w:style>
  <w:style w:type="character" w:customStyle="1" w:styleId="Heading3Char">
    <w:name w:val="Heading 3 Char"/>
    <w:basedOn w:val="DefaultParagraphFont"/>
    <w:link w:val="Heading3"/>
    <w:uiPriority w:val="9"/>
    <w:rsid w:val="00BE6462"/>
    <w:rPr>
      <w:rFonts w:asciiTheme="majorHAnsi" w:eastAsiaTheme="majorEastAsia" w:hAnsiTheme="majorHAnsi" w:cstheme="majorBidi"/>
      <w:color w:val="243F60" w:themeColor="accent1" w:themeShade="7F"/>
      <w:kern w:val="2"/>
      <w:sz w:val="24"/>
      <w:szCs w:val="24"/>
      <w:lang w:val="en-GB"/>
    </w:rPr>
  </w:style>
  <w:style w:type="character" w:customStyle="1" w:styleId="Heading4Char">
    <w:name w:val="Heading 4 Char"/>
    <w:basedOn w:val="DefaultParagraphFont"/>
    <w:link w:val="Heading4"/>
    <w:uiPriority w:val="9"/>
    <w:semiHidden/>
    <w:rsid w:val="00BE6462"/>
    <w:rPr>
      <w:rFonts w:asciiTheme="majorHAnsi" w:eastAsiaTheme="majorEastAsia" w:hAnsiTheme="majorHAnsi" w:cstheme="majorBidi"/>
      <w:i/>
      <w:iCs/>
      <w:color w:val="365F91" w:themeColor="accent1" w:themeShade="BF"/>
      <w:kern w:val="2"/>
      <w:sz w:val="21"/>
      <w:szCs w:val="22"/>
      <w:lang w:val="en-GB"/>
    </w:rPr>
  </w:style>
  <w:style w:type="character" w:customStyle="1" w:styleId="Heading5Char">
    <w:name w:val="Heading 5 Char"/>
    <w:basedOn w:val="DefaultParagraphFont"/>
    <w:link w:val="Heading5"/>
    <w:uiPriority w:val="9"/>
    <w:semiHidden/>
    <w:rsid w:val="00BE6462"/>
    <w:rPr>
      <w:rFonts w:asciiTheme="majorHAnsi" w:eastAsiaTheme="majorEastAsia" w:hAnsiTheme="majorHAnsi" w:cstheme="majorBidi"/>
      <w:color w:val="365F91" w:themeColor="accent1" w:themeShade="BF"/>
      <w:kern w:val="2"/>
      <w:sz w:val="21"/>
      <w:szCs w:val="22"/>
      <w:lang w:val="en-GB"/>
    </w:rPr>
  </w:style>
  <w:style w:type="character" w:customStyle="1" w:styleId="Heading6Char">
    <w:name w:val="Heading 6 Char"/>
    <w:basedOn w:val="DefaultParagraphFont"/>
    <w:link w:val="Heading6"/>
    <w:uiPriority w:val="9"/>
    <w:semiHidden/>
    <w:rsid w:val="00BE6462"/>
    <w:rPr>
      <w:rFonts w:asciiTheme="majorHAnsi" w:eastAsiaTheme="majorEastAsia" w:hAnsiTheme="majorHAnsi" w:cstheme="majorBidi"/>
      <w:color w:val="243F60" w:themeColor="accent1" w:themeShade="7F"/>
      <w:kern w:val="2"/>
      <w:sz w:val="21"/>
      <w:szCs w:val="22"/>
      <w:lang w:val="en-GB"/>
    </w:rPr>
  </w:style>
  <w:style w:type="character" w:customStyle="1" w:styleId="Heading7Char">
    <w:name w:val="Heading 7 Char"/>
    <w:basedOn w:val="DefaultParagraphFont"/>
    <w:link w:val="Heading7"/>
    <w:uiPriority w:val="9"/>
    <w:semiHidden/>
    <w:rsid w:val="00BE6462"/>
    <w:rPr>
      <w:rFonts w:asciiTheme="majorHAnsi" w:eastAsiaTheme="majorEastAsia" w:hAnsiTheme="majorHAnsi" w:cstheme="majorBidi"/>
      <w:i/>
      <w:iCs/>
      <w:color w:val="243F60" w:themeColor="accent1" w:themeShade="7F"/>
      <w:kern w:val="2"/>
      <w:sz w:val="21"/>
      <w:szCs w:val="22"/>
      <w:lang w:val="en-GB"/>
    </w:rPr>
  </w:style>
  <w:style w:type="character" w:customStyle="1" w:styleId="Heading8Char">
    <w:name w:val="Heading 8 Char"/>
    <w:basedOn w:val="DefaultParagraphFont"/>
    <w:link w:val="Heading8"/>
    <w:uiPriority w:val="9"/>
    <w:semiHidden/>
    <w:rsid w:val="00BE6462"/>
    <w:rPr>
      <w:rFonts w:asciiTheme="majorHAnsi" w:eastAsiaTheme="majorEastAsia" w:hAnsiTheme="majorHAnsi" w:cstheme="majorBidi"/>
      <w:color w:val="272727" w:themeColor="text1" w:themeTint="D8"/>
      <w:kern w:val="2"/>
      <w:sz w:val="21"/>
      <w:szCs w:val="21"/>
      <w:lang w:val="en-GB"/>
    </w:rPr>
  </w:style>
  <w:style w:type="character" w:customStyle="1" w:styleId="Heading9Char">
    <w:name w:val="Heading 9 Char"/>
    <w:basedOn w:val="DefaultParagraphFont"/>
    <w:link w:val="Heading9"/>
    <w:uiPriority w:val="9"/>
    <w:semiHidden/>
    <w:rsid w:val="00BE6462"/>
    <w:rPr>
      <w:rFonts w:asciiTheme="majorHAnsi" w:eastAsiaTheme="majorEastAsia" w:hAnsiTheme="majorHAnsi" w:cstheme="majorBidi"/>
      <w:i/>
      <w:iCs/>
      <w:color w:val="272727" w:themeColor="text1" w:themeTint="D8"/>
      <w:kern w:val="2"/>
      <w:sz w:val="21"/>
      <w:szCs w:val="21"/>
      <w:lang w:val="en-GB"/>
    </w:rPr>
  </w:style>
  <w:style w:type="paragraph" w:styleId="Title">
    <w:name w:val="Title"/>
    <w:basedOn w:val="Normal"/>
    <w:next w:val="Normal"/>
    <w:link w:val="TitleChar"/>
    <w:uiPriority w:val="10"/>
    <w:qFormat/>
    <w:rsid w:val="00BE6462"/>
    <w:pPr>
      <w:contextualSpacing/>
      <w:jc w:val="left"/>
      <w:pPrChange w:id="2" w:author="hina qureshi" w:date="2019-08-27T22:00:00Z">
        <w:pPr>
          <w:widowControl w:val="0"/>
          <w:contextualSpacing/>
          <w:jc w:val="both"/>
        </w:pPr>
      </w:pPrChange>
    </w:pPr>
    <w:rPr>
      <w:rFonts w:ascii="Times New Roman" w:eastAsiaTheme="majorEastAsia" w:hAnsi="Times New Roman" w:cstheme="majorBidi"/>
      <w:spacing w:val="-10"/>
      <w:kern w:val="28"/>
      <w:sz w:val="40"/>
      <w:szCs w:val="56"/>
      <w:rPrChange w:id="2" w:author="hina qureshi" w:date="2019-08-27T22:00:00Z">
        <w:rPr>
          <w:rFonts w:eastAsiaTheme="majorEastAsia" w:cstheme="majorBidi"/>
          <w:spacing w:val="-10"/>
          <w:kern w:val="28"/>
          <w:sz w:val="40"/>
          <w:szCs w:val="56"/>
          <w:lang w:val="en-GB" w:eastAsia="zh-CN" w:bidi="ar-SA"/>
        </w:rPr>
      </w:rPrChange>
    </w:rPr>
  </w:style>
  <w:style w:type="character" w:customStyle="1" w:styleId="TitleChar">
    <w:name w:val="Title Char"/>
    <w:basedOn w:val="DefaultParagraphFont"/>
    <w:link w:val="Title"/>
    <w:uiPriority w:val="10"/>
    <w:rsid w:val="00BE6462"/>
    <w:rPr>
      <w:rFonts w:eastAsiaTheme="majorEastAsia" w:cstheme="majorBidi"/>
      <w:spacing w:val="-10"/>
      <w:kern w:val="28"/>
      <w:sz w:val="40"/>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dfs.semanticscholar.org/433f/a0de4a5c506b3f4403192f23a0105efbdfc4.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0-www-oxfordreference-com.wam.leeds.ac.uk/view/10.1093/acref/9780199670840.001.0001/acref-9780199670840-e-576"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29515C-D7F8-4A88-8E9E-76DD5A2A5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31</Pages>
  <Words>7990</Words>
  <Characters>45548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李雪阳</dc:creator>
  <cp:lastModifiedBy>hina qureshi</cp:lastModifiedBy>
  <cp:revision>147</cp:revision>
  <dcterms:created xsi:type="dcterms:W3CDTF">2019-06-23T19:42:00Z</dcterms:created>
  <dcterms:modified xsi:type="dcterms:W3CDTF">2019-08-27T22:21:00Z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